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01" w:rsidRDefault="00D27901">
      <w:r>
        <w:rPr>
          <w:noProof/>
          <w:lang w:val="el-GR" w:eastAsia="el-GR" w:bidi="ar-SA"/>
        </w:rPr>
        <w:drawing>
          <wp:anchor distT="0" distB="0" distL="114300" distR="114300" simplePos="0" relativeHeight="251659264" behindDoc="0" locked="0" layoutInCell="1" allowOverlap="1">
            <wp:simplePos x="0" y="0"/>
            <wp:positionH relativeFrom="column">
              <wp:posOffset>-752475</wp:posOffset>
            </wp:positionH>
            <wp:positionV relativeFrom="paragraph">
              <wp:posOffset>-923925</wp:posOffset>
            </wp:positionV>
            <wp:extent cx="1133475" cy="1000125"/>
            <wp:effectExtent l="19050" t="0" r="9525" b="0"/>
            <wp:wrapNone/>
            <wp:docPr id="3" name="Picture 2" descr="LifewatchLogo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watchLogo1000px.jpg"/>
                    <pic:cNvPicPr/>
                  </pic:nvPicPr>
                  <pic:blipFill>
                    <a:blip r:embed="rId9" cstate="print"/>
                    <a:stretch>
                      <a:fillRect/>
                    </a:stretch>
                  </pic:blipFill>
                  <pic:spPr>
                    <a:xfrm>
                      <a:off x="0" y="0"/>
                      <a:ext cx="1133475" cy="1000125"/>
                    </a:xfrm>
                    <a:prstGeom prst="rect">
                      <a:avLst/>
                    </a:prstGeom>
                  </pic:spPr>
                </pic:pic>
              </a:graphicData>
            </a:graphic>
          </wp:anchor>
        </w:drawing>
      </w:r>
      <w:r>
        <w:rPr>
          <w:noProof/>
          <w:lang w:val="el-GR" w:eastAsia="el-GR" w:bidi="ar-SA"/>
        </w:rPr>
        <w:drawing>
          <wp:anchor distT="0" distB="0" distL="114300" distR="114300" simplePos="0" relativeHeight="251658240" behindDoc="0" locked="0" layoutInCell="1" allowOverlap="1">
            <wp:simplePos x="0" y="0"/>
            <wp:positionH relativeFrom="column">
              <wp:posOffset>-1152525</wp:posOffset>
            </wp:positionH>
            <wp:positionV relativeFrom="paragraph">
              <wp:posOffset>-923925</wp:posOffset>
            </wp:positionV>
            <wp:extent cx="7596505" cy="1000125"/>
            <wp:effectExtent l="19050" t="0" r="4445" b="0"/>
            <wp:wrapNone/>
            <wp:docPr id="1" name="Picture 0" descr="LWbanner_higher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banner_higher resolution.png"/>
                    <pic:cNvPicPr/>
                  </pic:nvPicPr>
                  <pic:blipFill>
                    <a:blip r:embed="rId10" cstate="print"/>
                    <a:srcRect l="875"/>
                    <a:stretch>
                      <a:fillRect/>
                    </a:stretch>
                  </pic:blipFill>
                  <pic:spPr>
                    <a:xfrm>
                      <a:off x="0" y="0"/>
                      <a:ext cx="7596505" cy="1000125"/>
                    </a:xfrm>
                    <a:prstGeom prst="rect">
                      <a:avLst/>
                    </a:prstGeom>
                  </pic:spPr>
                </pic:pic>
              </a:graphicData>
            </a:graphic>
          </wp:anchor>
        </w:drawing>
      </w:r>
    </w:p>
    <w:p w:rsidR="00D27901" w:rsidRDefault="00D27901"/>
    <w:p w:rsidR="00D27901" w:rsidRPr="00D57E4C" w:rsidRDefault="0031618C" w:rsidP="00D27901">
      <w:pPr>
        <w:pStyle w:val="Normal1"/>
        <w:jc w:val="center"/>
        <w:rPr>
          <w:rFonts w:asciiTheme="minorHAnsi" w:hAnsiTheme="minorHAnsi"/>
          <w:i/>
          <w:sz w:val="32"/>
          <w:szCs w:val="32"/>
          <w:lang w:val="en-US"/>
        </w:rPr>
      </w:pPr>
      <w:r>
        <w:rPr>
          <w:rFonts w:asciiTheme="minorHAnsi" w:hAnsiTheme="minorHAnsi"/>
          <w:b/>
          <w:i/>
          <w:color w:val="1F497D"/>
          <w:sz w:val="32"/>
          <w:szCs w:val="32"/>
          <w:lang w:val="en-US"/>
        </w:rPr>
        <w:t>Deliverable 2.2: Metadata Catalogue</w:t>
      </w:r>
    </w:p>
    <w:p w:rsidR="00D27901" w:rsidRPr="00D27901" w:rsidRDefault="00D27901" w:rsidP="00D27901">
      <w:pPr>
        <w:pStyle w:val="Normal1"/>
        <w:rPr>
          <w:rFonts w:asciiTheme="minorHAnsi" w:hAnsiTheme="minorHAnsi"/>
          <w:sz w:val="22"/>
          <w:szCs w:val="22"/>
          <w:lang w:val="en-US"/>
        </w:rPr>
      </w:pPr>
    </w:p>
    <w:p w:rsidR="00D27901" w:rsidRPr="00D27901" w:rsidRDefault="00D27901" w:rsidP="00D27901">
      <w:pPr>
        <w:pStyle w:val="Normal1"/>
        <w:rPr>
          <w:rFonts w:asciiTheme="minorHAnsi" w:hAnsiTheme="minorHAnsi"/>
          <w:sz w:val="22"/>
          <w:szCs w:val="22"/>
          <w:lang w:val="en-US"/>
        </w:rPr>
      </w:pPr>
    </w:p>
    <w:p w:rsidR="00D27901" w:rsidRPr="00D27901" w:rsidRDefault="00D27901" w:rsidP="00D27901">
      <w:pPr>
        <w:pStyle w:val="Normal1"/>
        <w:rPr>
          <w:rFonts w:asciiTheme="minorHAnsi" w:hAnsiTheme="minorHAnsi"/>
          <w:sz w:val="22"/>
          <w:szCs w:val="22"/>
          <w:lang w:val="en-US"/>
        </w:rPr>
      </w:pPr>
    </w:p>
    <w:tbl>
      <w:tblPr>
        <w:tblStyle w:val="8"/>
        <w:tblW w:w="8420" w:type="dxa"/>
        <w:tblBorders>
          <w:insideV w:val="single" w:sz="4" w:space="0" w:color="000000"/>
        </w:tblBorders>
        <w:tblLayout w:type="fixed"/>
        <w:tblLook w:val="0000" w:firstRow="0" w:lastRow="0" w:firstColumn="0" w:lastColumn="0" w:noHBand="0" w:noVBand="0"/>
      </w:tblPr>
      <w:tblGrid>
        <w:gridCol w:w="2822"/>
        <w:gridCol w:w="5598"/>
      </w:tblGrid>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Document Title</w:t>
            </w:r>
          </w:p>
        </w:tc>
        <w:tc>
          <w:tcPr>
            <w:tcW w:w="5598" w:type="dxa"/>
          </w:tcPr>
          <w:p w:rsidR="00D27901" w:rsidRPr="0039021A" w:rsidRDefault="0039021A" w:rsidP="0039021A">
            <w:pPr>
              <w:pStyle w:val="Normal1"/>
              <w:rPr>
                <w:rFonts w:asciiTheme="minorHAnsi" w:hAnsiTheme="minorHAnsi"/>
                <w:sz w:val="22"/>
                <w:szCs w:val="22"/>
                <w:lang w:val="en-US"/>
              </w:rPr>
            </w:pPr>
            <w:r>
              <w:rPr>
                <w:rFonts w:asciiTheme="minorHAnsi" w:hAnsiTheme="minorHAnsi"/>
                <w:sz w:val="22"/>
                <w:szCs w:val="22"/>
                <w:lang w:val="en-US"/>
              </w:rPr>
              <w:t>Deliverable 2.2: Metadata Catalogue</w:t>
            </w: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p>
        </w:tc>
        <w:tc>
          <w:tcPr>
            <w:tcW w:w="5598" w:type="dxa"/>
          </w:tcPr>
          <w:p w:rsidR="00D27901" w:rsidRPr="00D27901" w:rsidRDefault="00D27901" w:rsidP="0039021A">
            <w:pPr>
              <w:pStyle w:val="Normal1"/>
              <w:rPr>
                <w:rFonts w:asciiTheme="minorHAnsi" w:hAnsiTheme="minorHAnsi"/>
                <w:sz w:val="22"/>
                <w:szCs w:val="22"/>
              </w:rPr>
            </w:pPr>
          </w:p>
        </w:tc>
      </w:tr>
      <w:tr w:rsidR="00D27901" w:rsidRPr="00D27901" w:rsidTr="0039021A">
        <w:trPr>
          <w:trHeight w:val="240"/>
        </w:trPr>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Due date</w:t>
            </w:r>
          </w:p>
        </w:tc>
        <w:tc>
          <w:tcPr>
            <w:tcW w:w="5598" w:type="dxa"/>
          </w:tcPr>
          <w:p w:rsidR="00D27901" w:rsidRPr="00E07012" w:rsidRDefault="004B378B" w:rsidP="0039021A">
            <w:pPr>
              <w:pStyle w:val="Normal1"/>
              <w:rPr>
                <w:rFonts w:asciiTheme="minorHAnsi" w:hAnsiTheme="minorHAnsi"/>
                <w:sz w:val="22"/>
                <w:szCs w:val="22"/>
                <w:lang w:val="en-US"/>
              </w:rPr>
            </w:pPr>
            <w:r>
              <w:rPr>
                <w:rFonts w:asciiTheme="minorHAnsi" w:hAnsiTheme="minorHAnsi"/>
                <w:sz w:val="22"/>
                <w:szCs w:val="22"/>
                <w:lang w:val="en-US"/>
              </w:rPr>
              <w:t>31</w:t>
            </w:r>
            <w:r w:rsidR="00E07012">
              <w:rPr>
                <w:rFonts w:asciiTheme="minorHAnsi" w:hAnsiTheme="minorHAnsi"/>
                <w:sz w:val="22"/>
                <w:szCs w:val="22"/>
                <w:lang w:val="en-US"/>
              </w:rPr>
              <w:t>/1</w:t>
            </w:r>
            <w:r>
              <w:rPr>
                <w:rFonts w:asciiTheme="minorHAnsi" w:hAnsiTheme="minorHAnsi"/>
                <w:sz w:val="22"/>
                <w:szCs w:val="22"/>
                <w:lang w:val="en-US"/>
              </w:rPr>
              <w:t>0</w:t>
            </w:r>
            <w:r w:rsidR="00E07012">
              <w:rPr>
                <w:rFonts w:asciiTheme="minorHAnsi" w:hAnsiTheme="minorHAnsi"/>
                <w:sz w:val="22"/>
                <w:szCs w:val="22"/>
                <w:lang w:val="en-US"/>
              </w:rPr>
              <w:t>/2015</w:t>
            </w: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Date of submission</w:t>
            </w:r>
          </w:p>
        </w:tc>
        <w:tc>
          <w:tcPr>
            <w:tcW w:w="5598" w:type="dxa"/>
          </w:tcPr>
          <w:p w:rsidR="00D27901" w:rsidRPr="00D27901" w:rsidRDefault="00D27901" w:rsidP="0039021A">
            <w:pPr>
              <w:pStyle w:val="Normal1"/>
              <w:rPr>
                <w:rFonts w:asciiTheme="minorHAnsi" w:hAnsiTheme="minorHAnsi"/>
                <w:sz w:val="22"/>
                <w:szCs w:val="22"/>
              </w:rPr>
            </w:pPr>
          </w:p>
        </w:tc>
      </w:tr>
      <w:tr w:rsidR="00D57E4C" w:rsidRPr="00D27901" w:rsidTr="0039021A">
        <w:tc>
          <w:tcPr>
            <w:tcW w:w="2822" w:type="dxa"/>
          </w:tcPr>
          <w:p w:rsidR="00D57E4C" w:rsidRPr="00D27901" w:rsidRDefault="00D57E4C" w:rsidP="0039021A">
            <w:pPr>
              <w:pStyle w:val="Normal1"/>
              <w:jc w:val="right"/>
              <w:rPr>
                <w:rFonts w:asciiTheme="minorHAnsi" w:hAnsiTheme="minorHAnsi"/>
                <w:sz w:val="22"/>
                <w:szCs w:val="22"/>
              </w:rPr>
            </w:pPr>
          </w:p>
        </w:tc>
        <w:tc>
          <w:tcPr>
            <w:tcW w:w="5598" w:type="dxa"/>
          </w:tcPr>
          <w:p w:rsidR="00D57E4C" w:rsidRPr="00D27901" w:rsidRDefault="00D57E4C" w:rsidP="0039021A">
            <w:pPr>
              <w:pStyle w:val="Normal1"/>
              <w:rPr>
                <w:rFonts w:asciiTheme="minorHAnsi" w:hAnsiTheme="minorHAnsi"/>
                <w:sz w:val="22"/>
                <w:szCs w:val="22"/>
                <w:lang w:val="en-US"/>
              </w:rPr>
            </w:pP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Lead beneficiary</w:t>
            </w:r>
          </w:p>
        </w:tc>
        <w:tc>
          <w:tcPr>
            <w:tcW w:w="5598" w:type="dxa"/>
          </w:tcPr>
          <w:p w:rsidR="00D27901" w:rsidRPr="00D27901" w:rsidRDefault="00D27901" w:rsidP="0039021A">
            <w:pPr>
              <w:pStyle w:val="Normal1"/>
              <w:rPr>
                <w:rFonts w:asciiTheme="minorHAnsi" w:hAnsiTheme="minorHAnsi"/>
                <w:sz w:val="22"/>
                <w:szCs w:val="22"/>
                <w:lang w:val="en-US"/>
              </w:rPr>
            </w:pPr>
            <w:r w:rsidRPr="00D27901">
              <w:rPr>
                <w:rFonts w:asciiTheme="minorHAnsi" w:hAnsiTheme="minorHAnsi"/>
                <w:sz w:val="22"/>
                <w:szCs w:val="22"/>
                <w:lang w:val="en-US"/>
              </w:rPr>
              <w:t>Hellenic Centre for Marine Research</w:t>
            </w: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Responsible</w:t>
            </w:r>
          </w:p>
        </w:tc>
        <w:tc>
          <w:tcPr>
            <w:tcW w:w="5598" w:type="dxa"/>
          </w:tcPr>
          <w:p w:rsidR="00D27901" w:rsidRPr="0064562D" w:rsidRDefault="0064562D" w:rsidP="0039021A">
            <w:pPr>
              <w:pStyle w:val="Normal1"/>
              <w:rPr>
                <w:rFonts w:asciiTheme="minorHAnsi" w:hAnsiTheme="minorHAnsi"/>
                <w:sz w:val="22"/>
                <w:szCs w:val="22"/>
                <w:lang w:val="en-US"/>
              </w:rPr>
            </w:pPr>
            <w:r>
              <w:rPr>
                <w:rFonts w:asciiTheme="minorHAnsi" w:hAnsiTheme="minorHAnsi"/>
                <w:sz w:val="22"/>
                <w:szCs w:val="22"/>
                <w:lang w:val="en-US"/>
              </w:rPr>
              <w:t>FORTH/ICS/ISL</w:t>
            </w:r>
          </w:p>
          <w:p w:rsidR="00D27901" w:rsidRPr="00D27901" w:rsidRDefault="00D27901" w:rsidP="0039021A">
            <w:pPr>
              <w:pStyle w:val="Normal1"/>
              <w:rPr>
                <w:rFonts w:asciiTheme="minorHAnsi" w:hAnsiTheme="minorHAnsi"/>
                <w:sz w:val="22"/>
                <w:szCs w:val="22"/>
              </w:rPr>
            </w:pP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Dissemination Level*</w:t>
            </w:r>
            <w:r w:rsidRPr="00D27901">
              <w:rPr>
                <w:rFonts w:asciiTheme="minorHAnsi" w:hAnsiTheme="minorHAnsi"/>
                <w:sz w:val="22"/>
                <w:szCs w:val="22"/>
                <w:vertAlign w:val="superscript"/>
              </w:rPr>
              <w:t>1</w:t>
            </w:r>
          </w:p>
        </w:tc>
        <w:tc>
          <w:tcPr>
            <w:tcW w:w="5598" w:type="dxa"/>
          </w:tcPr>
          <w:p w:rsidR="00D27901" w:rsidRPr="00D27901" w:rsidRDefault="00D27901" w:rsidP="0039021A">
            <w:pPr>
              <w:pStyle w:val="Normal1"/>
              <w:rPr>
                <w:rFonts w:asciiTheme="minorHAnsi" w:hAnsiTheme="minorHAnsi"/>
                <w:sz w:val="22"/>
                <w:szCs w:val="22"/>
              </w:rPr>
            </w:pPr>
            <w:r w:rsidRPr="00D27901">
              <w:rPr>
                <w:rFonts w:asciiTheme="minorHAnsi" w:hAnsiTheme="minorHAnsi"/>
                <w:sz w:val="22"/>
                <w:szCs w:val="22"/>
              </w:rPr>
              <w:t>RE</w:t>
            </w: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Nature</w:t>
            </w:r>
          </w:p>
        </w:tc>
        <w:tc>
          <w:tcPr>
            <w:tcW w:w="5598" w:type="dxa"/>
          </w:tcPr>
          <w:p w:rsidR="00D27901" w:rsidRPr="0031618C" w:rsidRDefault="0031618C" w:rsidP="0039021A">
            <w:pPr>
              <w:pStyle w:val="Normal1"/>
              <w:rPr>
                <w:rFonts w:asciiTheme="minorHAnsi" w:hAnsiTheme="minorHAnsi"/>
                <w:sz w:val="22"/>
                <w:szCs w:val="22"/>
                <w:lang w:val="en-US"/>
              </w:rPr>
            </w:pPr>
            <w:r>
              <w:rPr>
                <w:rFonts w:asciiTheme="minorHAnsi" w:hAnsiTheme="minorHAnsi"/>
                <w:sz w:val="22"/>
                <w:szCs w:val="22"/>
                <w:lang w:val="en-US"/>
              </w:rPr>
              <w:t>Deliverable</w:t>
            </w:r>
          </w:p>
          <w:p w:rsidR="00D27901" w:rsidRPr="00D27901" w:rsidRDefault="00D27901" w:rsidP="0039021A">
            <w:pPr>
              <w:pStyle w:val="Normal1"/>
              <w:rPr>
                <w:rFonts w:asciiTheme="minorHAnsi" w:hAnsiTheme="minorHAnsi"/>
                <w:sz w:val="22"/>
                <w:szCs w:val="22"/>
              </w:rPr>
            </w:pP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Status of the Document</w:t>
            </w:r>
          </w:p>
        </w:tc>
        <w:tc>
          <w:tcPr>
            <w:tcW w:w="5598" w:type="dxa"/>
          </w:tcPr>
          <w:p w:rsidR="00D27901" w:rsidRPr="00D27901" w:rsidRDefault="00E07012" w:rsidP="0039021A">
            <w:pPr>
              <w:pStyle w:val="Normal1"/>
              <w:rPr>
                <w:rFonts w:asciiTheme="minorHAnsi" w:hAnsiTheme="minorHAnsi"/>
                <w:sz w:val="22"/>
                <w:szCs w:val="22"/>
              </w:rPr>
            </w:pPr>
            <w:r>
              <w:rPr>
                <w:rFonts w:asciiTheme="minorHAnsi" w:hAnsiTheme="minorHAnsi"/>
                <w:sz w:val="22"/>
                <w:szCs w:val="22"/>
                <w:lang w:val="en-US"/>
              </w:rPr>
              <w:t>1</w:t>
            </w:r>
            <w:r w:rsidRPr="00E07012">
              <w:rPr>
                <w:rFonts w:asciiTheme="minorHAnsi" w:hAnsiTheme="minorHAnsi"/>
                <w:sz w:val="22"/>
                <w:szCs w:val="22"/>
                <w:vertAlign w:val="superscript"/>
                <w:lang w:val="en-US"/>
              </w:rPr>
              <w:t>st</w:t>
            </w:r>
            <w:r>
              <w:rPr>
                <w:rFonts w:asciiTheme="minorHAnsi" w:hAnsiTheme="minorHAnsi"/>
                <w:sz w:val="22"/>
                <w:szCs w:val="22"/>
                <w:lang w:val="en-US"/>
              </w:rPr>
              <w:t xml:space="preserve"> </w:t>
            </w:r>
            <w:r w:rsidR="00D27901" w:rsidRPr="00D27901">
              <w:rPr>
                <w:rFonts w:asciiTheme="minorHAnsi" w:hAnsiTheme="minorHAnsi"/>
                <w:sz w:val="22"/>
                <w:szCs w:val="22"/>
              </w:rPr>
              <w:t>Draft</w:t>
            </w: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r w:rsidRPr="00D27901">
              <w:rPr>
                <w:rFonts w:asciiTheme="minorHAnsi" w:hAnsiTheme="minorHAnsi"/>
                <w:sz w:val="22"/>
                <w:szCs w:val="22"/>
              </w:rPr>
              <w:t>Version</w:t>
            </w:r>
          </w:p>
        </w:tc>
        <w:tc>
          <w:tcPr>
            <w:tcW w:w="5598" w:type="dxa"/>
          </w:tcPr>
          <w:p w:rsidR="00D27901" w:rsidRPr="00E07012" w:rsidRDefault="00E07012" w:rsidP="0039021A">
            <w:pPr>
              <w:pStyle w:val="Normal1"/>
              <w:rPr>
                <w:rFonts w:asciiTheme="minorHAnsi" w:hAnsiTheme="minorHAnsi"/>
                <w:sz w:val="22"/>
                <w:szCs w:val="22"/>
                <w:lang w:val="en-US"/>
              </w:rPr>
            </w:pPr>
            <w:r>
              <w:rPr>
                <w:rFonts w:asciiTheme="minorHAnsi" w:hAnsiTheme="minorHAnsi"/>
                <w:sz w:val="22"/>
                <w:szCs w:val="22"/>
                <w:lang w:val="en-US"/>
              </w:rPr>
              <w:t>1.0</w:t>
            </w:r>
          </w:p>
          <w:p w:rsidR="00D27901" w:rsidRPr="00D27901" w:rsidRDefault="00D27901" w:rsidP="0039021A">
            <w:pPr>
              <w:pStyle w:val="Normal1"/>
              <w:rPr>
                <w:rFonts w:asciiTheme="minorHAnsi" w:hAnsiTheme="minorHAnsi"/>
                <w:sz w:val="22"/>
                <w:szCs w:val="22"/>
              </w:rPr>
            </w:pP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p>
        </w:tc>
        <w:tc>
          <w:tcPr>
            <w:tcW w:w="5598" w:type="dxa"/>
          </w:tcPr>
          <w:p w:rsidR="00D27901" w:rsidRPr="00D27901" w:rsidRDefault="00D27901" w:rsidP="0039021A">
            <w:pPr>
              <w:pStyle w:val="Normal1"/>
              <w:rPr>
                <w:rFonts w:asciiTheme="minorHAnsi" w:hAnsiTheme="minorHAnsi"/>
                <w:sz w:val="22"/>
                <w:szCs w:val="22"/>
              </w:rPr>
            </w:pPr>
          </w:p>
        </w:tc>
      </w:tr>
      <w:tr w:rsidR="00D27901" w:rsidRPr="00D27901" w:rsidTr="0039021A">
        <w:tc>
          <w:tcPr>
            <w:tcW w:w="2822" w:type="dxa"/>
          </w:tcPr>
          <w:p w:rsidR="00D27901" w:rsidRPr="00D27901" w:rsidRDefault="00D27901" w:rsidP="0039021A">
            <w:pPr>
              <w:pStyle w:val="Normal1"/>
              <w:jc w:val="right"/>
              <w:rPr>
                <w:rFonts w:asciiTheme="minorHAnsi" w:hAnsiTheme="minorHAnsi"/>
                <w:sz w:val="22"/>
                <w:szCs w:val="22"/>
              </w:rPr>
            </w:pPr>
          </w:p>
        </w:tc>
        <w:tc>
          <w:tcPr>
            <w:tcW w:w="5598" w:type="dxa"/>
          </w:tcPr>
          <w:p w:rsidR="00D27901" w:rsidRPr="00D27901" w:rsidRDefault="00D27901" w:rsidP="0039021A">
            <w:pPr>
              <w:pStyle w:val="Normal1"/>
              <w:rPr>
                <w:rFonts w:asciiTheme="minorHAnsi" w:hAnsiTheme="minorHAnsi"/>
                <w:sz w:val="22"/>
                <w:szCs w:val="22"/>
              </w:rPr>
            </w:pPr>
          </w:p>
        </w:tc>
      </w:tr>
    </w:tbl>
    <w:p w:rsidR="00D27901" w:rsidRPr="00D27901" w:rsidRDefault="00D27901" w:rsidP="00D27901">
      <w:pPr>
        <w:pStyle w:val="Normal1"/>
        <w:rPr>
          <w:rFonts w:asciiTheme="minorHAnsi" w:hAnsiTheme="minorHAnsi"/>
          <w:sz w:val="22"/>
          <w:szCs w:val="22"/>
        </w:rPr>
      </w:pPr>
    </w:p>
    <w:p w:rsidR="00D27901" w:rsidRPr="00D27901" w:rsidRDefault="00D27901" w:rsidP="00D27901">
      <w:pPr>
        <w:pStyle w:val="Normal1"/>
        <w:rPr>
          <w:rFonts w:asciiTheme="minorHAnsi" w:hAnsiTheme="minorHAnsi"/>
          <w:sz w:val="22"/>
          <w:szCs w:val="22"/>
        </w:rPr>
      </w:pPr>
    </w:p>
    <w:p w:rsidR="00D27901" w:rsidRPr="00D27901" w:rsidRDefault="00D27901" w:rsidP="00D27901">
      <w:pPr>
        <w:pStyle w:val="Normal1"/>
        <w:rPr>
          <w:rFonts w:asciiTheme="minorHAnsi" w:hAnsiTheme="minorHAnsi"/>
          <w:sz w:val="22"/>
          <w:szCs w:val="22"/>
        </w:rPr>
      </w:pPr>
    </w:p>
    <w:p w:rsidR="00D27901" w:rsidRPr="00D27901" w:rsidRDefault="00D27901" w:rsidP="00D27901">
      <w:pPr>
        <w:pStyle w:val="Normal1"/>
        <w:rPr>
          <w:rFonts w:asciiTheme="minorHAnsi" w:hAnsiTheme="minorHAnsi"/>
          <w:sz w:val="22"/>
          <w:szCs w:val="22"/>
        </w:rPr>
      </w:pPr>
    </w:p>
    <w:p w:rsidR="00D27901" w:rsidRPr="00D27901" w:rsidRDefault="00D27901" w:rsidP="00D27901">
      <w:pPr>
        <w:pStyle w:val="Normal1"/>
        <w:rPr>
          <w:rFonts w:asciiTheme="minorHAnsi" w:hAnsiTheme="minorHAnsi"/>
          <w:sz w:val="22"/>
          <w:szCs w:val="22"/>
        </w:rPr>
      </w:pPr>
    </w:p>
    <w:p w:rsidR="00D27901" w:rsidRPr="00D27901" w:rsidRDefault="00D27901" w:rsidP="00D27901">
      <w:pPr>
        <w:pStyle w:val="Normal1"/>
        <w:rPr>
          <w:rFonts w:asciiTheme="minorHAnsi" w:hAnsiTheme="minorHAnsi"/>
          <w:sz w:val="22"/>
          <w:szCs w:val="22"/>
        </w:rPr>
      </w:pPr>
    </w:p>
    <w:tbl>
      <w:tblPr>
        <w:tblStyle w:val="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690"/>
      </w:tblGrid>
      <w:tr w:rsidR="00D27901" w:rsidRPr="00577B49" w:rsidTr="0039021A">
        <w:trPr>
          <w:trHeight w:val="380"/>
        </w:trPr>
        <w:tc>
          <w:tcPr>
            <w:tcW w:w="1815" w:type="dxa"/>
            <w:tcBorders>
              <w:bottom w:val="single" w:sz="4" w:space="0" w:color="000000"/>
            </w:tcBorders>
            <w:vAlign w:val="center"/>
          </w:tcPr>
          <w:p w:rsidR="00D27901" w:rsidRPr="00577B49" w:rsidRDefault="00D27901" w:rsidP="0039021A">
            <w:pPr>
              <w:pStyle w:val="Normal1"/>
              <w:tabs>
                <w:tab w:val="left" w:pos="295"/>
              </w:tabs>
              <w:jc w:val="center"/>
              <w:rPr>
                <w:rFonts w:asciiTheme="minorHAnsi" w:hAnsiTheme="minorHAnsi"/>
                <w:sz w:val="20"/>
              </w:rPr>
            </w:pPr>
            <w:r w:rsidRPr="00577B49">
              <w:rPr>
                <w:rFonts w:asciiTheme="minorHAnsi" w:hAnsiTheme="minorHAnsi"/>
                <w:b/>
                <w:sz w:val="20"/>
              </w:rPr>
              <w:t>*</w:t>
            </w:r>
            <w:r w:rsidRPr="00577B49">
              <w:rPr>
                <w:rFonts w:asciiTheme="minorHAnsi" w:hAnsiTheme="minorHAnsi"/>
                <w:b/>
                <w:sz w:val="20"/>
                <w:vertAlign w:val="superscript"/>
              </w:rPr>
              <w:t xml:space="preserve">1 </w:t>
            </w:r>
            <w:r w:rsidRPr="00577B49">
              <w:rPr>
                <w:rFonts w:asciiTheme="minorHAnsi" w:hAnsiTheme="minorHAnsi"/>
                <w:b/>
                <w:sz w:val="20"/>
              </w:rPr>
              <w:t>Dissemination Level</w:t>
            </w:r>
          </w:p>
        </w:tc>
        <w:tc>
          <w:tcPr>
            <w:tcW w:w="6690" w:type="dxa"/>
            <w:tcBorders>
              <w:bottom w:val="single" w:sz="4" w:space="0" w:color="000000"/>
            </w:tcBorders>
            <w:vAlign w:val="center"/>
          </w:tcPr>
          <w:p w:rsidR="00D27901" w:rsidRPr="00577B49" w:rsidRDefault="00D27901" w:rsidP="0039021A">
            <w:pPr>
              <w:pStyle w:val="Normal1"/>
              <w:widowControl w:val="0"/>
              <w:spacing w:after="200" w:line="276" w:lineRule="auto"/>
              <w:rPr>
                <w:rFonts w:asciiTheme="minorHAnsi" w:hAnsiTheme="minorHAnsi"/>
                <w:sz w:val="20"/>
              </w:rPr>
            </w:pPr>
          </w:p>
        </w:tc>
      </w:tr>
      <w:tr w:rsidR="00D27901" w:rsidRPr="00577B49"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577B49" w:rsidRDefault="00D27901" w:rsidP="0039021A">
            <w:pPr>
              <w:pStyle w:val="Normal1"/>
              <w:rPr>
                <w:rFonts w:asciiTheme="minorHAnsi" w:hAnsiTheme="minorHAnsi"/>
                <w:sz w:val="20"/>
              </w:rPr>
            </w:pPr>
            <w:r w:rsidRPr="00577B49">
              <w:rPr>
                <w:rFonts w:asciiTheme="minorHAnsi" w:hAnsiTheme="minorHAnsi"/>
                <w:b/>
                <w:sz w:val="20"/>
              </w:rPr>
              <w:t>PU</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577B49" w:rsidRDefault="00D27901" w:rsidP="0039021A">
            <w:pPr>
              <w:pStyle w:val="Normal1"/>
              <w:tabs>
                <w:tab w:val="left" w:pos="295"/>
              </w:tabs>
              <w:rPr>
                <w:rFonts w:asciiTheme="minorHAnsi" w:hAnsiTheme="minorHAnsi"/>
                <w:sz w:val="20"/>
              </w:rPr>
            </w:pPr>
            <w:r w:rsidRPr="00577B49">
              <w:rPr>
                <w:rFonts w:asciiTheme="minorHAnsi" w:hAnsiTheme="minorHAnsi"/>
                <w:sz w:val="20"/>
              </w:rPr>
              <w:t>Public</w:t>
            </w:r>
          </w:p>
        </w:tc>
      </w:tr>
      <w:tr w:rsidR="00D27901" w:rsidRPr="00577B49"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577B49" w:rsidRDefault="00D27901" w:rsidP="0039021A">
            <w:pPr>
              <w:pStyle w:val="Normal1"/>
              <w:rPr>
                <w:rFonts w:asciiTheme="minorHAnsi" w:hAnsiTheme="minorHAnsi"/>
                <w:sz w:val="20"/>
              </w:rPr>
            </w:pPr>
            <w:r w:rsidRPr="00577B49">
              <w:rPr>
                <w:rFonts w:asciiTheme="minorHAnsi" w:hAnsiTheme="minorHAnsi"/>
                <w:b/>
                <w:sz w:val="20"/>
              </w:rPr>
              <w:t>PP</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577B49" w:rsidRDefault="00D27901" w:rsidP="0039021A">
            <w:pPr>
              <w:pStyle w:val="Normal1"/>
              <w:tabs>
                <w:tab w:val="left" w:pos="295"/>
              </w:tabs>
              <w:rPr>
                <w:rFonts w:asciiTheme="minorHAnsi" w:hAnsiTheme="minorHAnsi"/>
                <w:sz w:val="20"/>
                <w:lang w:val="en-US"/>
              </w:rPr>
            </w:pPr>
            <w:r w:rsidRPr="00577B49">
              <w:rPr>
                <w:rFonts w:asciiTheme="minorHAnsi" w:hAnsiTheme="minorHAnsi"/>
                <w:sz w:val="20"/>
                <w:lang w:val="en-US"/>
              </w:rPr>
              <w:t>Restricted to other programme participants (including Commission services)</w:t>
            </w:r>
          </w:p>
        </w:tc>
      </w:tr>
      <w:tr w:rsidR="00D27901" w:rsidRPr="00577B49"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577B49" w:rsidRDefault="00D27901" w:rsidP="0039021A">
            <w:pPr>
              <w:pStyle w:val="Normal1"/>
              <w:rPr>
                <w:rFonts w:asciiTheme="minorHAnsi" w:hAnsiTheme="minorHAnsi"/>
                <w:sz w:val="20"/>
              </w:rPr>
            </w:pPr>
            <w:r w:rsidRPr="00577B49">
              <w:rPr>
                <w:rFonts w:asciiTheme="minorHAnsi" w:hAnsiTheme="minorHAnsi"/>
                <w:b/>
                <w:sz w:val="20"/>
              </w:rPr>
              <w:t>RE</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577B49" w:rsidRDefault="00D27901" w:rsidP="0039021A">
            <w:pPr>
              <w:pStyle w:val="Normal1"/>
              <w:tabs>
                <w:tab w:val="left" w:pos="295"/>
              </w:tabs>
              <w:rPr>
                <w:rFonts w:asciiTheme="minorHAnsi" w:hAnsiTheme="minorHAnsi"/>
                <w:sz w:val="20"/>
                <w:lang w:val="en-US"/>
              </w:rPr>
            </w:pPr>
            <w:r w:rsidRPr="00577B49">
              <w:rPr>
                <w:rFonts w:asciiTheme="minorHAnsi" w:hAnsiTheme="minorHAnsi"/>
                <w:sz w:val="20"/>
                <w:lang w:val="en-US"/>
              </w:rPr>
              <w:t>Restricted to a group specified by the consortium (including Commission services)</w:t>
            </w:r>
          </w:p>
        </w:tc>
      </w:tr>
      <w:tr w:rsidR="00D27901" w:rsidRPr="00577B49" w:rsidTr="0039021A">
        <w:trPr>
          <w:trHeight w:val="280"/>
        </w:trPr>
        <w:tc>
          <w:tcPr>
            <w:tcW w:w="1815" w:type="dxa"/>
            <w:tcBorders>
              <w:top w:val="single" w:sz="4" w:space="0" w:color="000000"/>
              <w:right w:val="single" w:sz="4" w:space="0" w:color="000000"/>
            </w:tcBorders>
            <w:vAlign w:val="center"/>
          </w:tcPr>
          <w:p w:rsidR="00D27901" w:rsidRPr="00577B49" w:rsidRDefault="00D27901" w:rsidP="0039021A">
            <w:pPr>
              <w:pStyle w:val="Normal1"/>
              <w:rPr>
                <w:rFonts w:asciiTheme="minorHAnsi" w:hAnsiTheme="minorHAnsi"/>
                <w:sz w:val="20"/>
              </w:rPr>
            </w:pPr>
            <w:r w:rsidRPr="00577B49">
              <w:rPr>
                <w:rFonts w:asciiTheme="minorHAnsi" w:hAnsiTheme="minorHAnsi"/>
                <w:b/>
                <w:sz w:val="20"/>
              </w:rPr>
              <w:t>CO</w:t>
            </w:r>
          </w:p>
        </w:tc>
        <w:tc>
          <w:tcPr>
            <w:tcW w:w="6690" w:type="dxa"/>
            <w:tcBorders>
              <w:top w:val="single" w:sz="4" w:space="0" w:color="000000"/>
              <w:left w:val="single" w:sz="4" w:space="0" w:color="000000"/>
              <w:right w:val="single" w:sz="4" w:space="0" w:color="000000"/>
            </w:tcBorders>
            <w:vAlign w:val="center"/>
          </w:tcPr>
          <w:p w:rsidR="00D27901" w:rsidRPr="00577B49" w:rsidRDefault="00D27901" w:rsidP="0039021A">
            <w:pPr>
              <w:pStyle w:val="Normal1"/>
              <w:tabs>
                <w:tab w:val="left" w:pos="295"/>
              </w:tabs>
              <w:rPr>
                <w:rFonts w:asciiTheme="minorHAnsi" w:hAnsiTheme="minorHAnsi"/>
                <w:sz w:val="20"/>
                <w:lang w:val="en-US"/>
              </w:rPr>
            </w:pPr>
            <w:r w:rsidRPr="00577B49">
              <w:rPr>
                <w:rFonts w:asciiTheme="minorHAnsi" w:hAnsiTheme="minorHAnsi"/>
                <w:sz w:val="20"/>
                <w:lang w:val="en-US"/>
              </w:rPr>
              <w:t>Confidential, only for members of the consortium (including Commission services)</w:t>
            </w:r>
          </w:p>
        </w:tc>
      </w:tr>
    </w:tbl>
    <w:p w:rsidR="00D27901" w:rsidRPr="00D27901" w:rsidRDefault="00D27901" w:rsidP="00D27901">
      <w:pPr>
        <w:pStyle w:val="Normal1"/>
        <w:rPr>
          <w:rFonts w:asciiTheme="minorHAnsi" w:hAnsiTheme="minorHAnsi"/>
          <w:sz w:val="22"/>
          <w:szCs w:val="22"/>
          <w:lang w:val="en-US"/>
        </w:rPr>
      </w:pPr>
    </w:p>
    <w:p w:rsidR="00D27901" w:rsidRPr="00D27901" w:rsidRDefault="00D27901" w:rsidP="00D27901">
      <w:pPr>
        <w:pStyle w:val="Normal1"/>
        <w:rPr>
          <w:rFonts w:asciiTheme="minorHAnsi" w:hAnsiTheme="minorHAnsi"/>
          <w:sz w:val="22"/>
          <w:szCs w:val="22"/>
          <w:lang w:val="en-US"/>
        </w:rPr>
      </w:pPr>
    </w:p>
    <w:p w:rsidR="00D27901" w:rsidRPr="00D27901" w:rsidRDefault="00D27901" w:rsidP="00D27901">
      <w:pPr>
        <w:pStyle w:val="Normal1"/>
        <w:jc w:val="both"/>
        <w:rPr>
          <w:rFonts w:asciiTheme="minorHAnsi" w:hAnsiTheme="minorHAnsi"/>
          <w:sz w:val="22"/>
          <w:szCs w:val="22"/>
          <w:lang w:val="en-US"/>
        </w:rPr>
      </w:pPr>
    </w:p>
    <w:p w:rsidR="00957E0E" w:rsidRDefault="00D27901">
      <w:pPr>
        <w:rPr>
          <w:lang w:val="en-US"/>
        </w:rPr>
      </w:pPr>
      <w:r w:rsidRPr="00D27901">
        <w:rPr>
          <w:lang w:val="en-US"/>
        </w:rPr>
        <w:br w:type="page"/>
      </w:r>
    </w:p>
    <w:p w:rsidR="00957E0E" w:rsidRDefault="00957E0E" w:rsidP="00957E0E">
      <w:pPr>
        <w:spacing w:after="0" w:line="240" w:lineRule="auto"/>
        <w:rPr>
          <w:lang w:val="en-US"/>
        </w:rPr>
      </w:pPr>
    </w:p>
    <w:p w:rsidR="00957E0E" w:rsidRDefault="00957E0E" w:rsidP="00957E0E">
      <w:pPr>
        <w:spacing w:after="0" w:line="240" w:lineRule="auto"/>
        <w:rPr>
          <w:lang w:val="en-US"/>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1985"/>
        <w:gridCol w:w="1417"/>
        <w:gridCol w:w="3282"/>
      </w:tblGrid>
      <w:tr w:rsidR="005A2336" w:rsidTr="0039021A">
        <w:tc>
          <w:tcPr>
            <w:tcW w:w="1951" w:type="dxa"/>
          </w:tcPr>
          <w:p w:rsidR="005A2336" w:rsidRDefault="00F8137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sz w:val="20"/>
              </w:rPr>
              <w:t>Editor(s):</w:t>
            </w:r>
          </w:p>
        </w:tc>
        <w:tc>
          <w:tcPr>
            <w:tcW w:w="1985" w:type="dxa"/>
          </w:tcPr>
          <w:p w:rsidR="005A2336"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sz w:val="20"/>
              </w:rPr>
              <w:t>Name</w:t>
            </w:r>
          </w:p>
        </w:tc>
        <w:tc>
          <w:tcPr>
            <w:tcW w:w="1417" w:type="dxa"/>
          </w:tcPr>
          <w:p w:rsidR="005A2336"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sz w:val="20"/>
              </w:rPr>
              <w:t>Organisation</w:t>
            </w:r>
          </w:p>
        </w:tc>
        <w:tc>
          <w:tcPr>
            <w:tcW w:w="3282" w:type="dxa"/>
          </w:tcPr>
          <w:p w:rsidR="005A2336"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sz w:val="20"/>
              </w:rPr>
              <w:t>Email</w:t>
            </w:r>
          </w:p>
        </w:tc>
      </w:tr>
      <w:tr w:rsidR="00E07012" w:rsidTr="00876C5E">
        <w:trPr>
          <w:trHeight w:val="300"/>
        </w:trPr>
        <w:tc>
          <w:tcPr>
            <w:tcW w:w="1951" w:type="dxa"/>
          </w:tcPr>
          <w:p w:rsidR="00E07012"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Chrysoula Bekiari</w:t>
            </w:r>
          </w:p>
        </w:tc>
        <w:tc>
          <w:tcPr>
            <w:tcW w:w="1417" w:type="dxa"/>
          </w:tcPr>
          <w:p w:rsidR="00E07012" w:rsidRDefault="00E07012" w:rsidP="00876C5E">
            <w:pPr>
              <w:widowControl w:val="0"/>
            </w:pPr>
            <w:r>
              <w:rPr>
                <w:sz w:val="20"/>
              </w:rPr>
              <w:t>FORTH</w:t>
            </w:r>
          </w:p>
        </w:tc>
        <w:tc>
          <w:tcPr>
            <w:tcW w:w="3282" w:type="dxa"/>
          </w:tcPr>
          <w:p w:rsidR="00E07012" w:rsidRDefault="00E07012" w:rsidP="00876C5E">
            <w:pPr>
              <w:widowControl w:val="0"/>
            </w:pPr>
            <w:r>
              <w:rPr>
                <w:sz w:val="20"/>
              </w:rPr>
              <w:t>bekiari@ics.forth.gr</w:t>
            </w:r>
          </w:p>
        </w:tc>
      </w:tr>
      <w:tr w:rsidR="00E07012" w:rsidTr="00876C5E">
        <w:trPr>
          <w:trHeight w:val="400"/>
        </w:trPr>
        <w:tc>
          <w:tcPr>
            <w:tcW w:w="1951" w:type="dxa"/>
          </w:tcPr>
          <w:p w:rsidR="00E07012"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Martin Doerr</w:t>
            </w:r>
          </w:p>
        </w:tc>
        <w:tc>
          <w:tcPr>
            <w:tcW w:w="1417" w:type="dxa"/>
          </w:tcPr>
          <w:p w:rsidR="00E07012" w:rsidRDefault="00E07012" w:rsidP="00876C5E">
            <w:pPr>
              <w:widowControl w:val="0"/>
            </w:pPr>
            <w:r>
              <w:rPr>
                <w:sz w:val="20"/>
              </w:rPr>
              <w:t>FORTH</w:t>
            </w:r>
          </w:p>
        </w:tc>
        <w:tc>
          <w:tcPr>
            <w:tcW w:w="3282" w:type="dxa"/>
          </w:tcPr>
          <w:p w:rsidR="00E07012" w:rsidRDefault="00E07012" w:rsidP="00876C5E">
            <w:pPr>
              <w:widowControl w:val="0"/>
            </w:pPr>
            <w:r>
              <w:rPr>
                <w:sz w:val="20"/>
              </w:rPr>
              <w:t>martin@ics.forth.gr</w:t>
            </w:r>
          </w:p>
        </w:tc>
      </w:tr>
      <w:tr w:rsidR="00F81376" w:rsidTr="0039021A">
        <w:tc>
          <w:tcPr>
            <w:tcW w:w="1951"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Nikos Minadakis</w:t>
            </w:r>
          </w:p>
        </w:tc>
        <w:tc>
          <w:tcPr>
            <w:tcW w:w="1417"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FORTH</w:t>
            </w:r>
          </w:p>
        </w:tc>
        <w:tc>
          <w:tcPr>
            <w:tcW w:w="3282"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minadakn@ics.forth.gr</w:t>
            </w:r>
          </w:p>
        </w:tc>
      </w:tr>
      <w:tr w:rsidR="00F81376" w:rsidTr="0039021A">
        <w:tc>
          <w:tcPr>
            <w:tcW w:w="1951"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Athina Kritsotaki</w:t>
            </w:r>
          </w:p>
        </w:tc>
        <w:tc>
          <w:tcPr>
            <w:tcW w:w="1417"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FORTH</w:t>
            </w:r>
          </w:p>
        </w:tc>
        <w:tc>
          <w:tcPr>
            <w:tcW w:w="3282"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athinak@ics.forth.gr</w:t>
            </w:r>
          </w:p>
        </w:tc>
      </w:tr>
      <w:tr w:rsidR="00F81376" w:rsidTr="0039021A">
        <w:tc>
          <w:tcPr>
            <w:tcW w:w="1951" w:type="dxa"/>
          </w:tcPr>
          <w:p w:rsid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Vasiliki Tsimpida</w:t>
            </w:r>
          </w:p>
        </w:tc>
        <w:tc>
          <w:tcPr>
            <w:tcW w:w="1417"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FORTH</w:t>
            </w:r>
          </w:p>
        </w:tc>
        <w:tc>
          <w:tcPr>
            <w:tcW w:w="3282" w:type="dxa"/>
          </w:tcPr>
          <w:p w:rsidR="00F81376" w:rsidRPr="00F81376"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F81376">
              <w:rPr>
                <w:sz w:val="20"/>
                <w:szCs w:val="20"/>
              </w:rPr>
              <w:t>vtsimpida1112@gmail.com</w:t>
            </w:r>
          </w:p>
        </w:tc>
      </w:tr>
      <w:tr w:rsidR="00E07012" w:rsidTr="0039021A">
        <w:tc>
          <w:tcPr>
            <w:tcW w:w="1951" w:type="dxa"/>
          </w:tcPr>
          <w:p w:rsidR="00E07012" w:rsidRDefault="00E07012"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Pr>
                <w:sz w:val="20"/>
                <w:szCs w:val="20"/>
              </w:rPr>
              <w:t>Yannis Marketakis</w:t>
            </w:r>
          </w:p>
        </w:tc>
        <w:tc>
          <w:tcPr>
            <w:tcW w:w="1417" w:type="dxa"/>
          </w:tcPr>
          <w:p w:rsidR="00E07012" w:rsidRP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055B4B">
              <w:rPr>
                <w:sz w:val="20"/>
                <w:szCs w:val="20"/>
              </w:rPr>
              <w:t>FORTH</w:t>
            </w:r>
          </w:p>
        </w:tc>
        <w:tc>
          <w:tcPr>
            <w:tcW w:w="3282" w:type="dxa"/>
          </w:tcPr>
          <w:p w:rsidR="00E07012" w:rsidRP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055B4B">
              <w:rPr>
                <w:sz w:val="20"/>
                <w:szCs w:val="20"/>
              </w:rPr>
              <w:t>marketak@ics.forth.gr</w:t>
            </w:r>
          </w:p>
        </w:tc>
      </w:tr>
      <w:tr w:rsidR="00055B4B" w:rsidTr="0039021A">
        <w:tc>
          <w:tcPr>
            <w:tcW w:w="1951" w:type="dxa"/>
          </w:tcPr>
          <w:p w:rsid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055B4B" w:rsidRDefault="00055B4B"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Tr="0039021A">
        <w:tc>
          <w:tcPr>
            <w:tcW w:w="1951" w:type="dxa"/>
          </w:tcPr>
          <w:p w:rsidR="00E07012" w:rsidRDefault="00F8137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sz w:val="20"/>
              </w:rPr>
              <w:t>Contributor(s):</w:t>
            </w: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Christos Arvanitidis</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arvanitidis@hcmr.gr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Eva Chatzinikolaou</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evachatz@hcmr.gr</w:t>
            </w:r>
          </w:p>
        </w:tc>
      </w:tr>
      <w:tr w:rsidR="004130A2" w:rsidTr="0039021A">
        <w:tc>
          <w:tcPr>
            <w:tcW w:w="1951" w:type="dxa"/>
          </w:tcPr>
          <w:p w:rsidR="004130A2" w:rsidRDefault="004130A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4130A2" w:rsidRDefault="004130A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rPr>
            </w:pPr>
            <w:r w:rsidRPr="004130A2">
              <w:rPr>
                <w:sz w:val="20"/>
              </w:rPr>
              <w:t>Nicolas Bailly</w:t>
            </w:r>
          </w:p>
        </w:tc>
        <w:tc>
          <w:tcPr>
            <w:tcW w:w="1417" w:type="dxa"/>
          </w:tcPr>
          <w:p w:rsidR="004130A2" w:rsidRDefault="004130A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rPr>
            </w:pPr>
            <w:r>
              <w:rPr>
                <w:sz w:val="20"/>
              </w:rPr>
              <w:t>HCMR</w:t>
            </w:r>
          </w:p>
        </w:tc>
        <w:tc>
          <w:tcPr>
            <w:tcW w:w="3282" w:type="dxa"/>
          </w:tcPr>
          <w:p w:rsidR="004130A2" w:rsidRDefault="004130A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rPr>
            </w:pPr>
            <w:r w:rsidRPr="004130A2">
              <w:rPr>
                <w:sz w:val="20"/>
              </w:rPr>
              <w:t>nbailly@hcmr.gr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Sarah Faulwetter</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sarifa@hcmr.gr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Niki Keklikoglou</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keklikoglou@hcmr.gr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 xml:space="preserve">Jacques Lagnel </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lagnel@hcmr.gr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Dimitra Mavraki</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dmavraki@hcmr.gr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Matina Nikolopoulou</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snikolo@hcmr.gr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Anastasis Oulas</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oulas@hcmr.gr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Evangelos Pafilis</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pafilis@hcmr.gr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Emmanouela Panteri</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emmipan@hcmr.gr</w:t>
            </w:r>
          </w:p>
        </w:tc>
      </w:tr>
      <w:tr w:rsidR="00E07012" w:rsidTr="0039021A">
        <w:tc>
          <w:tcPr>
            <w:tcW w:w="1951"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Christina Pavloudi</w:t>
            </w:r>
          </w:p>
        </w:tc>
        <w:tc>
          <w:tcPr>
            <w:tcW w:w="1417"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HCMR</w:t>
            </w:r>
          </w:p>
        </w:tc>
        <w:tc>
          <w:tcPr>
            <w:tcW w:w="3282" w:type="dxa"/>
          </w:tcPr>
          <w:p w:rsidR="00E07012"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sz w:val="20"/>
              </w:rPr>
              <w:t>cpavloud@hcmr.gr</w:t>
            </w:r>
          </w:p>
        </w:tc>
      </w:tr>
    </w:tbl>
    <w:p w:rsidR="00957E0E" w:rsidRDefault="00957E0E" w:rsidP="00957E0E">
      <w:pPr>
        <w:spacing w:after="0" w:line="240" w:lineRule="auto"/>
        <w:rPr>
          <w:lang w:val="en-US"/>
        </w:rPr>
      </w:pPr>
    </w:p>
    <w:p w:rsidR="005A2336" w:rsidRDefault="005A2336" w:rsidP="00957E0E">
      <w:pPr>
        <w:spacing w:after="0" w:line="240" w:lineRule="auto"/>
        <w:rPr>
          <w:lang w:val="en-US"/>
        </w:rPr>
      </w:pPr>
    </w:p>
    <w:p w:rsidR="005A2336" w:rsidRDefault="005A2336" w:rsidP="00957E0E">
      <w:pPr>
        <w:spacing w:after="0" w:line="240" w:lineRule="auto"/>
        <w:rPr>
          <w:lang w:val="en-US"/>
        </w:rPr>
      </w:pPr>
    </w:p>
    <w:p w:rsidR="005A2336" w:rsidRDefault="005A2336" w:rsidP="00957E0E">
      <w:pPr>
        <w:spacing w:after="0" w:line="240" w:lineRule="auto"/>
        <w:rPr>
          <w:lang w:val="en-US"/>
        </w:rPr>
      </w:pPr>
    </w:p>
    <w:p w:rsidR="00F81376" w:rsidRDefault="00F81376" w:rsidP="00957E0E">
      <w:pPr>
        <w:spacing w:after="0" w:line="240" w:lineRule="auto"/>
        <w:rPr>
          <w:lang w:val="en-US"/>
        </w:rPr>
      </w:pPr>
    </w:p>
    <w:p w:rsidR="00F81376" w:rsidRDefault="00F81376" w:rsidP="00957E0E">
      <w:pPr>
        <w:spacing w:after="0" w:line="240" w:lineRule="auto"/>
        <w:rPr>
          <w:lang w:val="en-US"/>
        </w:rPr>
      </w:pPr>
    </w:p>
    <w:p w:rsidR="00F81376" w:rsidRDefault="00F81376" w:rsidP="00957E0E">
      <w:pPr>
        <w:spacing w:after="0" w:line="240" w:lineRule="auto"/>
        <w:rPr>
          <w:lang w:val="en-US"/>
        </w:rPr>
      </w:pPr>
    </w:p>
    <w:p w:rsidR="00F81376" w:rsidRDefault="00F81376" w:rsidP="00957E0E">
      <w:pPr>
        <w:spacing w:after="0" w:line="240" w:lineRule="auto"/>
        <w:rPr>
          <w:lang w:val="en-US"/>
        </w:rPr>
      </w:pPr>
    </w:p>
    <w:p w:rsidR="00F81376" w:rsidRDefault="00F81376" w:rsidP="00957E0E">
      <w:pPr>
        <w:spacing w:after="0" w:line="240" w:lineRule="auto"/>
        <w:rPr>
          <w:lang w:val="en-US"/>
        </w:rPr>
      </w:pPr>
    </w:p>
    <w:p w:rsidR="00F81376" w:rsidRDefault="00F81376" w:rsidP="00957E0E">
      <w:pPr>
        <w:spacing w:after="0" w:line="240" w:lineRule="auto"/>
        <w:rPr>
          <w:lang w:val="en-US"/>
        </w:rPr>
      </w:pPr>
    </w:p>
    <w:p w:rsidR="00D47EC5" w:rsidRDefault="00D47EC5" w:rsidP="00957E0E">
      <w:pPr>
        <w:spacing w:after="0" w:line="240" w:lineRule="auto"/>
        <w:rPr>
          <w:lang w:val="en-US"/>
        </w:rPr>
      </w:pPr>
    </w:p>
    <w:p w:rsidR="00570C3B" w:rsidRPr="00A10818" w:rsidRDefault="00D47EC5" w:rsidP="00A10818">
      <w:pPr>
        <w:rPr>
          <w:ins w:id="0" w:author="Nikolaos Minadakis" w:date="2015-02-05T17:22:00Z"/>
          <w:lang w:val="en-US"/>
        </w:rPr>
      </w:pPr>
      <w:r>
        <w:rPr>
          <w:lang w:val="en-US"/>
        </w:rPr>
        <w:lastRenderedPageBreak/>
        <w:br w:type="page"/>
      </w:r>
    </w:p>
    <w:sdt>
      <w:sdtPr>
        <w:rPr>
          <w:rFonts w:asciiTheme="minorHAnsi" w:eastAsiaTheme="minorHAnsi" w:hAnsiTheme="minorHAnsi" w:cstheme="minorBidi"/>
          <w:b w:val="0"/>
          <w:bCs w:val="0"/>
          <w:sz w:val="22"/>
          <w:szCs w:val="22"/>
        </w:rPr>
        <w:id w:val="-248053896"/>
        <w:docPartObj>
          <w:docPartGallery w:val="Table of Contents"/>
          <w:docPartUnique/>
        </w:docPartObj>
      </w:sdtPr>
      <w:sdtEndPr>
        <w:rPr>
          <w:noProof/>
        </w:rPr>
      </w:sdtEndPr>
      <w:sdtContent>
        <w:p w:rsidR="00D47EC5" w:rsidRDefault="00D47EC5">
          <w:pPr>
            <w:pStyle w:val="TOCHeading"/>
          </w:pPr>
          <w:r>
            <w:t>Table of Contents</w:t>
          </w:r>
        </w:p>
        <w:p w:rsidR="006D3481" w:rsidRDefault="00D47EC5">
          <w:pPr>
            <w:pStyle w:val="TOC1"/>
            <w:tabs>
              <w:tab w:val="right" w:leader="dot" w:pos="8296"/>
            </w:tabs>
            <w:rPr>
              <w:rFonts w:eastAsiaTheme="minorEastAsia"/>
              <w:noProof/>
              <w:lang w:val="el-GR" w:eastAsia="el-GR" w:bidi="ar-SA"/>
            </w:rPr>
          </w:pPr>
          <w:r>
            <w:fldChar w:fldCharType="begin"/>
          </w:r>
          <w:r>
            <w:instrText xml:space="preserve"> TOC \o "1-3" \h \z \u </w:instrText>
          </w:r>
          <w:r>
            <w:fldChar w:fldCharType="separate"/>
          </w:r>
          <w:hyperlink w:anchor="_Toc435550167" w:history="1">
            <w:r w:rsidR="006D3481" w:rsidRPr="00377348">
              <w:rPr>
                <w:rStyle w:val="Hyperlink"/>
                <w:rFonts w:eastAsia="Times New Roman"/>
                <w:noProof/>
                <w:lang w:val="en-US"/>
              </w:rPr>
              <w:t>Metadata Catalogue Description</w:t>
            </w:r>
            <w:r w:rsidR="006D3481">
              <w:rPr>
                <w:noProof/>
                <w:webHidden/>
              </w:rPr>
              <w:tab/>
            </w:r>
            <w:r w:rsidR="006D3481">
              <w:rPr>
                <w:noProof/>
                <w:webHidden/>
              </w:rPr>
              <w:fldChar w:fldCharType="begin"/>
            </w:r>
            <w:r w:rsidR="006D3481">
              <w:rPr>
                <w:noProof/>
                <w:webHidden/>
              </w:rPr>
              <w:instrText xml:space="preserve"> PAGEREF _Toc435550167 \h </w:instrText>
            </w:r>
            <w:r w:rsidR="006D3481">
              <w:rPr>
                <w:noProof/>
                <w:webHidden/>
              </w:rPr>
            </w:r>
            <w:r w:rsidR="006D3481">
              <w:rPr>
                <w:noProof/>
                <w:webHidden/>
              </w:rPr>
              <w:fldChar w:fldCharType="separate"/>
            </w:r>
            <w:r w:rsidR="006D3481">
              <w:rPr>
                <w:noProof/>
                <w:webHidden/>
              </w:rPr>
              <w:t>4</w:t>
            </w:r>
            <w:r w:rsidR="006D3481">
              <w:rPr>
                <w:noProof/>
                <w:webHidden/>
              </w:rPr>
              <w:fldChar w:fldCharType="end"/>
            </w:r>
          </w:hyperlink>
        </w:p>
        <w:p w:rsidR="006D3481" w:rsidRDefault="009C5F1F">
          <w:pPr>
            <w:pStyle w:val="TOC1"/>
            <w:tabs>
              <w:tab w:val="right" w:leader="dot" w:pos="8296"/>
            </w:tabs>
            <w:rPr>
              <w:rFonts w:eastAsiaTheme="minorEastAsia"/>
              <w:noProof/>
              <w:lang w:val="el-GR" w:eastAsia="el-GR" w:bidi="ar-SA"/>
            </w:rPr>
          </w:pPr>
          <w:hyperlink w:anchor="_Toc435550168" w:history="1">
            <w:r w:rsidR="006D3481" w:rsidRPr="00377348">
              <w:rPr>
                <w:rStyle w:val="Hyperlink"/>
                <w:rFonts w:eastAsia="Times New Roman"/>
                <w:noProof/>
              </w:rPr>
              <w:t>Metadata Categories</w:t>
            </w:r>
            <w:r w:rsidR="006D3481">
              <w:rPr>
                <w:noProof/>
                <w:webHidden/>
              </w:rPr>
              <w:tab/>
            </w:r>
            <w:r w:rsidR="006D3481">
              <w:rPr>
                <w:noProof/>
                <w:webHidden/>
              </w:rPr>
              <w:fldChar w:fldCharType="begin"/>
            </w:r>
            <w:r w:rsidR="006D3481">
              <w:rPr>
                <w:noProof/>
                <w:webHidden/>
              </w:rPr>
              <w:instrText xml:space="preserve"> PAGEREF _Toc435550168 \h </w:instrText>
            </w:r>
            <w:r w:rsidR="006D3481">
              <w:rPr>
                <w:noProof/>
                <w:webHidden/>
              </w:rPr>
            </w:r>
            <w:r w:rsidR="006D3481">
              <w:rPr>
                <w:noProof/>
                <w:webHidden/>
              </w:rPr>
              <w:fldChar w:fldCharType="separate"/>
            </w:r>
            <w:r w:rsidR="006D3481">
              <w:rPr>
                <w:noProof/>
                <w:webHidden/>
              </w:rPr>
              <w:t>6</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69" w:history="1">
            <w:r w:rsidR="006D3481" w:rsidRPr="00377348">
              <w:rPr>
                <w:rStyle w:val="Hyperlink"/>
                <w:noProof/>
                <w:lang w:val="en-US"/>
              </w:rPr>
              <w:t>Occurrence Event Metadata</w:t>
            </w:r>
            <w:r w:rsidR="006D3481">
              <w:rPr>
                <w:noProof/>
                <w:webHidden/>
              </w:rPr>
              <w:tab/>
            </w:r>
            <w:r w:rsidR="006D3481">
              <w:rPr>
                <w:noProof/>
                <w:webHidden/>
              </w:rPr>
              <w:fldChar w:fldCharType="begin"/>
            </w:r>
            <w:r w:rsidR="006D3481">
              <w:rPr>
                <w:noProof/>
                <w:webHidden/>
              </w:rPr>
              <w:instrText xml:space="preserve"> PAGEREF _Toc435550169 \h </w:instrText>
            </w:r>
            <w:r w:rsidR="006D3481">
              <w:rPr>
                <w:noProof/>
                <w:webHidden/>
              </w:rPr>
            </w:r>
            <w:r w:rsidR="006D3481">
              <w:rPr>
                <w:noProof/>
                <w:webHidden/>
              </w:rPr>
              <w:fldChar w:fldCharType="separate"/>
            </w:r>
            <w:r w:rsidR="006D3481">
              <w:rPr>
                <w:noProof/>
                <w:webHidden/>
              </w:rPr>
              <w:t>6</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0" w:history="1">
            <w:r w:rsidR="006D3481" w:rsidRPr="00377348">
              <w:rPr>
                <w:rStyle w:val="Hyperlink"/>
                <w:noProof/>
                <w:lang w:val="en-US"/>
              </w:rPr>
              <w:t>Identification Event Metadata</w:t>
            </w:r>
            <w:r w:rsidR="006D3481">
              <w:rPr>
                <w:noProof/>
                <w:webHidden/>
              </w:rPr>
              <w:tab/>
            </w:r>
            <w:r w:rsidR="006D3481">
              <w:rPr>
                <w:noProof/>
                <w:webHidden/>
              </w:rPr>
              <w:fldChar w:fldCharType="begin"/>
            </w:r>
            <w:r w:rsidR="006D3481">
              <w:rPr>
                <w:noProof/>
                <w:webHidden/>
              </w:rPr>
              <w:instrText xml:space="preserve"> PAGEREF _Toc435550170 \h </w:instrText>
            </w:r>
            <w:r w:rsidR="006D3481">
              <w:rPr>
                <w:noProof/>
                <w:webHidden/>
              </w:rPr>
            </w:r>
            <w:r w:rsidR="006D3481">
              <w:rPr>
                <w:noProof/>
                <w:webHidden/>
              </w:rPr>
              <w:fldChar w:fldCharType="separate"/>
            </w:r>
            <w:r w:rsidR="006D3481">
              <w:rPr>
                <w:noProof/>
                <w:webHidden/>
              </w:rPr>
              <w:t>8</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1" w:history="1">
            <w:r w:rsidR="006D3481" w:rsidRPr="00377348">
              <w:rPr>
                <w:rStyle w:val="Hyperlink"/>
                <w:noProof/>
                <w:lang w:val="en-US"/>
              </w:rPr>
              <w:t>Naming and Taxonomic Metadata</w:t>
            </w:r>
            <w:r w:rsidR="006D3481">
              <w:rPr>
                <w:noProof/>
                <w:webHidden/>
              </w:rPr>
              <w:tab/>
            </w:r>
            <w:r w:rsidR="006D3481">
              <w:rPr>
                <w:noProof/>
                <w:webHidden/>
              </w:rPr>
              <w:fldChar w:fldCharType="begin"/>
            </w:r>
            <w:r w:rsidR="006D3481">
              <w:rPr>
                <w:noProof/>
                <w:webHidden/>
              </w:rPr>
              <w:instrText xml:space="preserve"> PAGEREF _Toc435550171 \h </w:instrText>
            </w:r>
            <w:r w:rsidR="006D3481">
              <w:rPr>
                <w:noProof/>
                <w:webHidden/>
              </w:rPr>
            </w:r>
            <w:r w:rsidR="006D3481">
              <w:rPr>
                <w:noProof/>
                <w:webHidden/>
              </w:rPr>
              <w:fldChar w:fldCharType="separate"/>
            </w:r>
            <w:r w:rsidR="006D3481">
              <w:rPr>
                <w:noProof/>
                <w:webHidden/>
              </w:rPr>
              <w:t>9</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2" w:history="1">
            <w:r w:rsidR="006D3481" w:rsidRPr="00377348">
              <w:rPr>
                <w:rStyle w:val="Hyperlink"/>
                <w:noProof/>
                <w:lang w:val="en-US"/>
              </w:rPr>
              <w:t>Micro-CT processes metadata</w:t>
            </w:r>
            <w:r w:rsidR="006D3481">
              <w:rPr>
                <w:noProof/>
                <w:webHidden/>
              </w:rPr>
              <w:tab/>
            </w:r>
            <w:r w:rsidR="006D3481">
              <w:rPr>
                <w:noProof/>
                <w:webHidden/>
              </w:rPr>
              <w:fldChar w:fldCharType="begin"/>
            </w:r>
            <w:r w:rsidR="006D3481">
              <w:rPr>
                <w:noProof/>
                <w:webHidden/>
              </w:rPr>
              <w:instrText xml:space="preserve"> PAGEREF _Toc435550172 \h </w:instrText>
            </w:r>
            <w:r w:rsidR="006D3481">
              <w:rPr>
                <w:noProof/>
                <w:webHidden/>
              </w:rPr>
            </w:r>
            <w:r w:rsidR="006D3481">
              <w:rPr>
                <w:noProof/>
                <w:webHidden/>
              </w:rPr>
              <w:fldChar w:fldCharType="separate"/>
            </w:r>
            <w:r w:rsidR="006D3481">
              <w:rPr>
                <w:noProof/>
                <w:webHidden/>
              </w:rPr>
              <w:t>11</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3" w:history="1">
            <w:r w:rsidR="006D3481" w:rsidRPr="00377348">
              <w:rPr>
                <w:rStyle w:val="Hyperlink"/>
                <w:noProof/>
                <w:lang w:val="en-US"/>
              </w:rPr>
              <w:t>Environmental Measurement Metadata</w:t>
            </w:r>
            <w:r w:rsidR="006D3481">
              <w:rPr>
                <w:noProof/>
                <w:webHidden/>
              </w:rPr>
              <w:tab/>
            </w:r>
            <w:r w:rsidR="006D3481">
              <w:rPr>
                <w:noProof/>
                <w:webHidden/>
              </w:rPr>
              <w:fldChar w:fldCharType="begin"/>
            </w:r>
            <w:r w:rsidR="006D3481">
              <w:rPr>
                <w:noProof/>
                <w:webHidden/>
              </w:rPr>
              <w:instrText xml:space="preserve"> PAGEREF _Toc435550173 \h </w:instrText>
            </w:r>
            <w:r w:rsidR="006D3481">
              <w:rPr>
                <w:noProof/>
                <w:webHidden/>
              </w:rPr>
            </w:r>
            <w:r w:rsidR="006D3481">
              <w:rPr>
                <w:noProof/>
                <w:webHidden/>
              </w:rPr>
              <w:fldChar w:fldCharType="separate"/>
            </w:r>
            <w:r w:rsidR="006D3481">
              <w:rPr>
                <w:noProof/>
                <w:webHidden/>
              </w:rPr>
              <w:t>16</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4" w:history="1">
            <w:r w:rsidR="006D3481" w:rsidRPr="00377348">
              <w:rPr>
                <w:rStyle w:val="Hyperlink"/>
                <w:noProof/>
                <w:lang w:val="en-US"/>
              </w:rPr>
              <w:t>Specimen Metadata</w:t>
            </w:r>
            <w:r w:rsidR="006D3481">
              <w:rPr>
                <w:noProof/>
                <w:webHidden/>
              </w:rPr>
              <w:tab/>
            </w:r>
            <w:r w:rsidR="006D3481">
              <w:rPr>
                <w:noProof/>
                <w:webHidden/>
              </w:rPr>
              <w:fldChar w:fldCharType="begin"/>
            </w:r>
            <w:r w:rsidR="006D3481">
              <w:rPr>
                <w:noProof/>
                <w:webHidden/>
              </w:rPr>
              <w:instrText xml:space="preserve"> PAGEREF _Toc435550174 \h </w:instrText>
            </w:r>
            <w:r w:rsidR="006D3481">
              <w:rPr>
                <w:noProof/>
                <w:webHidden/>
              </w:rPr>
            </w:r>
            <w:r w:rsidR="006D3481">
              <w:rPr>
                <w:noProof/>
                <w:webHidden/>
              </w:rPr>
              <w:fldChar w:fldCharType="separate"/>
            </w:r>
            <w:r w:rsidR="006D3481">
              <w:rPr>
                <w:noProof/>
                <w:webHidden/>
              </w:rPr>
              <w:t>17</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5" w:history="1">
            <w:r w:rsidR="006D3481" w:rsidRPr="00377348">
              <w:rPr>
                <w:rStyle w:val="Hyperlink"/>
                <w:rFonts w:eastAsia="MS Mincho"/>
                <w:noProof/>
                <w:lang w:val="en-US" w:eastAsia="ja-JP"/>
              </w:rPr>
              <w:t>Specimen Collection Metadata</w:t>
            </w:r>
            <w:r w:rsidR="006D3481">
              <w:rPr>
                <w:noProof/>
                <w:webHidden/>
              </w:rPr>
              <w:tab/>
            </w:r>
            <w:r w:rsidR="006D3481">
              <w:rPr>
                <w:noProof/>
                <w:webHidden/>
              </w:rPr>
              <w:fldChar w:fldCharType="begin"/>
            </w:r>
            <w:r w:rsidR="006D3481">
              <w:rPr>
                <w:noProof/>
                <w:webHidden/>
              </w:rPr>
              <w:instrText xml:space="preserve"> PAGEREF _Toc435550175 \h </w:instrText>
            </w:r>
            <w:r w:rsidR="006D3481">
              <w:rPr>
                <w:noProof/>
                <w:webHidden/>
              </w:rPr>
            </w:r>
            <w:r w:rsidR="006D3481">
              <w:rPr>
                <w:noProof/>
                <w:webHidden/>
              </w:rPr>
              <w:fldChar w:fldCharType="separate"/>
            </w:r>
            <w:r w:rsidR="006D3481">
              <w:rPr>
                <w:noProof/>
                <w:webHidden/>
              </w:rPr>
              <w:t>19</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6" w:history="1">
            <w:r w:rsidR="006D3481" w:rsidRPr="00377348">
              <w:rPr>
                <w:rStyle w:val="Hyperlink"/>
                <w:noProof/>
                <w:lang w:val="en-US"/>
              </w:rPr>
              <w:t>Data Collection Metadata</w:t>
            </w:r>
            <w:r w:rsidR="006D3481">
              <w:rPr>
                <w:noProof/>
                <w:webHidden/>
              </w:rPr>
              <w:tab/>
            </w:r>
            <w:r w:rsidR="006D3481">
              <w:rPr>
                <w:noProof/>
                <w:webHidden/>
              </w:rPr>
              <w:fldChar w:fldCharType="begin"/>
            </w:r>
            <w:r w:rsidR="006D3481">
              <w:rPr>
                <w:noProof/>
                <w:webHidden/>
              </w:rPr>
              <w:instrText xml:space="preserve"> PAGEREF _Toc435550176 \h </w:instrText>
            </w:r>
            <w:r w:rsidR="006D3481">
              <w:rPr>
                <w:noProof/>
                <w:webHidden/>
              </w:rPr>
            </w:r>
            <w:r w:rsidR="006D3481">
              <w:rPr>
                <w:noProof/>
                <w:webHidden/>
              </w:rPr>
              <w:fldChar w:fldCharType="separate"/>
            </w:r>
            <w:r w:rsidR="006D3481">
              <w:rPr>
                <w:noProof/>
                <w:webHidden/>
              </w:rPr>
              <w:t>20</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7" w:history="1">
            <w:r w:rsidR="006D3481" w:rsidRPr="00377348">
              <w:rPr>
                <w:rStyle w:val="Hyperlink"/>
                <w:noProof/>
                <w:lang w:val="en-US"/>
              </w:rPr>
              <w:t>Genetic Events Metadata</w:t>
            </w:r>
            <w:r w:rsidR="006D3481">
              <w:rPr>
                <w:noProof/>
                <w:webHidden/>
              </w:rPr>
              <w:tab/>
            </w:r>
            <w:r w:rsidR="006D3481">
              <w:rPr>
                <w:noProof/>
                <w:webHidden/>
              </w:rPr>
              <w:fldChar w:fldCharType="begin"/>
            </w:r>
            <w:r w:rsidR="006D3481">
              <w:rPr>
                <w:noProof/>
                <w:webHidden/>
              </w:rPr>
              <w:instrText xml:space="preserve"> PAGEREF _Toc435550177 \h </w:instrText>
            </w:r>
            <w:r w:rsidR="006D3481">
              <w:rPr>
                <w:noProof/>
                <w:webHidden/>
              </w:rPr>
            </w:r>
            <w:r w:rsidR="006D3481">
              <w:rPr>
                <w:noProof/>
                <w:webHidden/>
              </w:rPr>
              <w:fldChar w:fldCharType="separate"/>
            </w:r>
            <w:r w:rsidR="006D3481">
              <w:rPr>
                <w:noProof/>
                <w:webHidden/>
              </w:rPr>
              <w:t>22</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8" w:history="1">
            <w:r w:rsidR="006D3481" w:rsidRPr="00377348">
              <w:rPr>
                <w:rStyle w:val="Hyperlink"/>
                <w:rFonts w:eastAsia="MS Mincho"/>
                <w:noProof/>
                <w:lang w:val="en-US" w:eastAsia="ja-JP"/>
              </w:rPr>
              <w:t>Measurement Event Metadata</w:t>
            </w:r>
            <w:r w:rsidR="006D3481">
              <w:rPr>
                <w:noProof/>
                <w:webHidden/>
              </w:rPr>
              <w:tab/>
            </w:r>
            <w:r w:rsidR="006D3481">
              <w:rPr>
                <w:noProof/>
                <w:webHidden/>
              </w:rPr>
              <w:fldChar w:fldCharType="begin"/>
            </w:r>
            <w:r w:rsidR="006D3481">
              <w:rPr>
                <w:noProof/>
                <w:webHidden/>
              </w:rPr>
              <w:instrText xml:space="preserve"> PAGEREF _Toc435550178 \h </w:instrText>
            </w:r>
            <w:r w:rsidR="006D3481">
              <w:rPr>
                <w:noProof/>
                <w:webHidden/>
              </w:rPr>
            </w:r>
            <w:r w:rsidR="006D3481">
              <w:rPr>
                <w:noProof/>
                <w:webHidden/>
              </w:rPr>
              <w:fldChar w:fldCharType="separate"/>
            </w:r>
            <w:r w:rsidR="006D3481">
              <w:rPr>
                <w:noProof/>
                <w:webHidden/>
              </w:rPr>
              <w:t>24</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79" w:history="1">
            <w:r w:rsidR="006D3481" w:rsidRPr="00377348">
              <w:rPr>
                <w:rStyle w:val="Hyperlink"/>
                <w:noProof/>
                <w:lang w:val="en-US"/>
              </w:rPr>
              <w:t>Morphological Characteristics Metadata</w:t>
            </w:r>
            <w:r w:rsidR="006D3481">
              <w:rPr>
                <w:noProof/>
                <w:webHidden/>
              </w:rPr>
              <w:tab/>
            </w:r>
            <w:r w:rsidR="006D3481">
              <w:rPr>
                <w:noProof/>
                <w:webHidden/>
              </w:rPr>
              <w:fldChar w:fldCharType="begin"/>
            </w:r>
            <w:r w:rsidR="006D3481">
              <w:rPr>
                <w:noProof/>
                <w:webHidden/>
              </w:rPr>
              <w:instrText xml:space="preserve"> PAGEREF _Toc435550179 \h </w:instrText>
            </w:r>
            <w:r w:rsidR="006D3481">
              <w:rPr>
                <w:noProof/>
                <w:webHidden/>
              </w:rPr>
            </w:r>
            <w:r w:rsidR="006D3481">
              <w:rPr>
                <w:noProof/>
                <w:webHidden/>
              </w:rPr>
              <w:fldChar w:fldCharType="separate"/>
            </w:r>
            <w:r w:rsidR="006D3481">
              <w:rPr>
                <w:noProof/>
                <w:webHidden/>
              </w:rPr>
              <w:t>25</w:t>
            </w:r>
            <w:r w:rsidR="006D3481">
              <w:rPr>
                <w:noProof/>
                <w:webHidden/>
              </w:rPr>
              <w:fldChar w:fldCharType="end"/>
            </w:r>
          </w:hyperlink>
        </w:p>
        <w:p w:rsidR="006D3481" w:rsidRDefault="009C5F1F">
          <w:pPr>
            <w:pStyle w:val="TOC2"/>
            <w:tabs>
              <w:tab w:val="right" w:leader="dot" w:pos="8296"/>
            </w:tabs>
            <w:rPr>
              <w:rFonts w:eastAsiaTheme="minorEastAsia"/>
              <w:noProof/>
              <w:lang w:val="el-GR" w:eastAsia="el-GR" w:bidi="ar-SA"/>
            </w:rPr>
          </w:pPr>
          <w:hyperlink w:anchor="_Toc435550180" w:history="1">
            <w:r w:rsidR="006D3481" w:rsidRPr="00377348">
              <w:rPr>
                <w:rStyle w:val="Hyperlink"/>
                <w:noProof/>
                <w:lang w:val="en-US"/>
              </w:rPr>
              <w:t>Statistical Metadata</w:t>
            </w:r>
            <w:r w:rsidR="006D3481">
              <w:rPr>
                <w:noProof/>
                <w:webHidden/>
              </w:rPr>
              <w:tab/>
            </w:r>
            <w:r w:rsidR="006D3481">
              <w:rPr>
                <w:noProof/>
                <w:webHidden/>
              </w:rPr>
              <w:fldChar w:fldCharType="begin"/>
            </w:r>
            <w:r w:rsidR="006D3481">
              <w:rPr>
                <w:noProof/>
                <w:webHidden/>
              </w:rPr>
              <w:instrText xml:space="preserve"> PAGEREF _Toc435550180 \h </w:instrText>
            </w:r>
            <w:r w:rsidR="006D3481">
              <w:rPr>
                <w:noProof/>
                <w:webHidden/>
              </w:rPr>
            </w:r>
            <w:r w:rsidR="006D3481">
              <w:rPr>
                <w:noProof/>
                <w:webHidden/>
              </w:rPr>
              <w:fldChar w:fldCharType="separate"/>
            </w:r>
            <w:r w:rsidR="006D3481">
              <w:rPr>
                <w:noProof/>
                <w:webHidden/>
              </w:rPr>
              <w:t>27</w:t>
            </w:r>
            <w:r w:rsidR="006D3481">
              <w:rPr>
                <w:noProof/>
                <w:webHidden/>
              </w:rPr>
              <w:fldChar w:fldCharType="end"/>
            </w:r>
          </w:hyperlink>
        </w:p>
        <w:p w:rsidR="006D3481" w:rsidRDefault="009C5F1F">
          <w:pPr>
            <w:pStyle w:val="TOC1"/>
            <w:tabs>
              <w:tab w:val="right" w:leader="dot" w:pos="8296"/>
            </w:tabs>
            <w:rPr>
              <w:rFonts w:eastAsiaTheme="minorEastAsia"/>
              <w:noProof/>
              <w:lang w:val="el-GR" w:eastAsia="el-GR" w:bidi="ar-SA"/>
            </w:rPr>
          </w:pPr>
          <w:hyperlink w:anchor="_Toc435550181" w:history="1">
            <w:r w:rsidR="006D3481" w:rsidRPr="00377348">
              <w:rPr>
                <w:rStyle w:val="Hyperlink"/>
                <w:noProof/>
                <w:lang w:val="en-US"/>
              </w:rPr>
              <w:t>Deliverable 2.2 Report</w:t>
            </w:r>
            <w:r w:rsidR="006D3481">
              <w:rPr>
                <w:noProof/>
                <w:webHidden/>
              </w:rPr>
              <w:tab/>
            </w:r>
            <w:r w:rsidR="006D3481">
              <w:rPr>
                <w:noProof/>
                <w:webHidden/>
              </w:rPr>
              <w:fldChar w:fldCharType="begin"/>
            </w:r>
            <w:r w:rsidR="006D3481">
              <w:rPr>
                <w:noProof/>
                <w:webHidden/>
              </w:rPr>
              <w:instrText xml:space="preserve"> PAGEREF _Toc435550181 \h </w:instrText>
            </w:r>
            <w:r w:rsidR="006D3481">
              <w:rPr>
                <w:noProof/>
                <w:webHidden/>
              </w:rPr>
            </w:r>
            <w:r w:rsidR="006D3481">
              <w:rPr>
                <w:noProof/>
                <w:webHidden/>
              </w:rPr>
              <w:fldChar w:fldCharType="separate"/>
            </w:r>
            <w:r w:rsidR="006D3481">
              <w:rPr>
                <w:noProof/>
                <w:webHidden/>
              </w:rPr>
              <w:t>29</w:t>
            </w:r>
            <w:r w:rsidR="006D3481">
              <w:rPr>
                <w:noProof/>
                <w:webHidden/>
              </w:rPr>
              <w:fldChar w:fldCharType="end"/>
            </w:r>
          </w:hyperlink>
        </w:p>
        <w:p w:rsidR="00D47EC5" w:rsidRDefault="00D47EC5">
          <w:r>
            <w:rPr>
              <w:b/>
              <w:bCs/>
              <w:noProof/>
            </w:rPr>
            <w:fldChar w:fldCharType="end"/>
          </w:r>
        </w:p>
      </w:sdtContent>
    </w:sdt>
    <w:p w:rsidR="00F81376" w:rsidRDefault="00F81376" w:rsidP="00D47EC5">
      <w:pPr>
        <w:rPr>
          <w:lang w:val="en-US"/>
        </w:rPr>
      </w:pPr>
    </w:p>
    <w:p w:rsidR="00D47EC5" w:rsidRDefault="00D47EC5" w:rsidP="00D47EC5">
      <w:pPr>
        <w:rPr>
          <w:lang w:val="en-US"/>
        </w:rPr>
      </w:pPr>
    </w:p>
    <w:p w:rsidR="00D47EC5" w:rsidRDefault="00D47EC5" w:rsidP="00D47EC5">
      <w:pPr>
        <w:rPr>
          <w:lang w:val="en-US"/>
        </w:rPr>
      </w:pPr>
    </w:p>
    <w:p w:rsidR="00D47EC5" w:rsidRDefault="00D47EC5" w:rsidP="00D47EC5">
      <w:pPr>
        <w:rPr>
          <w:lang w:val="en-US"/>
        </w:rPr>
      </w:pPr>
    </w:p>
    <w:p w:rsidR="00D47EC5" w:rsidRDefault="00D47EC5" w:rsidP="00D47EC5">
      <w:pPr>
        <w:rPr>
          <w:lang w:val="en-US"/>
        </w:rPr>
      </w:pPr>
    </w:p>
    <w:p w:rsidR="00D47EC5" w:rsidRDefault="00D47EC5" w:rsidP="00D47EC5">
      <w:pPr>
        <w:rPr>
          <w:lang w:val="en-US"/>
        </w:rPr>
      </w:pPr>
    </w:p>
    <w:p w:rsidR="00D47EC5" w:rsidRDefault="00D47EC5" w:rsidP="00D47EC5">
      <w:pPr>
        <w:rPr>
          <w:lang w:val="en-US"/>
        </w:rPr>
      </w:pPr>
    </w:p>
    <w:p w:rsidR="00D47EC5" w:rsidRDefault="00D47EC5" w:rsidP="00D47EC5">
      <w:pPr>
        <w:rPr>
          <w:ins w:id="1" w:author="Nikolaos Minadakis" w:date="2015-02-05T17:22:00Z"/>
          <w:lang w:val="en-US"/>
        </w:rPr>
      </w:pPr>
    </w:p>
    <w:p w:rsidR="00570C3B" w:rsidRDefault="00570C3B" w:rsidP="00D47EC5">
      <w:pPr>
        <w:rPr>
          <w:lang w:val="en-US"/>
        </w:rPr>
      </w:pPr>
    </w:p>
    <w:p w:rsidR="00D47EC5" w:rsidRDefault="00D47EC5" w:rsidP="00D47EC5">
      <w:pPr>
        <w:rPr>
          <w:lang w:val="en-US"/>
        </w:rPr>
      </w:pPr>
    </w:p>
    <w:p w:rsidR="00D47EC5" w:rsidRDefault="00D47EC5" w:rsidP="00D47EC5">
      <w:pPr>
        <w:rPr>
          <w:lang w:val="en-US"/>
        </w:rPr>
      </w:pPr>
    </w:p>
    <w:p w:rsidR="00A10818" w:rsidRDefault="00A10818" w:rsidP="00D47EC5">
      <w:pPr>
        <w:rPr>
          <w:lang w:val="en-US"/>
        </w:rPr>
      </w:pPr>
    </w:p>
    <w:p w:rsidR="00D47EC5" w:rsidRDefault="00D47EC5" w:rsidP="00D47EC5">
      <w:pPr>
        <w:rPr>
          <w:lang w:val="en-US"/>
        </w:rPr>
      </w:pPr>
    </w:p>
    <w:p w:rsidR="001A1F24" w:rsidRDefault="001A1F24" w:rsidP="00D47EC5">
      <w:pPr>
        <w:rPr>
          <w:lang w:val="en-US"/>
        </w:rPr>
      </w:pPr>
    </w:p>
    <w:p w:rsidR="00F81376" w:rsidRDefault="00F81376" w:rsidP="00F81376">
      <w:pPr>
        <w:pStyle w:val="Heading1"/>
        <w:rPr>
          <w:rFonts w:eastAsia="Times New Roman"/>
          <w:lang w:val="en-US"/>
        </w:rPr>
      </w:pPr>
      <w:bookmarkStart w:id="2" w:name="_Toc435550167"/>
      <w:r w:rsidRPr="00427E7D">
        <w:rPr>
          <w:rFonts w:eastAsia="Times New Roman"/>
          <w:lang w:val="en-US"/>
        </w:rPr>
        <w:lastRenderedPageBreak/>
        <w:t xml:space="preserve">Metadata </w:t>
      </w:r>
      <w:r>
        <w:rPr>
          <w:rFonts w:eastAsia="Times New Roman"/>
          <w:lang w:val="en-US"/>
        </w:rPr>
        <w:t>Catalogue Description</w:t>
      </w:r>
      <w:bookmarkEnd w:id="2"/>
    </w:p>
    <w:p w:rsidR="00F81376" w:rsidRPr="00F81376" w:rsidRDefault="00F81376" w:rsidP="00F81376">
      <w:pPr>
        <w:rPr>
          <w:lang w:val="en-US"/>
        </w:rPr>
      </w:pPr>
    </w:p>
    <w:p w:rsidR="005A2336" w:rsidRPr="00427E7D" w:rsidRDefault="00F81376" w:rsidP="005A2336">
      <w:pPr>
        <w:ind w:firstLine="360"/>
        <w:jc w:val="both"/>
        <w:rPr>
          <w:lang w:val="en-US"/>
        </w:rPr>
      </w:pPr>
      <w:r>
        <w:rPr>
          <w:lang w:val="en-US"/>
        </w:rPr>
        <w:t>Deliverable 2.2 Metadata Catalogue</w:t>
      </w:r>
      <w:r w:rsidR="005A2336" w:rsidRPr="00427E7D">
        <w:rPr>
          <w:lang w:val="en-US"/>
        </w:rPr>
        <w:t xml:space="preserve"> is part of the </w:t>
      </w:r>
      <w:r w:rsidR="005A2336" w:rsidRPr="00427E7D">
        <w:rPr>
          <w:b/>
          <w:i/>
          <w:lang w:val="en-US"/>
        </w:rPr>
        <w:t>Task 2.2: Data Providers Services Platform</w:t>
      </w:r>
      <w:r w:rsidR="005A2336" w:rsidRPr="00427E7D">
        <w:rPr>
          <w:lang w:val="en-US"/>
        </w:rPr>
        <w:t>. This metadata catalogue contains all the metadata information used  by the data providers</w:t>
      </w:r>
      <w:r w:rsidR="00A10818">
        <w:rPr>
          <w:lang w:val="en-US"/>
        </w:rPr>
        <w:t xml:space="preserve">, </w:t>
      </w:r>
      <w:r w:rsidR="005A2336" w:rsidRPr="00427E7D">
        <w:rPr>
          <w:lang w:val="en-US"/>
        </w:rPr>
        <w:t xml:space="preserve"> listed. The catalogue </w:t>
      </w:r>
      <w:r w:rsidR="00A10818">
        <w:rPr>
          <w:lang w:val="en-US"/>
        </w:rPr>
        <w:t>was</w:t>
      </w:r>
      <w:r w:rsidR="005A2336" w:rsidRPr="00427E7D">
        <w:rPr>
          <w:lang w:val="en-US"/>
        </w:rPr>
        <w:t xml:space="preserve"> continuously evolving and expanded according to the new types</w:t>
      </w:r>
      <w:r w:rsidR="00A10818">
        <w:rPr>
          <w:lang w:val="en-US"/>
        </w:rPr>
        <w:t xml:space="preserve"> of metadata and datasets that were collected by the community, until it took its final form in October 2015.</w:t>
      </w:r>
    </w:p>
    <w:p w:rsidR="005A2336" w:rsidRPr="00427E7D" w:rsidRDefault="00526BF6" w:rsidP="005A2336">
      <w:pPr>
        <w:spacing w:after="240"/>
        <w:jc w:val="both"/>
        <w:rPr>
          <w:lang w:val="en-US"/>
        </w:rPr>
      </w:pPr>
      <w:r w:rsidRPr="00526BF6">
        <w:rPr>
          <w:lang w:val="en-US"/>
        </w:rPr>
        <w:t>During</w:t>
      </w:r>
      <w:r w:rsidR="005A2336" w:rsidRPr="00526BF6">
        <w:rPr>
          <w:lang w:val="en-US"/>
        </w:rPr>
        <w:t xml:space="preserve"> the first LifeWatchGreece Data Management workshop - which gathered Data Managers representing Research Institutes and Universities from all over Greece - an extended and detailed discussion took place regarding “data collection”  and their entry into the LWG repository. One of the tasks discussed and approved was that each Data Manager shall prepare by the end of September 2014, a list of datasets which are going to be stored at LWG RI. To this extent a Data Policy and Sharing Agreement legal document </w:t>
      </w:r>
      <w:r w:rsidRPr="00526BF6">
        <w:rPr>
          <w:lang w:val="en-US"/>
        </w:rPr>
        <w:t>was</w:t>
      </w:r>
      <w:r w:rsidR="005A2336" w:rsidRPr="00526BF6">
        <w:rPr>
          <w:lang w:val="en-US"/>
        </w:rPr>
        <w:t xml:space="preserve"> prepared, highlighting the copyright issues, as well as the duties and rights, both of data providers and LifeWatchGreece RI.</w:t>
      </w:r>
      <w:r w:rsidR="005A2336" w:rsidRPr="00427E7D">
        <w:rPr>
          <w:lang w:val="en-US"/>
        </w:rPr>
        <w:t xml:space="preserve"> </w:t>
      </w:r>
    </w:p>
    <w:p w:rsidR="005A2336" w:rsidRPr="00427E7D" w:rsidRDefault="005A2336" w:rsidP="005A2336">
      <w:pPr>
        <w:jc w:val="both"/>
        <w:rPr>
          <w:lang w:val="en-US"/>
        </w:rPr>
      </w:pPr>
      <w:r w:rsidRPr="00427E7D">
        <w:rPr>
          <w:lang w:val="en-US"/>
        </w:rPr>
        <w:t>As an outcome of this procedure, a significant number of metadata, datasets and competency queries was collected by the Greek biodiversity community and analyzed in order to conclude on which metadata is mandatory to keep in the national catalogue and to defin</w:t>
      </w:r>
      <w:r w:rsidR="00F81376">
        <w:rPr>
          <w:lang w:val="en-US"/>
        </w:rPr>
        <w:t>e the main metadata categories.</w:t>
      </w:r>
    </w:p>
    <w:p w:rsidR="005A2336" w:rsidRDefault="005A2336" w:rsidP="005A2336">
      <w:pPr>
        <w:spacing w:after="240"/>
        <w:jc w:val="both"/>
      </w:pPr>
      <w:r w:rsidRPr="00427E7D">
        <w:rPr>
          <w:lang w:val="en-US"/>
        </w:rPr>
        <w:t xml:space="preserve">Specifically for occurrences and identifications, potential queries on the datasets from HCMR and NHMC were collected, the format of these data sets being mainly *.csv, and *.sql databases. </w:t>
      </w:r>
      <w:r>
        <w:t>These competency queries are:</w:t>
      </w:r>
    </w:p>
    <w:p w:rsidR="005A2336" w:rsidRPr="00556BD4" w:rsidRDefault="00EF3B3B" w:rsidP="005A2336">
      <w:pPr>
        <w:numPr>
          <w:ilvl w:val="0"/>
          <w:numId w:val="1"/>
        </w:numPr>
        <w:spacing w:after="240" w:line="240" w:lineRule="auto"/>
        <w:ind w:hanging="359"/>
        <w:contextualSpacing/>
        <w:jc w:val="both"/>
        <w:rPr>
          <w:i/>
          <w:lang w:val="en-US"/>
        </w:rPr>
      </w:pPr>
      <w:r>
        <w:rPr>
          <w:i/>
          <w:lang w:val="en-US"/>
        </w:rPr>
        <w:t>Which</w:t>
      </w:r>
      <w:r w:rsidR="005A2336" w:rsidRPr="00556BD4">
        <w:rPr>
          <w:i/>
          <w:lang w:val="en-US"/>
        </w:rPr>
        <w:t xml:space="preserve"> species have been originally described from Greece?</w:t>
      </w:r>
    </w:p>
    <w:p w:rsidR="005A2336" w:rsidRPr="00556BD4" w:rsidRDefault="00EF3B3B" w:rsidP="005A2336">
      <w:pPr>
        <w:numPr>
          <w:ilvl w:val="0"/>
          <w:numId w:val="1"/>
        </w:numPr>
        <w:spacing w:after="240" w:line="240" w:lineRule="auto"/>
        <w:ind w:hanging="359"/>
        <w:contextualSpacing/>
        <w:jc w:val="both"/>
        <w:rPr>
          <w:i/>
          <w:lang w:val="en-US"/>
        </w:rPr>
      </w:pPr>
      <w:r>
        <w:rPr>
          <w:i/>
          <w:lang w:val="en-US"/>
        </w:rPr>
        <w:t>Which</w:t>
      </w:r>
      <w:r w:rsidR="005A2336" w:rsidRPr="00556BD4">
        <w:rPr>
          <w:i/>
          <w:lang w:val="en-US"/>
        </w:rPr>
        <w:t xml:space="preserve"> species have been originally described from the Mediterranean / Greece / Aegean Sea and afterwards have never been recorded again?</w:t>
      </w:r>
    </w:p>
    <w:p w:rsidR="005A2336" w:rsidRPr="00556BD4" w:rsidRDefault="005A2336" w:rsidP="005A2336">
      <w:pPr>
        <w:numPr>
          <w:ilvl w:val="0"/>
          <w:numId w:val="1"/>
        </w:numPr>
        <w:spacing w:after="240" w:line="240" w:lineRule="auto"/>
        <w:ind w:hanging="359"/>
        <w:contextualSpacing/>
        <w:jc w:val="both"/>
        <w:rPr>
          <w:i/>
          <w:lang w:val="en-US"/>
        </w:rPr>
      </w:pPr>
      <w:r w:rsidRPr="00556BD4">
        <w:rPr>
          <w:i/>
          <w:lang w:val="en-US"/>
        </w:rPr>
        <w:t>What is the recorded depth range for each polychaete species found so far in Greek waters?</w:t>
      </w:r>
    </w:p>
    <w:p w:rsidR="005A2336" w:rsidRPr="00556BD4" w:rsidRDefault="005A2336" w:rsidP="005A2336">
      <w:pPr>
        <w:numPr>
          <w:ilvl w:val="0"/>
          <w:numId w:val="1"/>
        </w:numPr>
        <w:spacing w:after="240" w:line="240" w:lineRule="auto"/>
        <w:ind w:hanging="359"/>
        <w:contextualSpacing/>
        <w:jc w:val="both"/>
        <w:rPr>
          <w:i/>
          <w:lang w:val="en-US"/>
        </w:rPr>
      </w:pPr>
      <w:r w:rsidRPr="00556BD4">
        <w:rPr>
          <w:i/>
          <w:lang w:val="en-US"/>
        </w:rPr>
        <w:t>Find all taxonomic names and their associated authorities that have ever been placed in genus X (even if now they are in another genus), preferably including the bibliographic reference of the original description, and deliver also their geographic distribution, including information on the locality, habitat and depth / elevation of the type specimen for each of those species</w:t>
      </w:r>
    </w:p>
    <w:p w:rsidR="00F81376" w:rsidRPr="00556BD4" w:rsidRDefault="00F81376" w:rsidP="005A2336">
      <w:pPr>
        <w:spacing w:after="240"/>
        <w:jc w:val="both"/>
        <w:rPr>
          <w:i/>
          <w:lang w:val="en-US"/>
        </w:rPr>
      </w:pPr>
    </w:p>
    <w:p w:rsidR="005A2336" w:rsidRPr="00427E7D" w:rsidRDefault="005A2336" w:rsidP="005A2336">
      <w:pPr>
        <w:spacing w:after="240"/>
        <w:jc w:val="both"/>
        <w:rPr>
          <w:lang w:val="en-US"/>
        </w:rPr>
      </w:pPr>
      <w:r w:rsidRPr="00427E7D">
        <w:rPr>
          <w:lang w:val="en-US"/>
        </w:rPr>
        <w:t>For MicroCT scanning, datasets and metadata from HCMR were collected and the format of them was mainly *.xls, *.txt, *.png, and *.tiff. Some indicative competency queries are the following:</w:t>
      </w:r>
    </w:p>
    <w:p w:rsidR="005A2336" w:rsidRPr="00556BD4" w:rsidRDefault="005A2336" w:rsidP="005A2336">
      <w:pPr>
        <w:numPr>
          <w:ilvl w:val="0"/>
          <w:numId w:val="2"/>
        </w:numPr>
        <w:spacing w:after="240" w:line="240" w:lineRule="auto"/>
        <w:ind w:hanging="359"/>
        <w:contextualSpacing/>
        <w:jc w:val="both"/>
        <w:rPr>
          <w:i/>
          <w:lang w:val="en-US"/>
        </w:rPr>
      </w:pPr>
      <w:r w:rsidRPr="00556BD4">
        <w:rPr>
          <w:i/>
          <w:lang w:val="en-US"/>
        </w:rPr>
        <w:t>Find all scans depicting marine species</w:t>
      </w:r>
    </w:p>
    <w:p w:rsidR="005A2336" w:rsidRPr="00556BD4" w:rsidRDefault="005A2336" w:rsidP="005A2336">
      <w:pPr>
        <w:numPr>
          <w:ilvl w:val="0"/>
          <w:numId w:val="2"/>
        </w:numPr>
        <w:spacing w:after="240" w:line="240" w:lineRule="auto"/>
        <w:ind w:hanging="359"/>
        <w:contextualSpacing/>
        <w:jc w:val="both"/>
        <w:rPr>
          <w:i/>
        </w:rPr>
      </w:pPr>
      <w:r w:rsidRPr="00556BD4">
        <w:rPr>
          <w:i/>
        </w:rPr>
        <w:t>Find all scans depicting polychaetes</w:t>
      </w:r>
    </w:p>
    <w:p w:rsidR="005A2336" w:rsidRPr="00556BD4" w:rsidRDefault="005A2336" w:rsidP="005A2336">
      <w:pPr>
        <w:numPr>
          <w:ilvl w:val="0"/>
          <w:numId w:val="2"/>
        </w:numPr>
        <w:spacing w:after="240" w:line="240" w:lineRule="auto"/>
        <w:ind w:hanging="359"/>
        <w:contextualSpacing/>
        <w:jc w:val="both"/>
        <w:rPr>
          <w:i/>
          <w:lang w:val="en-US"/>
        </w:rPr>
      </w:pPr>
      <w:r w:rsidRPr="00556BD4">
        <w:rPr>
          <w:i/>
          <w:lang w:val="en-US"/>
        </w:rPr>
        <w:t xml:space="preserve">Find all scans depicting specimens </w:t>
      </w:r>
      <w:r w:rsidR="00EF3B3B">
        <w:rPr>
          <w:i/>
          <w:lang w:val="en-US"/>
        </w:rPr>
        <w:t>of</w:t>
      </w:r>
      <w:r w:rsidRPr="00556BD4">
        <w:rPr>
          <w:i/>
          <w:lang w:val="en-US"/>
        </w:rPr>
        <w:t xml:space="preserve"> 5mm</w:t>
      </w:r>
      <w:r w:rsidR="00EF3B3B">
        <w:rPr>
          <w:i/>
          <w:lang w:val="en-US"/>
        </w:rPr>
        <w:t xml:space="preserve"> length</w:t>
      </w:r>
    </w:p>
    <w:p w:rsidR="005A2336" w:rsidRPr="00556BD4" w:rsidRDefault="005A2336" w:rsidP="005A2336">
      <w:pPr>
        <w:numPr>
          <w:ilvl w:val="0"/>
          <w:numId w:val="2"/>
        </w:numPr>
        <w:spacing w:after="240" w:line="240" w:lineRule="auto"/>
        <w:ind w:hanging="359"/>
        <w:contextualSpacing/>
        <w:jc w:val="both"/>
        <w:rPr>
          <w:i/>
          <w:lang w:val="en-US"/>
        </w:rPr>
      </w:pPr>
      <w:r w:rsidRPr="00556BD4">
        <w:rPr>
          <w:i/>
          <w:lang w:val="en-US"/>
        </w:rPr>
        <w:t>Find all scans depicting specimens stained with Iodine</w:t>
      </w:r>
    </w:p>
    <w:p w:rsidR="005A2336" w:rsidRPr="00427E7D" w:rsidRDefault="005A2336" w:rsidP="005A2336">
      <w:pPr>
        <w:spacing w:after="240"/>
        <w:jc w:val="both"/>
        <w:rPr>
          <w:lang w:val="en-US"/>
        </w:rPr>
      </w:pPr>
      <w:r w:rsidRPr="00427E7D">
        <w:rPr>
          <w:lang w:val="en-US"/>
        </w:rPr>
        <w:t xml:space="preserve"> </w:t>
      </w:r>
    </w:p>
    <w:p w:rsidR="005A2336" w:rsidRDefault="005A2336" w:rsidP="005A2336">
      <w:pPr>
        <w:spacing w:after="240"/>
        <w:jc w:val="both"/>
      </w:pPr>
      <w:r w:rsidRPr="00427E7D">
        <w:rPr>
          <w:lang w:val="en-US"/>
        </w:rPr>
        <w:lastRenderedPageBreak/>
        <w:t xml:space="preserve">For genetics, datasets from HCMR were collected and the format of them was mainly *.xls, *.fasta and *.sff files. </w:t>
      </w:r>
      <w:r>
        <w:t>Some indicative competency queries are the following:</w:t>
      </w:r>
    </w:p>
    <w:p w:rsidR="005A2336" w:rsidRPr="00556BD4" w:rsidRDefault="005A2336" w:rsidP="005A2336">
      <w:pPr>
        <w:numPr>
          <w:ilvl w:val="0"/>
          <w:numId w:val="3"/>
        </w:numPr>
        <w:spacing w:after="240" w:line="240" w:lineRule="auto"/>
        <w:ind w:hanging="359"/>
        <w:contextualSpacing/>
        <w:jc w:val="both"/>
        <w:rPr>
          <w:i/>
          <w:lang w:val="en-US"/>
        </w:rPr>
      </w:pPr>
      <w:r w:rsidRPr="00556BD4">
        <w:rPr>
          <w:i/>
          <w:lang w:val="en-US"/>
        </w:rPr>
        <w:t>How many/Which samples have been sequenced with e.g. Illumina HiSeq?</w:t>
      </w:r>
    </w:p>
    <w:p w:rsidR="005A2336" w:rsidRPr="00556BD4" w:rsidRDefault="005A2336" w:rsidP="005A2336">
      <w:pPr>
        <w:numPr>
          <w:ilvl w:val="0"/>
          <w:numId w:val="3"/>
        </w:numPr>
        <w:spacing w:after="240" w:line="240" w:lineRule="auto"/>
        <w:ind w:hanging="359"/>
        <w:contextualSpacing/>
        <w:jc w:val="both"/>
        <w:rPr>
          <w:i/>
          <w:lang w:val="en-US"/>
        </w:rPr>
      </w:pPr>
      <w:r w:rsidRPr="00556BD4">
        <w:rPr>
          <w:i/>
          <w:lang w:val="en-US"/>
        </w:rPr>
        <w:t>How many/Which samples have been analyzed with e.g. Qiime?</w:t>
      </w:r>
    </w:p>
    <w:p w:rsidR="00F81376" w:rsidRPr="00427E7D" w:rsidRDefault="00F81376" w:rsidP="00F81376">
      <w:pPr>
        <w:spacing w:after="240" w:line="240" w:lineRule="auto"/>
        <w:ind w:left="720"/>
        <w:contextualSpacing/>
        <w:jc w:val="both"/>
        <w:rPr>
          <w:lang w:val="en-US"/>
        </w:rPr>
      </w:pPr>
    </w:p>
    <w:p w:rsidR="005A2336" w:rsidRPr="00427E7D" w:rsidRDefault="005A2336" w:rsidP="005A2336">
      <w:pPr>
        <w:spacing w:after="240"/>
        <w:jc w:val="both"/>
        <w:rPr>
          <w:lang w:val="en-US"/>
        </w:rPr>
      </w:pPr>
      <w:r w:rsidRPr="00427E7D">
        <w:rPr>
          <w:lang w:val="en-US"/>
        </w:rPr>
        <w:t>For measurements and morphometrics, datasets from HCMR were collected and the format of them was mainly xls and csv.</w:t>
      </w:r>
    </w:p>
    <w:p w:rsidR="005A2336" w:rsidRPr="00427E7D" w:rsidRDefault="005A2336" w:rsidP="005A2336">
      <w:pPr>
        <w:spacing w:after="240"/>
        <w:jc w:val="both"/>
        <w:rPr>
          <w:lang w:val="en-US"/>
        </w:rPr>
      </w:pPr>
      <w:r w:rsidRPr="00427E7D">
        <w:rPr>
          <w:lang w:val="en-US"/>
        </w:rPr>
        <w:t>For environmental parameters, datasets from HCMR were collected and the format of them was mainly *.xls. Some indicative competency queries are the following:</w:t>
      </w:r>
    </w:p>
    <w:p w:rsidR="005A2336" w:rsidRPr="00556BD4" w:rsidRDefault="005A2336" w:rsidP="005A2336">
      <w:pPr>
        <w:numPr>
          <w:ilvl w:val="0"/>
          <w:numId w:val="4"/>
        </w:numPr>
        <w:spacing w:after="240" w:line="240" w:lineRule="auto"/>
        <w:ind w:hanging="359"/>
        <w:contextualSpacing/>
        <w:jc w:val="both"/>
        <w:rPr>
          <w:i/>
          <w:lang w:val="en-US"/>
        </w:rPr>
      </w:pPr>
      <w:r w:rsidRPr="00556BD4">
        <w:rPr>
          <w:i/>
          <w:lang w:val="en-US"/>
        </w:rPr>
        <w:t xml:space="preserve">How many stations have pH </w:t>
      </w:r>
      <w:r w:rsidR="00DC3DC6">
        <w:rPr>
          <w:i/>
          <w:lang w:val="en-US"/>
        </w:rPr>
        <w:t>x</w:t>
      </w:r>
      <w:r w:rsidRPr="00556BD4">
        <w:rPr>
          <w:i/>
          <w:lang w:val="en-US"/>
        </w:rPr>
        <w:t xml:space="preserve"> ?</w:t>
      </w:r>
    </w:p>
    <w:p w:rsidR="005A2336" w:rsidRPr="00556BD4" w:rsidRDefault="005A2336" w:rsidP="005A2336">
      <w:pPr>
        <w:numPr>
          <w:ilvl w:val="0"/>
          <w:numId w:val="4"/>
        </w:numPr>
        <w:spacing w:after="240" w:line="240" w:lineRule="auto"/>
        <w:ind w:hanging="359"/>
        <w:contextualSpacing/>
        <w:jc w:val="both"/>
        <w:rPr>
          <w:i/>
          <w:lang w:val="en-US"/>
        </w:rPr>
      </w:pPr>
      <w:r w:rsidRPr="00556BD4">
        <w:rPr>
          <w:i/>
          <w:lang w:val="en-US"/>
        </w:rPr>
        <w:t xml:space="preserve">Which lagoon has </w:t>
      </w:r>
      <w:r w:rsidR="00DC3DC6">
        <w:rPr>
          <w:i/>
          <w:lang w:val="en-US"/>
        </w:rPr>
        <w:t>salinity x psu ?</w:t>
      </w:r>
    </w:p>
    <w:p w:rsidR="005A2336" w:rsidRPr="00556BD4" w:rsidRDefault="005A2336" w:rsidP="005A2336">
      <w:pPr>
        <w:numPr>
          <w:ilvl w:val="0"/>
          <w:numId w:val="4"/>
        </w:numPr>
        <w:spacing w:after="240" w:line="240" w:lineRule="auto"/>
        <w:ind w:hanging="359"/>
        <w:contextualSpacing/>
        <w:jc w:val="both"/>
        <w:rPr>
          <w:i/>
        </w:rPr>
      </w:pPr>
      <w:r w:rsidRPr="00556BD4">
        <w:rPr>
          <w:i/>
          <w:lang w:val="en-US"/>
        </w:rPr>
        <w:t xml:space="preserve">Find the species </w:t>
      </w:r>
      <w:r w:rsidR="0036507B">
        <w:rPr>
          <w:i/>
          <w:lang w:val="en-US"/>
        </w:rPr>
        <w:t>that were</w:t>
      </w:r>
      <w:bookmarkStart w:id="3" w:name="_GoBack"/>
      <w:bookmarkEnd w:id="3"/>
      <w:r w:rsidRPr="00556BD4">
        <w:rPr>
          <w:i/>
          <w:lang w:val="en-US"/>
        </w:rPr>
        <w:t xml:space="preserve"> found in salinity </w:t>
      </w:r>
      <w:r w:rsidR="00DC3DC6">
        <w:rPr>
          <w:i/>
          <w:lang w:val="en-US"/>
        </w:rPr>
        <w:t>x Psu</w:t>
      </w:r>
    </w:p>
    <w:p w:rsidR="005A2336" w:rsidRDefault="005A2336" w:rsidP="005A2336">
      <w:pPr>
        <w:jc w:val="center"/>
      </w:pPr>
    </w:p>
    <w:p w:rsidR="00DC3DC6" w:rsidRDefault="00DC3DC6" w:rsidP="00F81376">
      <w:pPr>
        <w:pStyle w:val="Heading1"/>
        <w:rPr>
          <w:rFonts w:eastAsia="Times New Roman"/>
        </w:rPr>
      </w:pPr>
      <w:bookmarkStart w:id="4" w:name="h.2et92p0" w:colFirst="0" w:colLast="0"/>
      <w:bookmarkEnd w:id="4"/>
    </w:p>
    <w:p w:rsidR="00DC3DC6" w:rsidRDefault="00DC3DC6" w:rsidP="00DC3DC6"/>
    <w:p w:rsidR="00DC3DC6" w:rsidRDefault="00526BF6" w:rsidP="00DC3DC6">
      <w:r>
        <w:br w:type="page"/>
      </w:r>
    </w:p>
    <w:p w:rsidR="00AC3B6F" w:rsidRPr="00DC3DC6" w:rsidRDefault="00AC3B6F" w:rsidP="00DC3DC6"/>
    <w:p w:rsidR="005A2336" w:rsidRDefault="005A2336" w:rsidP="00F81376">
      <w:pPr>
        <w:pStyle w:val="Heading1"/>
      </w:pPr>
      <w:bookmarkStart w:id="5" w:name="_Toc435550168"/>
      <w:r>
        <w:rPr>
          <w:rFonts w:eastAsia="Times New Roman"/>
        </w:rPr>
        <w:t>Metadata Categories</w:t>
      </w:r>
      <w:bookmarkEnd w:id="5"/>
    </w:p>
    <w:p w:rsidR="005A2336" w:rsidRDefault="005A2336" w:rsidP="005A2336">
      <w:pPr>
        <w:jc w:val="both"/>
      </w:pPr>
    </w:p>
    <w:p w:rsidR="005A2336" w:rsidRDefault="005A2336" w:rsidP="00F81376">
      <w:pPr>
        <w:jc w:val="both"/>
        <w:rPr>
          <w:lang w:val="en-US"/>
        </w:rPr>
      </w:pPr>
      <w:r w:rsidRPr="00427E7D">
        <w:rPr>
          <w:lang w:val="en-US"/>
        </w:rPr>
        <w:t xml:space="preserve">The analysis of the Greek biodiversity community’s datasets and metadata led to the identification of </w:t>
      </w:r>
      <w:r w:rsidR="006D3481">
        <w:rPr>
          <w:lang w:val="en-US"/>
        </w:rPr>
        <w:t>fourteen</w:t>
      </w:r>
      <w:r w:rsidRPr="00427E7D">
        <w:rPr>
          <w:lang w:val="en-US"/>
        </w:rPr>
        <w:t xml:space="preserve"> (1</w:t>
      </w:r>
      <w:r w:rsidR="006D3481">
        <w:rPr>
          <w:lang w:val="en-US"/>
        </w:rPr>
        <w:t>4</w:t>
      </w:r>
      <w:r w:rsidRPr="00427E7D">
        <w:rPr>
          <w:lang w:val="en-US"/>
        </w:rPr>
        <w:t xml:space="preserve">) main metadata categories than can cover the full set of metadata that should be kept in the metadata catalogue. This categorization of metadata affects the metadata repository design, the data publishing workflows and the querying functions. The twelve categories are presented below, containing the required metadata that belong to each category alongside with a related </w:t>
      </w:r>
      <w:r w:rsidR="00F81376">
        <w:rPr>
          <w:lang w:val="en-US"/>
        </w:rPr>
        <w:t>description.</w:t>
      </w:r>
      <w:ins w:id="6" w:author="Nikolaos Minadakis" w:date="2015-02-05T17:21:00Z">
        <w:r w:rsidR="00841D64">
          <w:rPr>
            <w:rStyle w:val="FootnoteReference"/>
            <w:lang w:val="en-US"/>
          </w:rPr>
          <w:footnoteReference w:id="1"/>
        </w:r>
      </w:ins>
    </w:p>
    <w:p w:rsidR="00EF1F5F" w:rsidRDefault="00EF1F5F" w:rsidP="00F81376">
      <w:pPr>
        <w:pStyle w:val="Heading2"/>
        <w:rPr>
          <w:lang w:val="en-US"/>
        </w:rPr>
      </w:pPr>
      <w:bookmarkStart w:id="13" w:name="_Toc435550169"/>
      <w:r>
        <w:rPr>
          <w:lang w:val="en-US"/>
        </w:rPr>
        <w:t>Occurrence Event Metadata</w:t>
      </w:r>
      <w:bookmarkEnd w:id="13"/>
    </w:p>
    <w:p w:rsidR="00EF1F5F" w:rsidRDefault="00EF1F5F" w:rsidP="00957E0E">
      <w:pPr>
        <w:spacing w:after="0" w:line="240" w:lineRule="auto"/>
        <w:rPr>
          <w:lang w:val="en-US"/>
        </w:rPr>
      </w:pPr>
    </w:p>
    <w:p w:rsidR="00501E9C" w:rsidRPr="00770D20" w:rsidRDefault="00EF1F5F" w:rsidP="00501E9C">
      <w:pPr>
        <w:jc w:val="both"/>
        <w:rPr>
          <w:rFonts w:cs="Times New Roman"/>
          <w:sz w:val="24"/>
          <w:szCs w:val="24"/>
          <w:lang w:val="en-US"/>
        </w:rPr>
      </w:pPr>
      <w:r w:rsidRPr="00C13264">
        <w:rPr>
          <w:rFonts w:cs="Times New Roman"/>
          <w:bCs/>
          <w:sz w:val="24"/>
          <w:szCs w:val="24"/>
          <w:lang w:val="en-US"/>
        </w:rPr>
        <w:t>Occurrence event is</w:t>
      </w:r>
      <w:r w:rsidRPr="00C13264">
        <w:rPr>
          <w:rFonts w:cs="Times New Roman"/>
          <w:sz w:val="24"/>
          <w:szCs w:val="24"/>
          <w:lang w:val="en-US"/>
        </w:rPr>
        <w:t xml:space="preserve"> t</w:t>
      </w:r>
      <w:r w:rsidR="00501E9C" w:rsidRPr="00C13264">
        <w:rPr>
          <w:rFonts w:cs="Times New Roman"/>
          <w:sz w:val="24"/>
          <w:szCs w:val="24"/>
          <w:lang w:val="en-US"/>
        </w:rPr>
        <w:t xml:space="preserve">he event </w:t>
      </w:r>
      <w:r w:rsidR="00AC3B6F">
        <w:rPr>
          <w:rFonts w:cs="Times New Roman"/>
          <w:sz w:val="24"/>
          <w:szCs w:val="24"/>
          <w:lang w:val="en-US"/>
        </w:rPr>
        <w:t>of</w:t>
      </w:r>
      <w:r w:rsidR="00C13264" w:rsidRPr="00C13264">
        <w:rPr>
          <w:rFonts w:cs="Times New Roman"/>
          <w:sz w:val="24"/>
          <w:szCs w:val="24"/>
          <w:lang w:val="en-US"/>
        </w:rPr>
        <w:t xml:space="preserve"> fi</w:t>
      </w:r>
      <w:r w:rsidR="00501E9C" w:rsidRPr="00C13264">
        <w:rPr>
          <w:rFonts w:cs="Times New Roman"/>
          <w:sz w:val="24"/>
          <w:szCs w:val="24"/>
          <w:lang w:val="en-US"/>
        </w:rPr>
        <w:t>nd</w:t>
      </w:r>
      <w:r w:rsidR="00C13264" w:rsidRPr="00C13264">
        <w:rPr>
          <w:rFonts w:cs="Times New Roman"/>
          <w:sz w:val="24"/>
          <w:szCs w:val="24"/>
          <w:lang w:val="en-US"/>
        </w:rPr>
        <w:t>ing</w:t>
      </w:r>
      <w:r w:rsidR="00501E9C" w:rsidRPr="00C13264">
        <w:rPr>
          <w:rFonts w:cs="Times New Roman"/>
          <w:sz w:val="24"/>
          <w:szCs w:val="24"/>
          <w:lang w:val="en-US"/>
        </w:rPr>
        <w:t xml:space="preserve"> a</w:t>
      </w:r>
      <w:r w:rsidRPr="00C13264">
        <w:rPr>
          <w:rFonts w:cs="Times New Roman"/>
          <w:sz w:val="24"/>
          <w:szCs w:val="24"/>
          <w:lang w:val="en-US"/>
        </w:rPr>
        <w:t>n individual of a</w:t>
      </w:r>
      <w:r w:rsidR="00501E9C" w:rsidRPr="00C13264">
        <w:rPr>
          <w:rFonts w:cs="Times New Roman"/>
          <w:sz w:val="24"/>
          <w:szCs w:val="24"/>
          <w:lang w:val="en-US"/>
        </w:rPr>
        <w:t xml:space="preserve"> species at a </w:t>
      </w:r>
      <w:r w:rsidR="00C13264" w:rsidRPr="00C13264">
        <w:rPr>
          <w:rFonts w:cs="Times New Roman"/>
          <w:sz w:val="24"/>
          <w:szCs w:val="24"/>
          <w:lang w:val="en-US"/>
        </w:rPr>
        <w:t>particular</w:t>
      </w:r>
      <w:r w:rsidR="00501E9C" w:rsidRPr="00C13264">
        <w:rPr>
          <w:rFonts w:cs="Times New Roman"/>
          <w:sz w:val="24"/>
          <w:szCs w:val="24"/>
          <w:lang w:val="en-US"/>
        </w:rPr>
        <w:t xml:space="preserve"> </w:t>
      </w:r>
      <w:r w:rsidRPr="00C13264">
        <w:rPr>
          <w:rFonts w:cs="Times New Roman"/>
          <w:sz w:val="24"/>
          <w:szCs w:val="24"/>
          <w:lang w:val="en-US"/>
        </w:rPr>
        <w:t>place (</w:t>
      </w:r>
      <w:r w:rsidR="00501E9C" w:rsidRPr="00C13264">
        <w:rPr>
          <w:rFonts w:cs="Times New Roman"/>
          <w:sz w:val="24"/>
          <w:szCs w:val="24"/>
          <w:lang w:val="en-US"/>
        </w:rPr>
        <w:t>water area, country</w:t>
      </w:r>
      <w:r w:rsidRPr="00C13264">
        <w:rPr>
          <w:rFonts w:cs="Times New Roman"/>
          <w:sz w:val="24"/>
          <w:szCs w:val="24"/>
          <w:lang w:val="en-US"/>
        </w:rPr>
        <w:t xml:space="preserve"> etc)</w:t>
      </w:r>
      <w:r w:rsidR="00C13264" w:rsidRPr="00C13264">
        <w:rPr>
          <w:rFonts w:cs="Times New Roman"/>
          <w:sz w:val="24"/>
          <w:szCs w:val="24"/>
          <w:lang w:val="en-US"/>
        </w:rPr>
        <w:t xml:space="preserve"> at a particular time</w:t>
      </w:r>
      <w:r w:rsidRPr="00C13264">
        <w:rPr>
          <w:rFonts w:cs="Times New Roman"/>
          <w:sz w:val="24"/>
          <w:szCs w:val="24"/>
          <w:lang w:val="en-US"/>
        </w:rPr>
        <w:t>.</w:t>
      </w:r>
      <w:r w:rsidR="00501E9C" w:rsidRPr="00C13264">
        <w:rPr>
          <w:rFonts w:cs="Times New Roman"/>
          <w:sz w:val="24"/>
          <w:szCs w:val="24"/>
          <w:lang w:val="en-US"/>
        </w:rPr>
        <w:t xml:space="preserve"> Below, we present</w:t>
      </w:r>
      <w:r w:rsidR="00501E9C" w:rsidRPr="00770D20">
        <w:rPr>
          <w:rFonts w:cs="Times New Roman"/>
          <w:sz w:val="24"/>
          <w:szCs w:val="24"/>
          <w:lang w:val="en-US"/>
        </w:rPr>
        <w:t xml:space="preserve"> the table with the</w:t>
      </w:r>
      <w:r>
        <w:rPr>
          <w:rFonts w:cs="Times New Roman"/>
          <w:sz w:val="24"/>
          <w:szCs w:val="24"/>
          <w:lang w:val="en-US"/>
        </w:rPr>
        <w:t xml:space="preserve"> related</w:t>
      </w:r>
      <w:r w:rsidR="00501E9C" w:rsidRPr="00770D20">
        <w:rPr>
          <w:rFonts w:cs="Times New Roman"/>
          <w:sz w:val="24"/>
          <w:szCs w:val="24"/>
          <w:lang w:val="en-US"/>
        </w:rPr>
        <w:t xml:space="preserve"> metadata, their definition, some examples related to metadata of the occurrence </w:t>
      </w:r>
      <w:r w:rsidR="00501E9C" w:rsidRPr="00EF1F5F">
        <w:rPr>
          <w:rFonts w:cs="Times New Roman"/>
          <w:sz w:val="24"/>
          <w:szCs w:val="24"/>
          <w:lang w:val="en-US"/>
        </w:rPr>
        <w:t>event and the mapping to C</w:t>
      </w:r>
      <w:r w:rsidR="00C13264">
        <w:rPr>
          <w:rFonts w:cs="Times New Roman"/>
          <w:sz w:val="24"/>
          <w:szCs w:val="24"/>
          <w:lang w:val="en-US"/>
        </w:rPr>
        <w:t>IDOC</w:t>
      </w:r>
      <w:r w:rsidR="00501E9C" w:rsidRPr="00EF1F5F">
        <w:rPr>
          <w:rFonts w:cs="Times New Roman"/>
          <w:sz w:val="24"/>
          <w:szCs w:val="24"/>
          <w:lang w:val="en-US"/>
        </w:rPr>
        <w:t xml:space="preserve"> – CRM family models (Table 1).</w:t>
      </w:r>
    </w:p>
    <w:p w:rsidR="00501E9C" w:rsidRPr="00F81376" w:rsidRDefault="00501E9C" w:rsidP="00501E9C">
      <w:pPr>
        <w:jc w:val="center"/>
        <w:rPr>
          <w:rFonts w:cs="Times New Roman"/>
          <w:b/>
          <w:sz w:val="24"/>
          <w:szCs w:val="24"/>
          <w:u w:val="single"/>
          <w:lang w:val="en-US"/>
        </w:rPr>
      </w:pPr>
      <w:r w:rsidRPr="00F81376">
        <w:rPr>
          <w:rFonts w:cs="Times New Roman"/>
          <w:b/>
          <w:sz w:val="24"/>
          <w:szCs w:val="24"/>
          <w:lang w:val="en-US"/>
        </w:rPr>
        <w:t>Metadata about Occurrence</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126"/>
        <w:gridCol w:w="2014"/>
        <w:gridCol w:w="2431"/>
      </w:tblGrid>
      <w:tr w:rsidR="00501E9C" w:rsidRPr="00770D20" w:rsidTr="000B5EB7">
        <w:trPr>
          <w:trHeight w:val="315"/>
          <w:jc w:val="center"/>
        </w:trPr>
        <w:tc>
          <w:tcPr>
            <w:tcW w:w="1951" w:type="dxa"/>
            <w:shd w:val="clear" w:color="auto" w:fill="DDD9C3"/>
            <w:noWrap/>
            <w:vAlign w:val="center"/>
          </w:tcPr>
          <w:p w:rsidR="00501E9C" w:rsidRPr="009A0E69" w:rsidRDefault="00501E9C" w:rsidP="0039021A">
            <w:pPr>
              <w:spacing w:after="0" w:line="240" w:lineRule="auto"/>
              <w:jc w:val="center"/>
              <w:rPr>
                <w:rFonts w:cs="Times New Roman"/>
                <w:b/>
                <w:bCs/>
                <w:szCs w:val="24"/>
              </w:rPr>
            </w:pPr>
            <w:r w:rsidRPr="009A0E69">
              <w:rPr>
                <w:rFonts w:cs="Times New Roman"/>
                <w:b/>
                <w:bCs/>
                <w:szCs w:val="24"/>
              </w:rPr>
              <w:t>Metadata</w:t>
            </w:r>
          </w:p>
        </w:tc>
        <w:tc>
          <w:tcPr>
            <w:tcW w:w="2126" w:type="dxa"/>
            <w:shd w:val="clear" w:color="auto" w:fill="DDD9C3"/>
            <w:noWrap/>
            <w:vAlign w:val="center"/>
          </w:tcPr>
          <w:p w:rsidR="00501E9C" w:rsidRPr="009A0E69" w:rsidRDefault="00501E9C" w:rsidP="0039021A">
            <w:pPr>
              <w:spacing w:after="0" w:line="240" w:lineRule="auto"/>
              <w:jc w:val="center"/>
              <w:rPr>
                <w:rFonts w:cs="Times New Roman"/>
                <w:b/>
                <w:bCs/>
                <w:szCs w:val="24"/>
              </w:rPr>
            </w:pPr>
            <w:r w:rsidRPr="009A0E69">
              <w:rPr>
                <w:rFonts w:cs="Times New Roman"/>
                <w:b/>
                <w:bCs/>
                <w:szCs w:val="24"/>
              </w:rPr>
              <w:t>Definition</w:t>
            </w:r>
          </w:p>
        </w:tc>
        <w:tc>
          <w:tcPr>
            <w:tcW w:w="2014" w:type="dxa"/>
            <w:shd w:val="clear" w:color="auto" w:fill="DDD9C3"/>
            <w:noWrap/>
            <w:vAlign w:val="center"/>
          </w:tcPr>
          <w:p w:rsidR="00501E9C" w:rsidRPr="009A0E69" w:rsidRDefault="00501E9C" w:rsidP="0039021A">
            <w:pPr>
              <w:spacing w:after="0" w:line="240" w:lineRule="auto"/>
              <w:jc w:val="center"/>
              <w:rPr>
                <w:rFonts w:cs="Times New Roman"/>
                <w:b/>
                <w:bCs/>
                <w:szCs w:val="24"/>
              </w:rPr>
            </w:pPr>
            <w:r w:rsidRPr="009A0E69">
              <w:rPr>
                <w:rFonts w:cs="Times New Roman"/>
                <w:b/>
                <w:bCs/>
                <w:szCs w:val="24"/>
              </w:rPr>
              <w:t>Example(s)</w:t>
            </w:r>
          </w:p>
        </w:tc>
        <w:tc>
          <w:tcPr>
            <w:tcW w:w="2431" w:type="dxa"/>
            <w:shd w:val="clear" w:color="auto" w:fill="DDD9C3"/>
            <w:noWrap/>
            <w:vAlign w:val="center"/>
          </w:tcPr>
          <w:p w:rsidR="00501E9C" w:rsidRPr="009A0E69" w:rsidRDefault="00501E9C" w:rsidP="0039021A">
            <w:pPr>
              <w:spacing w:after="0" w:line="240" w:lineRule="auto"/>
              <w:jc w:val="center"/>
              <w:rPr>
                <w:rFonts w:cs="Times New Roman"/>
                <w:b/>
                <w:bCs/>
                <w:szCs w:val="24"/>
                <w:lang w:val="en-US"/>
              </w:rPr>
            </w:pPr>
            <w:r w:rsidRPr="009A0E69">
              <w:rPr>
                <w:rFonts w:cs="Times New Roman"/>
                <w:b/>
                <w:bCs/>
                <w:szCs w:val="24"/>
                <w:lang w:val="en-US"/>
              </w:rPr>
              <w:t>CRM family models</w:t>
            </w:r>
          </w:p>
        </w:tc>
      </w:tr>
      <w:tr w:rsidR="00501E9C" w:rsidRPr="000F6243" w:rsidTr="000B5EB7">
        <w:trPr>
          <w:trHeight w:val="1084"/>
          <w:jc w:val="center"/>
        </w:trPr>
        <w:tc>
          <w:tcPr>
            <w:tcW w:w="1951" w:type="dxa"/>
            <w:noWrap/>
            <w:vAlign w:val="center"/>
          </w:tcPr>
          <w:p w:rsidR="00501E9C" w:rsidRPr="00770D20" w:rsidRDefault="00EF1F5F" w:rsidP="0039021A">
            <w:pPr>
              <w:spacing w:after="0" w:line="240" w:lineRule="auto"/>
              <w:rPr>
                <w:rFonts w:cs="Times New Roman"/>
                <w:sz w:val="20"/>
                <w:szCs w:val="20"/>
              </w:rPr>
            </w:pPr>
            <w:r>
              <w:rPr>
                <w:rFonts w:cs="Times New Roman"/>
                <w:sz w:val="20"/>
                <w:szCs w:val="20"/>
              </w:rPr>
              <w:t>o</w:t>
            </w:r>
            <w:r w:rsidR="00E63CE9">
              <w:rPr>
                <w:rFonts w:cs="Times New Roman"/>
                <w:sz w:val="20"/>
                <w:szCs w:val="20"/>
              </w:rPr>
              <w:t>ccurrence</w:t>
            </w:r>
            <w:r w:rsidR="00501E9C" w:rsidRPr="00770D20">
              <w:rPr>
                <w:rFonts w:cs="Times New Roman"/>
                <w:sz w:val="20"/>
                <w:szCs w:val="20"/>
              </w:rPr>
              <w:t>ID</w:t>
            </w:r>
          </w:p>
        </w:tc>
        <w:tc>
          <w:tcPr>
            <w:tcW w:w="2126" w:type="dxa"/>
            <w:vAlign w:val="center"/>
          </w:tcPr>
          <w:p w:rsidR="00501E9C" w:rsidRPr="00770D20" w:rsidRDefault="00501E9C" w:rsidP="0039021A">
            <w:pPr>
              <w:spacing w:after="0" w:line="240" w:lineRule="auto"/>
              <w:jc w:val="both"/>
              <w:rPr>
                <w:rFonts w:cs="Times New Roman"/>
                <w:sz w:val="20"/>
                <w:szCs w:val="20"/>
                <w:lang w:val="en-US"/>
              </w:rPr>
            </w:pPr>
            <w:r w:rsidRPr="00770D20">
              <w:rPr>
                <w:rFonts w:cs="Times New Roman"/>
                <w:sz w:val="20"/>
                <w:szCs w:val="20"/>
                <w:lang w:val="en-US"/>
              </w:rPr>
              <w:t>The ID of the occurrence event that took place.</w:t>
            </w:r>
          </w:p>
        </w:tc>
        <w:tc>
          <w:tcPr>
            <w:tcW w:w="2014" w:type="dxa"/>
            <w:vAlign w:val="center"/>
          </w:tcPr>
          <w:p w:rsidR="00501E9C" w:rsidRPr="00770D20" w:rsidRDefault="00EF1F5F" w:rsidP="0039021A">
            <w:pPr>
              <w:spacing w:after="0" w:line="240" w:lineRule="auto"/>
              <w:jc w:val="center"/>
              <w:rPr>
                <w:rFonts w:cs="Times New Roman"/>
                <w:sz w:val="20"/>
                <w:szCs w:val="20"/>
                <w:lang w:val="it-IT"/>
              </w:rPr>
            </w:pPr>
            <w:r>
              <w:rPr>
                <w:rFonts w:cs="Times New Roman"/>
                <w:sz w:val="20"/>
                <w:szCs w:val="20"/>
                <w:lang w:val="it-IT"/>
              </w:rPr>
              <w:t>“</w:t>
            </w:r>
            <w:r w:rsidR="00501E9C" w:rsidRPr="00770D20">
              <w:rPr>
                <w:rFonts w:cs="Times New Roman"/>
                <w:sz w:val="20"/>
                <w:szCs w:val="20"/>
                <w:lang w:val="it-IT"/>
              </w:rPr>
              <w:t>urn:catalog:IOL:POLY:Sphaerosyllis-levantina-ALA-I</w:t>
            </w:r>
            <w:r>
              <w:rPr>
                <w:rFonts w:cs="Times New Roman"/>
                <w:sz w:val="20"/>
                <w:szCs w:val="20"/>
                <w:lang w:val="it-IT"/>
              </w:rPr>
              <w:t xml:space="preserve">L-7-Oct.2009 “                </w:t>
            </w:r>
          </w:p>
        </w:tc>
        <w:tc>
          <w:tcPr>
            <w:tcW w:w="2431" w:type="dxa"/>
            <w:vAlign w:val="center"/>
          </w:tcPr>
          <w:p w:rsidR="00EF1F5F" w:rsidRDefault="00501E9C" w:rsidP="0039021A">
            <w:pPr>
              <w:spacing w:after="0" w:line="240" w:lineRule="auto"/>
              <w:jc w:val="center"/>
              <w:rPr>
                <w:rFonts w:cs="Times New Roman"/>
                <w:sz w:val="20"/>
                <w:szCs w:val="20"/>
                <w:lang w:val="en-US"/>
              </w:rPr>
            </w:pPr>
            <w:r w:rsidRPr="00770D20">
              <w:rPr>
                <w:rFonts w:cs="Times New Roman"/>
                <w:sz w:val="20"/>
                <w:szCs w:val="20"/>
                <w:lang w:val="en-US"/>
              </w:rPr>
              <w:t>S19 Encounter Event.</w:t>
            </w:r>
          </w:p>
          <w:p w:rsidR="00501E9C" w:rsidRPr="00770D20" w:rsidRDefault="001E12C8" w:rsidP="0039021A">
            <w:pPr>
              <w:spacing w:after="0" w:line="240" w:lineRule="auto"/>
              <w:jc w:val="center"/>
              <w:rPr>
                <w:rFonts w:cs="Times New Roman"/>
                <w:sz w:val="20"/>
                <w:szCs w:val="20"/>
                <w:lang w:val="en-US"/>
              </w:rPr>
            </w:pPr>
            <w:ins w:id="14" w:author="Nikolaos Minadakis" w:date="2015-02-05T16:59:00Z">
              <w:r>
                <w:rPr>
                  <w:rFonts w:cs="Times New Roman"/>
                  <w:sz w:val="20"/>
                  <w:szCs w:val="20"/>
                </w:rPr>
                <w:t>P48 has preferred identifier:</w:t>
              </w:r>
              <w:r>
                <w:rPr>
                  <w:rFonts w:cs="Times New Roman"/>
                  <w:sz w:val="20"/>
                  <w:szCs w:val="20"/>
                </w:rPr>
                <w:br/>
                <w:t>E42 Identifier</w:t>
              </w:r>
            </w:ins>
            <w:del w:id="15" w:author="Nikolaos Minadakis" w:date="2015-02-05T16:59:00Z">
              <w:r w:rsidR="00501E9C" w:rsidRPr="00770D20" w:rsidDel="001E12C8">
                <w:rPr>
                  <w:rFonts w:cs="Times New Roman"/>
                  <w:sz w:val="20"/>
                  <w:szCs w:val="20"/>
                  <w:lang w:val="en-US"/>
                </w:rPr>
                <w:delText>P1 is identified by:</w:delText>
              </w:r>
              <w:r w:rsidR="000B5EB7" w:rsidDel="001E12C8">
                <w:rPr>
                  <w:rFonts w:cs="Times New Roman"/>
                  <w:sz w:val="20"/>
                  <w:szCs w:val="20"/>
                  <w:lang w:val="en-US"/>
                </w:rPr>
                <w:br/>
              </w:r>
              <w:r w:rsidR="00501E9C" w:rsidRPr="00770D20" w:rsidDel="001E12C8">
                <w:rPr>
                  <w:rFonts w:cs="Times New Roman"/>
                  <w:sz w:val="20"/>
                  <w:szCs w:val="20"/>
                  <w:lang w:val="en-US"/>
                </w:rPr>
                <w:delText>E42 Identifier</w:delText>
              </w:r>
            </w:del>
          </w:p>
        </w:tc>
      </w:tr>
      <w:tr w:rsidR="00501E9C" w:rsidRPr="000F6243" w:rsidTr="000B5EB7">
        <w:trPr>
          <w:trHeight w:val="977"/>
          <w:jc w:val="center"/>
        </w:trPr>
        <w:tc>
          <w:tcPr>
            <w:tcW w:w="1951" w:type="dxa"/>
            <w:noWrap/>
            <w:vAlign w:val="center"/>
          </w:tcPr>
          <w:p w:rsidR="00501E9C" w:rsidRPr="00770D20" w:rsidRDefault="00EF1F5F" w:rsidP="0039021A">
            <w:pPr>
              <w:spacing w:after="0" w:line="240" w:lineRule="auto"/>
              <w:rPr>
                <w:rFonts w:cs="Times New Roman"/>
                <w:sz w:val="20"/>
                <w:szCs w:val="20"/>
              </w:rPr>
            </w:pPr>
            <w:r>
              <w:rPr>
                <w:rFonts w:cs="Times New Roman"/>
                <w:sz w:val="20"/>
                <w:szCs w:val="20"/>
              </w:rPr>
              <w:t>d</w:t>
            </w:r>
            <w:r w:rsidR="00501E9C" w:rsidRPr="00770D20">
              <w:rPr>
                <w:rFonts w:cs="Times New Roman"/>
                <w:sz w:val="20"/>
                <w:szCs w:val="20"/>
              </w:rPr>
              <w:t>ataset ID</w:t>
            </w:r>
          </w:p>
        </w:tc>
        <w:tc>
          <w:tcPr>
            <w:tcW w:w="2126" w:type="dxa"/>
            <w:vAlign w:val="center"/>
          </w:tcPr>
          <w:p w:rsidR="00501E9C" w:rsidRPr="00770D20" w:rsidRDefault="00501E9C" w:rsidP="00EF1F5F">
            <w:pPr>
              <w:spacing w:after="0" w:line="240" w:lineRule="auto"/>
              <w:jc w:val="both"/>
              <w:rPr>
                <w:rFonts w:cs="Times New Roman"/>
                <w:sz w:val="20"/>
                <w:szCs w:val="20"/>
                <w:lang w:val="en-US"/>
              </w:rPr>
            </w:pPr>
            <w:r w:rsidRPr="00770D20">
              <w:rPr>
                <w:rFonts w:cs="Times New Roman"/>
                <w:sz w:val="20"/>
                <w:szCs w:val="20"/>
                <w:lang w:val="en-US"/>
              </w:rPr>
              <w:t>The ID of the dataset that contains records that refer to this occurrence event</w:t>
            </w:r>
            <w:r w:rsidR="00EF1F5F">
              <w:rPr>
                <w:rFonts w:cs="Times New Roman"/>
                <w:sz w:val="20"/>
                <w:szCs w:val="20"/>
                <w:lang w:val="en-US"/>
              </w:rPr>
              <w:t>.</w:t>
            </w:r>
          </w:p>
        </w:tc>
        <w:tc>
          <w:tcPr>
            <w:tcW w:w="2014" w:type="dxa"/>
            <w:vAlign w:val="center"/>
          </w:tcPr>
          <w:p w:rsidR="00501E9C" w:rsidRPr="00770D20" w:rsidRDefault="00501E9C" w:rsidP="0039021A">
            <w:pPr>
              <w:spacing w:after="0" w:line="240" w:lineRule="auto"/>
              <w:jc w:val="center"/>
              <w:rPr>
                <w:rFonts w:cs="Times New Roman"/>
                <w:sz w:val="20"/>
                <w:szCs w:val="20"/>
                <w:lang w:val="en-US"/>
              </w:rPr>
            </w:pPr>
            <w:r w:rsidRPr="00770D20">
              <w:rPr>
                <w:rFonts w:cs="Times New Roman"/>
                <w:sz w:val="20"/>
                <w:szCs w:val="20"/>
              </w:rPr>
              <w:t>"d50024ac-5268-477e-8559-933779553b34"</w:t>
            </w:r>
          </w:p>
          <w:p w:rsidR="00501E9C" w:rsidRPr="00770D20" w:rsidRDefault="00501E9C" w:rsidP="0039021A">
            <w:pPr>
              <w:spacing w:after="0" w:line="240" w:lineRule="auto"/>
              <w:jc w:val="center"/>
              <w:rPr>
                <w:rFonts w:cs="Times New Roman"/>
                <w:sz w:val="20"/>
                <w:szCs w:val="20"/>
                <w:lang w:val="en-US"/>
              </w:rPr>
            </w:pPr>
            <w:r w:rsidRPr="00EF1F5F">
              <w:rPr>
                <w:rFonts w:cs="Times New Roman"/>
                <w:sz w:val="20"/>
                <w:szCs w:val="20"/>
              </w:rPr>
              <w:t>"</w:t>
            </w:r>
            <w:r w:rsidRPr="00EF1F5F">
              <w:rPr>
                <w:rFonts w:cs="Times New Roman"/>
                <w:sz w:val="20"/>
                <w:szCs w:val="20"/>
                <w:lang w:val="en-US"/>
              </w:rPr>
              <w:t>EasternMedSyllids</w:t>
            </w:r>
            <w:r w:rsidRPr="00EF1F5F">
              <w:rPr>
                <w:rFonts w:cs="Times New Roman"/>
                <w:sz w:val="20"/>
                <w:szCs w:val="20"/>
              </w:rPr>
              <w:t>"</w:t>
            </w:r>
          </w:p>
        </w:tc>
        <w:tc>
          <w:tcPr>
            <w:tcW w:w="2431" w:type="dxa"/>
            <w:noWrap/>
            <w:vAlign w:val="center"/>
          </w:tcPr>
          <w:p w:rsidR="00501E9C" w:rsidRPr="00770D20" w:rsidRDefault="00501E9C" w:rsidP="000B5EB7">
            <w:pPr>
              <w:spacing w:after="0" w:line="240" w:lineRule="auto"/>
              <w:jc w:val="center"/>
              <w:rPr>
                <w:rFonts w:cs="Times New Roman"/>
                <w:sz w:val="20"/>
                <w:szCs w:val="20"/>
                <w:lang w:val="en-US"/>
              </w:rPr>
            </w:pPr>
            <w:r w:rsidRPr="00770D20">
              <w:rPr>
                <w:rFonts w:cs="Times New Roman"/>
                <w:sz w:val="20"/>
                <w:szCs w:val="20"/>
                <w:lang w:val="en-US"/>
              </w:rPr>
              <w:t>S19 Encounter Event.</w:t>
            </w:r>
            <w:r w:rsidR="00241D04">
              <w:rPr>
                <w:rFonts w:cs="Times New Roman"/>
                <w:sz w:val="20"/>
                <w:szCs w:val="20"/>
                <w:lang w:val="en-US"/>
              </w:rPr>
              <w:br/>
              <w:t>P67</w:t>
            </w:r>
            <w:r w:rsidR="000B5EB7">
              <w:rPr>
                <w:rFonts w:cs="Times New Roman"/>
                <w:sz w:val="20"/>
                <w:szCs w:val="20"/>
              </w:rPr>
              <w:t xml:space="preserve"> is referred to by: </w:t>
            </w:r>
            <w:r w:rsidR="00EF1F5F">
              <w:rPr>
                <w:rFonts w:cs="Times New Roman"/>
                <w:sz w:val="20"/>
                <w:szCs w:val="20"/>
              </w:rPr>
              <w:t xml:space="preserve"> </w:t>
            </w:r>
            <w:r w:rsidR="000B5EB7">
              <w:rPr>
                <w:rFonts w:cs="Times New Roman"/>
                <w:sz w:val="20"/>
                <w:szCs w:val="20"/>
              </w:rPr>
              <w:br/>
            </w:r>
            <w:r w:rsidRPr="00770D20">
              <w:rPr>
                <w:rFonts w:cs="Times New Roman"/>
                <w:sz w:val="20"/>
                <w:szCs w:val="20"/>
              </w:rPr>
              <w:t>BC21</w:t>
            </w:r>
            <w:r w:rsidRPr="00770D20">
              <w:rPr>
                <w:rFonts w:cs="Times New Roman"/>
                <w:sz w:val="20"/>
                <w:szCs w:val="20"/>
                <w:lang w:val="en-US"/>
              </w:rPr>
              <w:t xml:space="preserve"> Data Set</w:t>
            </w:r>
          </w:p>
        </w:tc>
      </w:tr>
      <w:tr w:rsidR="00501E9C" w:rsidRPr="000F6243" w:rsidTr="000B5EB7">
        <w:trPr>
          <w:trHeight w:val="552"/>
          <w:jc w:val="center"/>
        </w:trPr>
        <w:tc>
          <w:tcPr>
            <w:tcW w:w="1951" w:type="dxa"/>
            <w:vAlign w:val="center"/>
          </w:tcPr>
          <w:p w:rsidR="00501E9C" w:rsidRPr="00770D20" w:rsidRDefault="00E63CE9" w:rsidP="00EF1F5F">
            <w:pPr>
              <w:spacing w:after="0" w:line="240" w:lineRule="auto"/>
              <w:rPr>
                <w:rFonts w:cs="Times New Roman"/>
                <w:sz w:val="20"/>
                <w:szCs w:val="20"/>
                <w:lang w:val="en-US"/>
              </w:rPr>
            </w:pPr>
            <w:r>
              <w:rPr>
                <w:rFonts w:cs="Times New Roman"/>
                <w:sz w:val="20"/>
                <w:szCs w:val="20"/>
              </w:rPr>
              <w:t>organism</w:t>
            </w:r>
            <w:r w:rsidR="00501E9C" w:rsidRPr="00770D20">
              <w:rPr>
                <w:rFonts w:cs="Times New Roman"/>
                <w:sz w:val="20"/>
                <w:szCs w:val="20"/>
              </w:rPr>
              <w:t>ID</w:t>
            </w:r>
          </w:p>
        </w:tc>
        <w:tc>
          <w:tcPr>
            <w:tcW w:w="2126" w:type="dxa"/>
            <w:vAlign w:val="center"/>
          </w:tcPr>
          <w:p w:rsidR="00501E9C" w:rsidRPr="00770D20" w:rsidRDefault="00501E9C" w:rsidP="00EF1F5F">
            <w:pPr>
              <w:spacing w:after="0" w:line="240" w:lineRule="auto"/>
              <w:jc w:val="both"/>
              <w:rPr>
                <w:rFonts w:cs="Times New Roman"/>
                <w:sz w:val="20"/>
                <w:szCs w:val="20"/>
                <w:lang w:val="en-US"/>
              </w:rPr>
            </w:pPr>
            <w:r w:rsidRPr="00770D20">
              <w:rPr>
                <w:rFonts w:cs="Times New Roman"/>
                <w:sz w:val="20"/>
                <w:szCs w:val="20"/>
                <w:lang w:val="en-US"/>
              </w:rPr>
              <w:t xml:space="preserve">The ID of the species’ individual that was </w:t>
            </w:r>
            <w:r w:rsidR="00EF1F5F" w:rsidRPr="00EF1F5F">
              <w:rPr>
                <w:rFonts w:cs="Times New Roman"/>
                <w:sz w:val="20"/>
                <w:szCs w:val="20"/>
                <w:lang w:val="en-US"/>
              </w:rPr>
              <w:t xml:space="preserve">found </w:t>
            </w:r>
            <w:r w:rsidRPr="00EF1F5F">
              <w:rPr>
                <w:rFonts w:cs="Times New Roman"/>
                <w:sz w:val="20"/>
                <w:szCs w:val="20"/>
                <w:lang w:val="en-US"/>
              </w:rPr>
              <w:t>during the occurrence event.</w:t>
            </w:r>
          </w:p>
        </w:tc>
        <w:tc>
          <w:tcPr>
            <w:tcW w:w="2014" w:type="dxa"/>
            <w:vAlign w:val="center"/>
          </w:tcPr>
          <w:p w:rsidR="00501E9C" w:rsidRPr="00770D20" w:rsidRDefault="00EF1F5F" w:rsidP="0039021A">
            <w:pPr>
              <w:spacing w:after="0" w:line="240" w:lineRule="auto"/>
              <w:jc w:val="center"/>
              <w:rPr>
                <w:rFonts w:cs="Times New Roman"/>
                <w:sz w:val="20"/>
                <w:szCs w:val="20"/>
                <w:lang w:val="en-US"/>
              </w:rPr>
            </w:pPr>
            <w:r>
              <w:rPr>
                <w:rFonts w:cs="Times New Roman"/>
                <w:sz w:val="20"/>
                <w:szCs w:val="20"/>
                <w:lang w:val="en-US"/>
              </w:rPr>
              <w:t>“</w:t>
            </w:r>
            <w:r w:rsidR="00501E9C" w:rsidRPr="00770D20">
              <w:rPr>
                <w:rFonts w:cs="Times New Roman"/>
                <w:sz w:val="20"/>
                <w:szCs w:val="20"/>
                <w:lang w:val="en-US"/>
              </w:rPr>
              <w:t>urn:lsid:zoobank.org:act:9CEE8F90-9596-49F6-AA22-BB79C0E816D9</w:t>
            </w:r>
            <w:r>
              <w:rPr>
                <w:rFonts w:cs="Times New Roman"/>
                <w:sz w:val="20"/>
                <w:szCs w:val="20"/>
                <w:lang w:val="en-US"/>
              </w:rPr>
              <w:t>”</w:t>
            </w:r>
          </w:p>
          <w:p w:rsidR="00501E9C" w:rsidRPr="00770D20" w:rsidRDefault="00501E9C" w:rsidP="0039021A">
            <w:pPr>
              <w:spacing w:after="0" w:line="240" w:lineRule="auto"/>
              <w:jc w:val="center"/>
              <w:rPr>
                <w:rFonts w:cs="Times New Roman"/>
                <w:sz w:val="20"/>
                <w:szCs w:val="20"/>
                <w:highlight w:val="yellow"/>
                <w:lang w:val="en-US"/>
              </w:rPr>
            </w:pPr>
          </w:p>
        </w:tc>
        <w:tc>
          <w:tcPr>
            <w:tcW w:w="2431" w:type="dxa"/>
            <w:noWrap/>
            <w:vAlign w:val="center"/>
          </w:tcPr>
          <w:p w:rsidR="00EF1F5F" w:rsidRDefault="00501E9C" w:rsidP="0039021A">
            <w:pPr>
              <w:spacing w:after="0" w:line="240" w:lineRule="auto"/>
              <w:jc w:val="center"/>
              <w:rPr>
                <w:rFonts w:cs="Times New Roman"/>
                <w:sz w:val="20"/>
                <w:szCs w:val="20"/>
              </w:rPr>
            </w:pPr>
            <w:r w:rsidRPr="00770D20">
              <w:rPr>
                <w:rFonts w:cs="Times New Roman"/>
                <w:sz w:val="20"/>
                <w:szCs w:val="20"/>
                <w:lang w:val="en-US"/>
              </w:rPr>
              <w:t>S19 Encounter Event.</w:t>
            </w:r>
            <w:r w:rsidR="000B5EB7">
              <w:rPr>
                <w:rFonts w:cs="Times New Roman"/>
                <w:sz w:val="20"/>
                <w:szCs w:val="20"/>
                <w:lang w:val="en-US"/>
              </w:rPr>
              <w:br/>
            </w:r>
            <w:r w:rsidRPr="00770D20">
              <w:rPr>
                <w:rFonts w:cs="Arial"/>
                <w:color w:val="000000"/>
                <w:sz w:val="20"/>
                <w:szCs w:val="20"/>
                <w:lang w:eastAsia="el-GR"/>
              </w:rPr>
              <w:t xml:space="preserve"> </w:t>
            </w:r>
            <w:r w:rsidRPr="00770D20">
              <w:rPr>
                <w:rFonts w:cs="Times New Roman"/>
                <w:sz w:val="20"/>
                <w:szCs w:val="20"/>
              </w:rPr>
              <w:t>O19 has found object:</w:t>
            </w:r>
          </w:p>
          <w:p w:rsidR="00501E9C" w:rsidRPr="00770D20" w:rsidRDefault="00501E9C" w:rsidP="0039021A">
            <w:pPr>
              <w:spacing w:after="0" w:line="240" w:lineRule="auto"/>
              <w:jc w:val="center"/>
              <w:rPr>
                <w:rFonts w:cs="Times New Roman"/>
                <w:sz w:val="20"/>
                <w:szCs w:val="20"/>
              </w:rPr>
            </w:pPr>
            <w:r w:rsidRPr="00770D20">
              <w:rPr>
                <w:rFonts w:cs="Arial"/>
                <w:color w:val="000000"/>
                <w:sz w:val="20"/>
                <w:szCs w:val="20"/>
                <w:lang w:eastAsia="el-GR"/>
              </w:rPr>
              <w:t xml:space="preserve"> </w:t>
            </w:r>
            <w:r w:rsidRPr="00770D20">
              <w:rPr>
                <w:rFonts w:cs="Times New Roman"/>
                <w:sz w:val="20"/>
                <w:szCs w:val="20"/>
              </w:rPr>
              <w:t>E18 Physical Thing</w:t>
            </w:r>
          </w:p>
        </w:tc>
      </w:tr>
      <w:tr w:rsidR="00C13264" w:rsidRPr="000F6243" w:rsidTr="000B5EB7">
        <w:trPr>
          <w:trHeight w:val="1077"/>
          <w:jc w:val="center"/>
        </w:trPr>
        <w:tc>
          <w:tcPr>
            <w:tcW w:w="1951" w:type="dxa"/>
            <w:noWrap/>
            <w:vAlign w:val="center"/>
          </w:tcPr>
          <w:p w:rsidR="00C13264" w:rsidRPr="00E63CE9" w:rsidRDefault="00C13264" w:rsidP="0039021A">
            <w:pPr>
              <w:spacing w:after="0" w:line="240" w:lineRule="auto"/>
              <w:rPr>
                <w:rFonts w:cs="Times New Roman"/>
                <w:sz w:val="20"/>
                <w:szCs w:val="20"/>
                <w:highlight w:val="yellow"/>
              </w:rPr>
            </w:pPr>
            <w:r w:rsidRPr="00C13264">
              <w:rPr>
                <w:rFonts w:cs="Times New Roman"/>
                <w:sz w:val="20"/>
                <w:szCs w:val="20"/>
              </w:rPr>
              <w:t>scientificName</w:t>
            </w:r>
          </w:p>
        </w:tc>
        <w:tc>
          <w:tcPr>
            <w:tcW w:w="2126" w:type="dxa"/>
            <w:vAlign w:val="center"/>
          </w:tcPr>
          <w:p w:rsidR="00C13264" w:rsidRPr="00EF4AD0" w:rsidRDefault="00C13264" w:rsidP="00C13264">
            <w:pPr>
              <w:spacing w:after="0" w:line="240" w:lineRule="auto"/>
              <w:jc w:val="both"/>
              <w:rPr>
                <w:rFonts w:cs="Times New Roman"/>
                <w:sz w:val="20"/>
                <w:szCs w:val="20"/>
                <w:lang w:val="en-US"/>
              </w:rPr>
            </w:pPr>
            <w:r w:rsidRPr="00EF4AD0">
              <w:rPr>
                <w:rFonts w:cs="Times New Roman"/>
                <w:sz w:val="20"/>
                <w:szCs w:val="20"/>
                <w:lang w:val="en-US"/>
              </w:rPr>
              <w:t xml:space="preserve">The </w:t>
            </w:r>
            <w:r>
              <w:rPr>
                <w:rFonts w:cs="Times New Roman"/>
                <w:sz w:val="20"/>
                <w:szCs w:val="20"/>
                <w:lang w:val="en-US"/>
              </w:rPr>
              <w:t xml:space="preserve">scientific name of </w:t>
            </w:r>
            <w:r w:rsidRPr="00EF4AD0">
              <w:rPr>
                <w:rFonts w:cs="Times New Roman"/>
                <w:sz w:val="20"/>
                <w:szCs w:val="20"/>
                <w:lang w:val="en-US"/>
              </w:rPr>
              <w:t xml:space="preserve">species that </w:t>
            </w:r>
            <w:r>
              <w:rPr>
                <w:rFonts w:cs="Times New Roman"/>
                <w:sz w:val="20"/>
                <w:szCs w:val="20"/>
                <w:lang w:val="en-US"/>
              </w:rPr>
              <w:t>the individual that was found belongs to.</w:t>
            </w:r>
          </w:p>
        </w:tc>
        <w:tc>
          <w:tcPr>
            <w:tcW w:w="2014" w:type="dxa"/>
            <w:noWrap/>
            <w:vAlign w:val="center"/>
          </w:tcPr>
          <w:p w:rsidR="00C13264" w:rsidRPr="00EF4AD0" w:rsidRDefault="00C13264" w:rsidP="00C13264">
            <w:pPr>
              <w:spacing w:after="0" w:line="240" w:lineRule="auto"/>
              <w:jc w:val="center"/>
              <w:rPr>
                <w:rFonts w:cs="Times New Roman"/>
                <w:sz w:val="20"/>
                <w:szCs w:val="20"/>
                <w:lang w:val="en-US"/>
              </w:rPr>
            </w:pPr>
            <w:r w:rsidRPr="00EF4AD0">
              <w:rPr>
                <w:rFonts w:cs="Times New Roman"/>
                <w:sz w:val="20"/>
                <w:szCs w:val="20"/>
                <w:lang w:val="en-US"/>
              </w:rPr>
              <w:t>"Odontosyllis</w:t>
            </w:r>
            <w:r>
              <w:rPr>
                <w:rFonts w:cs="Times New Roman"/>
                <w:sz w:val="20"/>
                <w:szCs w:val="20"/>
                <w:lang w:val="en-US"/>
              </w:rPr>
              <w:t xml:space="preserve"> </w:t>
            </w:r>
            <w:r w:rsidRPr="00EF4AD0">
              <w:rPr>
                <w:rFonts w:cs="Times New Roman"/>
                <w:sz w:val="20"/>
                <w:szCs w:val="20"/>
                <w:lang w:val="en-US"/>
              </w:rPr>
              <w:t>fulgurans"</w:t>
            </w:r>
          </w:p>
        </w:tc>
        <w:tc>
          <w:tcPr>
            <w:tcW w:w="2431" w:type="dxa"/>
            <w:noWrap/>
            <w:vAlign w:val="center"/>
          </w:tcPr>
          <w:p w:rsidR="00C13264" w:rsidRDefault="00C13264" w:rsidP="00C13264">
            <w:pPr>
              <w:spacing w:after="0" w:line="240" w:lineRule="auto"/>
              <w:jc w:val="center"/>
              <w:rPr>
                <w:rFonts w:cs="Times New Roman"/>
                <w:sz w:val="20"/>
                <w:szCs w:val="20"/>
                <w:lang w:val="en-US"/>
              </w:rPr>
            </w:pPr>
            <w:del w:id="16" w:author="Nikolaos Minadakis" w:date="2015-02-05T17:00:00Z">
              <w:r w:rsidRPr="00EF4AD0" w:rsidDel="001E12C8">
                <w:rPr>
                  <w:rFonts w:cs="Times New Roman"/>
                  <w:sz w:val="20"/>
                  <w:szCs w:val="20"/>
                  <w:lang w:val="en-US"/>
                </w:rPr>
                <w:delText xml:space="preserve"> </w:delText>
              </w:r>
            </w:del>
            <w:r w:rsidRPr="00EF4AD0">
              <w:rPr>
                <w:rFonts w:cs="Times New Roman"/>
                <w:sz w:val="20"/>
                <w:szCs w:val="20"/>
              </w:rPr>
              <w:t>BT27</w:t>
            </w:r>
            <w:r w:rsidRPr="00EF4AD0">
              <w:rPr>
                <w:rFonts w:cs="Times New Roman"/>
                <w:sz w:val="20"/>
                <w:szCs w:val="20"/>
                <w:lang w:val="en-US"/>
              </w:rPr>
              <w:t xml:space="preserve"> Species</w:t>
            </w:r>
            <w:r>
              <w:rPr>
                <w:rFonts w:cs="Times New Roman"/>
                <w:sz w:val="20"/>
                <w:szCs w:val="20"/>
                <w:lang w:val="en-US"/>
              </w:rPr>
              <w:t>.</w:t>
            </w:r>
          </w:p>
          <w:p w:rsidR="00C13264" w:rsidRPr="00C13264" w:rsidRDefault="00C13264" w:rsidP="00C13264">
            <w:pPr>
              <w:spacing w:after="0" w:line="240" w:lineRule="auto"/>
              <w:jc w:val="center"/>
              <w:rPr>
                <w:rFonts w:cs="Times New Roman"/>
                <w:sz w:val="20"/>
                <w:szCs w:val="20"/>
                <w:lang w:val="en-US"/>
              </w:rPr>
            </w:pPr>
            <w:r w:rsidRPr="00C13264">
              <w:rPr>
                <w:rFonts w:cs="Times New Roman"/>
                <w:sz w:val="20"/>
                <w:szCs w:val="20"/>
                <w:lang w:val="en-US"/>
              </w:rPr>
              <w:t>P1 is identified by:</w:t>
            </w:r>
          </w:p>
          <w:p w:rsidR="00C13264" w:rsidRPr="00EF4AD0" w:rsidRDefault="00C13264" w:rsidP="00C13264">
            <w:pPr>
              <w:spacing w:after="0" w:line="240" w:lineRule="auto"/>
              <w:jc w:val="center"/>
              <w:rPr>
                <w:rFonts w:cs="Times New Roman"/>
                <w:sz w:val="20"/>
                <w:szCs w:val="20"/>
                <w:lang w:val="en-US"/>
              </w:rPr>
            </w:pPr>
            <w:r w:rsidRPr="00C13264">
              <w:rPr>
                <w:rFonts w:cs="Times New Roman"/>
                <w:sz w:val="20"/>
                <w:szCs w:val="20"/>
                <w:lang w:val="en-US"/>
              </w:rPr>
              <w:t>E42 Identifier</w:t>
            </w:r>
          </w:p>
        </w:tc>
      </w:tr>
      <w:tr w:rsidR="00501E9C" w:rsidRPr="000F6243" w:rsidTr="000B5EB7">
        <w:trPr>
          <w:trHeight w:val="1077"/>
          <w:jc w:val="center"/>
        </w:trPr>
        <w:tc>
          <w:tcPr>
            <w:tcW w:w="1951" w:type="dxa"/>
            <w:noWrap/>
            <w:vAlign w:val="center"/>
          </w:tcPr>
          <w:p w:rsidR="00501E9C" w:rsidRPr="00770D20" w:rsidRDefault="00E63CE9" w:rsidP="0039021A">
            <w:pPr>
              <w:spacing w:after="0" w:line="240" w:lineRule="auto"/>
              <w:rPr>
                <w:rFonts w:cs="Times New Roman"/>
                <w:sz w:val="20"/>
                <w:szCs w:val="20"/>
              </w:rPr>
            </w:pPr>
            <w:r w:rsidRPr="00E63CE9">
              <w:rPr>
                <w:rFonts w:cs="Times New Roman"/>
                <w:sz w:val="20"/>
                <w:szCs w:val="20"/>
              </w:rPr>
              <w:t>recordedBy</w:t>
            </w:r>
          </w:p>
        </w:tc>
        <w:tc>
          <w:tcPr>
            <w:tcW w:w="2126" w:type="dxa"/>
            <w:vAlign w:val="center"/>
          </w:tcPr>
          <w:p w:rsidR="00501E9C" w:rsidRPr="00770D20" w:rsidRDefault="00501E9C" w:rsidP="00C13264">
            <w:pPr>
              <w:spacing w:after="0" w:line="240" w:lineRule="auto"/>
              <w:jc w:val="both"/>
              <w:rPr>
                <w:rFonts w:cs="Times New Roman"/>
                <w:sz w:val="20"/>
                <w:szCs w:val="20"/>
                <w:lang w:val="en-US"/>
              </w:rPr>
            </w:pPr>
            <w:r w:rsidRPr="00770D20">
              <w:rPr>
                <w:rFonts w:cs="Times New Roman"/>
                <w:sz w:val="20"/>
                <w:szCs w:val="20"/>
                <w:lang w:val="en-US"/>
              </w:rPr>
              <w:t>The person that carried out the occurrence event.</w:t>
            </w:r>
          </w:p>
        </w:tc>
        <w:tc>
          <w:tcPr>
            <w:tcW w:w="2014" w:type="dxa"/>
            <w:noWrap/>
            <w:vAlign w:val="center"/>
          </w:tcPr>
          <w:p w:rsidR="00501E9C" w:rsidRPr="00770D20" w:rsidRDefault="00501E9C" w:rsidP="0039021A">
            <w:pPr>
              <w:spacing w:after="0" w:line="240" w:lineRule="auto"/>
              <w:jc w:val="center"/>
              <w:rPr>
                <w:rFonts w:cs="Times New Roman"/>
                <w:sz w:val="20"/>
                <w:szCs w:val="20"/>
              </w:rPr>
            </w:pPr>
            <w:r w:rsidRPr="00770D20">
              <w:rPr>
                <w:rFonts w:cs="Times New Roman"/>
                <w:sz w:val="20"/>
                <w:szCs w:val="20"/>
              </w:rPr>
              <w:t>"Sarah</w:t>
            </w:r>
            <w:r w:rsidR="00EF1F5F">
              <w:rPr>
                <w:rFonts w:cs="Times New Roman"/>
                <w:sz w:val="20"/>
                <w:szCs w:val="20"/>
              </w:rPr>
              <w:t xml:space="preserve"> </w:t>
            </w:r>
            <w:r w:rsidRPr="00770D20">
              <w:rPr>
                <w:rFonts w:cs="Times New Roman"/>
                <w:sz w:val="20"/>
                <w:szCs w:val="20"/>
              </w:rPr>
              <w:t>Faulwetter"</w:t>
            </w:r>
          </w:p>
        </w:tc>
        <w:tc>
          <w:tcPr>
            <w:tcW w:w="2431" w:type="dxa"/>
            <w:noWrap/>
            <w:vAlign w:val="center"/>
          </w:tcPr>
          <w:p w:rsidR="00501E9C" w:rsidRPr="00770D20" w:rsidRDefault="00501E9C" w:rsidP="0039021A">
            <w:pPr>
              <w:spacing w:after="0" w:line="240" w:lineRule="auto"/>
              <w:jc w:val="center"/>
              <w:rPr>
                <w:rFonts w:cs="Times New Roman"/>
                <w:sz w:val="20"/>
                <w:szCs w:val="20"/>
                <w:lang w:val="en-US"/>
              </w:rPr>
            </w:pPr>
            <w:r w:rsidRPr="00770D20">
              <w:rPr>
                <w:rFonts w:cs="Times New Roman"/>
                <w:sz w:val="20"/>
                <w:szCs w:val="20"/>
                <w:lang w:val="en-US"/>
              </w:rPr>
              <w:t>S19 Encounter Event.</w:t>
            </w:r>
            <w:r w:rsidRPr="00770D20">
              <w:rPr>
                <w:rFonts w:cs="Times New Roman"/>
                <w:sz w:val="20"/>
                <w:szCs w:val="20"/>
              </w:rPr>
              <w:t xml:space="preserve"> </w:t>
            </w:r>
            <w:r w:rsidR="000B5EB7">
              <w:rPr>
                <w:rFonts w:cs="Times New Roman"/>
                <w:sz w:val="20"/>
                <w:szCs w:val="20"/>
              </w:rPr>
              <w:br/>
              <w:t>P14 carried out by</w:t>
            </w:r>
            <w:r w:rsidRPr="00770D20">
              <w:rPr>
                <w:rFonts w:cs="Times New Roman"/>
                <w:sz w:val="20"/>
                <w:szCs w:val="20"/>
              </w:rPr>
              <w:t xml:space="preserve">: </w:t>
            </w:r>
            <w:r w:rsidR="000B5EB7">
              <w:rPr>
                <w:rFonts w:cs="Times New Roman"/>
                <w:sz w:val="20"/>
                <w:szCs w:val="20"/>
              </w:rPr>
              <w:br/>
            </w:r>
            <w:r w:rsidRPr="00770D20">
              <w:rPr>
                <w:rFonts w:cs="Times New Roman"/>
                <w:sz w:val="20"/>
                <w:szCs w:val="20"/>
              </w:rPr>
              <w:t>E39 Actor (BT9</w:t>
            </w:r>
            <w:r w:rsidRPr="00770D20">
              <w:rPr>
                <w:rFonts w:cs="Times New Roman"/>
                <w:sz w:val="20"/>
                <w:szCs w:val="20"/>
                <w:lang w:val="en-US"/>
              </w:rPr>
              <w:t xml:space="preserve"> Actor Type</w:t>
            </w:r>
            <w:r w:rsidRPr="00770D20">
              <w:rPr>
                <w:rFonts w:cs="Times New Roman"/>
                <w:sz w:val="20"/>
                <w:szCs w:val="20"/>
              </w:rPr>
              <w:t>, BC8</w:t>
            </w:r>
            <w:r w:rsidRPr="00770D20">
              <w:rPr>
                <w:rFonts w:cs="Times New Roman"/>
                <w:sz w:val="20"/>
                <w:szCs w:val="20"/>
                <w:lang w:val="en-US"/>
              </w:rPr>
              <w:t xml:space="preserve"> Actor)</w:t>
            </w:r>
          </w:p>
        </w:tc>
      </w:tr>
      <w:tr w:rsidR="00501E9C" w:rsidRPr="000F6243" w:rsidTr="000B5EB7">
        <w:trPr>
          <w:trHeight w:val="511"/>
          <w:jc w:val="center"/>
        </w:trPr>
        <w:tc>
          <w:tcPr>
            <w:tcW w:w="1951" w:type="dxa"/>
            <w:noWrap/>
            <w:vAlign w:val="center"/>
          </w:tcPr>
          <w:p w:rsidR="00501E9C" w:rsidRPr="00770D20" w:rsidRDefault="00E63CE9" w:rsidP="00EF1F5F">
            <w:pPr>
              <w:spacing w:after="0" w:line="240" w:lineRule="auto"/>
              <w:rPr>
                <w:rFonts w:cs="Times New Roman"/>
                <w:sz w:val="20"/>
                <w:szCs w:val="20"/>
              </w:rPr>
            </w:pPr>
            <w:r w:rsidRPr="00E63CE9">
              <w:rPr>
                <w:rFonts w:cs="Times New Roman"/>
                <w:sz w:val="20"/>
                <w:szCs w:val="20"/>
              </w:rPr>
              <w:lastRenderedPageBreak/>
              <w:t>eventDate</w:t>
            </w:r>
          </w:p>
        </w:tc>
        <w:tc>
          <w:tcPr>
            <w:tcW w:w="2126" w:type="dxa"/>
            <w:vAlign w:val="center"/>
          </w:tcPr>
          <w:p w:rsidR="00501E9C" w:rsidRPr="00770D20" w:rsidRDefault="00501E9C" w:rsidP="0039021A">
            <w:pPr>
              <w:spacing w:after="0" w:line="240" w:lineRule="auto"/>
              <w:jc w:val="both"/>
              <w:rPr>
                <w:rFonts w:cs="Times New Roman"/>
                <w:sz w:val="20"/>
                <w:szCs w:val="20"/>
                <w:lang w:val="en-US"/>
              </w:rPr>
            </w:pPr>
            <w:r w:rsidRPr="00770D20">
              <w:rPr>
                <w:rFonts w:cs="Times New Roman"/>
                <w:sz w:val="20"/>
                <w:szCs w:val="20"/>
                <w:lang w:val="en-US"/>
              </w:rPr>
              <w:t>The date of the occurrence event.</w:t>
            </w:r>
          </w:p>
        </w:tc>
        <w:tc>
          <w:tcPr>
            <w:tcW w:w="2014" w:type="dxa"/>
            <w:noWrap/>
            <w:vAlign w:val="center"/>
          </w:tcPr>
          <w:p w:rsidR="00501E9C" w:rsidRPr="00770D20" w:rsidRDefault="00501E9C" w:rsidP="0039021A">
            <w:pPr>
              <w:spacing w:after="0" w:line="240" w:lineRule="auto"/>
              <w:jc w:val="center"/>
              <w:rPr>
                <w:rFonts w:cs="Times New Roman"/>
                <w:sz w:val="20"/>
                <w:szCs w:val="20"/>
              </w:rPr>
            </w:pPr>
            <w:r w:rsidRPr="00770D20">
              <w:rPr>
                <w:rFonts w:cs="Times New Roman"/>
                <w:sz w:val="20"/>
                <w:szCs w:val="20"/>
              </w:rPr>
              <w:t>"22/10/2012"</w:t>
            </w:r>
          </w:p>
        </w:tc>
        <w:tc>
          <w:tcPr>
            <w:tcW w:w="2431" w:type="dxa"/>
            <w:noWrap/>
            <w:vAlign w:val="center"/>
          </w:tcPr>
          <w:p w:rsidR="00EF1F5F" w:rsidRDefault="00501E9C" w:rsidP="0039021A">
            <w:pPr>
              <w:spacing w:after="0" w:line="240" w:lineRule="auto"/>
              <w:jc w:val="center"/>
              <w:rPr>
                <w:rFonts w:cs="Times New Roman"/>
                <w:sz w:val="20"/>
                <w:szCs w:val="20"/>
              </w:rPr>
            </w:pPr>
            <w:r w:rsidRPr="00770D20">
              <w:rPr>
                <w:rFonts w:cs="Times New Roman"/>
                <w:sz w:val="20"/>
                <w:szCs w:val="20"/>
                <w:lang w:val="en-US"/>
              </w:rPr>
              <w:t>S19 Encounter Event.</w:t>
            </w:r>
            <w:r w:rsidRPr="00770D20">
              <w:rPr>
                <w:rFonts w:cs="Times New Roman"/>
                <w:sz w:val="20"/>
                <w:szCs w:val="20"/>
              </w:rPr>
              <w:t xml:space="preserve"> </w:t>
            </w:r>
          </w:p>
          <w:p w:rsidR="00501E9C" w:rsidRPr="00770D20" w:rsidRDefault="00C13264" w:rsidP="0039021A">
            <w:pPr>
              <w:spacing w:after="0" w:line="240" w:lineRule="auto"/>
              <w:jc w:val="center"/>
              <w:rPr>
                <w:rFonts w:cs="Times New Roman"/>
                <w:sz w:val="20"/>
                <w:szCs w:val="20"/>
                <w:lang w:val="en-US"/>
              </w:rPr>
            </w:pPr>
            <w:r>
              <w:rPr>
                <w:rFonts w:cs="Times New Roman"/>
                <w:sz w:val="20"/>
                <w:szCs w:val="20"/>
              </w:rPr>
              <w:t>P4 has time-span</w:t>
            </w:r>
            <w:r w:rsidR="00501E9C" w:rsidRPr="00770D20">
              <w:rPr>
                <w:rFonts w:cs="Times New Roman"/>
                <w:sz w:val="20"/>
                <w:szCs w:val="20"/>
              </w:rPr>
              <w:t xml:space="preserve">: </w:t>
            </w:r>
            <w:r w:rsidR="000B5EB7">
              <w:rPr>
                <w:rFonts w:cs="Times New Roman"/>
                <w:sz w:val="20"/>
                <w:szCs w:val="20"/>
              </w:rPr>
              <w:br/>
            </w:r>
            <w:r w:rsidR="00501E9C" w:rsidRPr="00770D20">
              <w:rPr>
                <w:rFonts w:cs="Times New Roman"/>
                <w:sz w:val="20"/>
                <w:szCs w:val="20"/>
              </w:rPr>
              <w:t>E52 Time-span</w:t>
            </w:r>
          </w:p>
        </w:tc>
      </w:tr>
      <w:tr w:rsidR="00E63CE9" w:rsidRPr="000F6243" w:rsidTr="000B5EB7">
        <w:trPr>
          <w:trHeight w:val="1408"/>
          <w:jc w:val="center"/>
        </w:trPr>
        <w:tc>
          <w:tcPr>
            <w:tcW w:w="1951" w:type="dxa"/>
            <w:noWrap/>
            <w:vAlign w:val="center"/>
          </w:tcPr>
          <w:p w:rsidR="00E63CE9" w:rsidRPr="00770D20" w:rsidRDefault="00E63CE9" w:rsidP="00B0618D">
            <w:pPr>
              <w:spacing w:after="0" w:line="240" w:lineRule="auto"/>
              <w:rPr>
                <w:rFonts w:cs="Times New Roman"/>
                <w:sz w:val="20"/>
                <w:szCs w:val="20"/>
              </w:rPr>
            </w:pPr>
            <w:r>
              <w:rPr>
                <w:rFonts w:cs="Times New Roman"/>
                <w:sz w:val="20"/>
                <w:szCs w:val="20"/>
              </w:rPr>
              <w:t>l</w:t>
            </w:r>
            <w:r w:rsidRPr="00770D20">
              <w:rPr>
                <w:rFonts w:cs="Times New Roman"/>
                <w:sz w:val="20"/>
                <w:szCs w:val="20"/>
              </w:rPr>
              <w:t>ocality</w:t>
            </w:r>
          </w:p>
        </w:tc>
        <w:tc>
          <w:tcPr>
            <w:tcW w:w="2126" w:type="dxa"/>
            <w:vAlign w:val="center"/>
          </w:tcPr>
          <w:p w:rsidR="00E63CE9" w:rsidRPr="00770D20" w:rsidRDefault="00E63CE9" w:rsidP="00B0618D">
            <w:pPr>
              <w:spacing w:after="0" w:line="240" w:lineRule="auto"/>
              <w:jc w:val="both"/>
              <w:rPr>
                <w:rFonts w:cs="Times New Roman"/>
                <w:sz w:val="20"/>
                <w:szCs w:val="20"/>
                <w:lang w:val="en-US"/>
              </w:rPr>
            </w:pPr>
            <w:r w:rsidRPr="00770D20">
              <w:rPr>
                <w:rFonts w:cs="Times New Roman"/>
                <w:sz w:val="20"/>
                <w:szCs w:val="20"/>
                <w:lang w:val="en-US"/>
              </w:rPr>
              <w:t>The verbatim location of the event that took place.</w:t>
            </w:r>
          </w:p>
        </w:tc>
        <w:tc>
          <w:tcPr>
            <w:tcW w:w="2014" w:type="dxa"/>
            <w:vAlign w:val="center"/>
          </w:tcPr>
          <w:p w:rsidR="00E63CE9" w:rsidRPr="00770D20" w:rsidRDefault="00E63CE9" w:rsidP="00B0618D">
            <w:pPr>
              <w:spacing w:after="0" w:line="240" w:lineRule="auto"/>
              <w:jc w:val="center"/>
              <w:rPr>
                <w:rFonts w:cs="Times New Roman"/>
                <w:sz w:val="20"/>
                <w:szCs w:val="20"/>
                <w:lang w:val="en-US"/>
              </w:rPr>
            </w:pPr>
            <w:r w:rsidRPr="00770D20">
              <w:rPr>
                <w:rFonts w:cs="Times New Roman"/>
                <w:sz w:val="20"/>
                <w:szCs w:val="20"/>
                <w:lang w:val="en-US"/>
              </w:rPr>
              <w:t xml:space="preserve">"AmvrakikosKolpos - Rodia lagoon"                                               "AmvrakikosKolpos - Logarou lagoon" </w:t>
            </w:r>
            <w:r w:rsidRPr="00770D20">
              <w:rPr>
                <w:rFonts w:cs="Times New Roman"/>
                <w:sz w:val="20"/>
                <w:szCs w:val="20"/>
                <w:lang w:val="en-US"/>
              </w:rPr>
              <w:br/>
              <w:t>"Alykes"                             "Elounda"</w:t>
            </w:r>
          </w:p>
        </w:tc>
        <w:tc>
          <w:tcPr>
            <w:tcW w:w="2431" w:type="dxa"/>
            <w:noWrap/>
            <w:vAlign w:val="center"/>
          </w:tcPr>
          <w:p w:rsidR="00E63CE9" w:rsidRPr="00EF1F5F" w:rsidRDefault="00E63CE9" w:rsidP="00B0618D">
            <w:pPr>
              <w:spacing w:after="0" w:line="240" w:lineRule="auto"/>
              <w:jc w:val="center"/>
              <w:rPr>
                <w:rFonts w:cs="Times New Roman"/>
                <w:sz w:val="20"/>
                <w:szCs w:val="20"/>
                <w:lang w:val="en-US"/>
              </w:rPr>
            </w:pPr>
            <w:r w:rsidRPr="00770D20">
              <w:rPr>
                <w:rFonts w:cs="Times New Roman"/>
                <w:sz w:val="20"/>
                <w:szCs w:val="20"/>
                <w:lang w:val="en-US"/>
              </w:rPr>
              <w:t xml:space="preserve">S19 </w:t>
            </w:r>
            <w:r w:rsidRPr="00EF1F5F">
              <w:rPr>
                <w:rFonts w:cs="Times New Roman"/>
                <w:sz w:val="20"/>
                <w:szCs w:val="20"/>
                <w:lang w:val="en-US"/>
              </w:rPr>
              <w:t>Encounter Event.</w:t>
            </w:r>
          </w:p>
          <w:p w:rsidR="00E63CE9" w:rsidRPr="00EF1F5F" w:rsidRDefault="00E63CE9" w:rsidP="00B0618D">
            <w:pPr>
              <w:spacing w:after="0" w:line="240" w:lineRule="auto"/>
              <w:jc w:val="center"/>
              <w:rPr>
                <w:rFonts w:cs="Times New Roman"/>
                <w:sz w:val="20"/>
                <w:szCs w:val="20"/>
                <w:lang w:val="en-US"/>
              </w:rPr>
            </w:pPr>
            <w:r w:rsidRPr="00EF1F5F">
              <w:rPr>
                <w:rFonts w:cs="Times New Roman"/>
                <w:sz w:val="20"/>
                <w:szCs w:val="20"/>
                <w:lang w:val="en-US"/>
              </w:rPr>
              <w:t>O21 has found at:</w:t>
            </w:r>
          </w:p>
          <w:p w:rsidR="00E63CE9" w:rsidRPr="00770D20" w:rsidRDefault="00E63CE9" w:rsidP="00B0618D">
            <w:pPr>
              <w:spacing w:after="0" w:line="240" w:lineRule="auto"/>
              <w:jc w:val="center"/>
              <w:rPr>
                <w:rFonts w:cs="Times New Roman"/>
                <w:sz w:val="20"/>
                <w:szCs w:val="20"/>
                <w:lang w:val="en-US"/>
              </w:rPr>
            </w:pPr>
            <w:r w:rsidRPr="00EF1F5F">
              <w:rPr>
                <w:rFonts w:cs="Times New Roman"/>
                <w:sz w:val="20"/>
                <w:szCs w:val="20"/>
                <w:lang w:val="en-US"/>
              </w:rPr>
              <w:t>E53 Place</w:t>
            </w:r>
            <w:r w:rsidRPr="00770D20">
              <w:rPr>
                <w:rFonts w:cs="Times New Roman"/>
                <w:sz w:val="20"/>
                <w:szCs w:val="20"/>
                <w:lang w:val="en-US"/>
              </w:rPr>
              <w:t xml:space="preserve"> </w:t>
            </w:r>
          </w:p>
        </w:tc>
      </w:tr>
      <w:tr w:rsidR="00E63CE9" w:rsidRPr="000F6243" w:rsidTr="000B5EB7">
        <w:trPr>
          <w:trHeight w:val="1408"/>
          <w:jc w:val="center"/>
        </w:trPr>
        <w:tc>
          <w:tcPr>
            <w:tcW w:w="1951" w:type="dxa"/>
            <w:noWrap/>
            <w:vAlign w:val="center"/>
          </w:tcPr>
          <w:p w:rsidR="00E63CE9" w:rsidRPr="00770D20" w:rsidRDefault="00E63CE9" w:rsidP="0039021A">
            <w:pPr>
              <w:spacing w:after="0" w:line="240" w:lineRule="auto"/>
              <w:rPr>
                <w:rFonts w:cs="Times New Roman"/>
                <w:sz w:val="20"/>
                <w:szCs w:val="20"/>
              </w:rPr>
            </w:pPr>
            <w:r>
              <w:rPr>
                <w:rFonts w:cs="Times New Roman"/>
                <w:sz w:val="20"/>
                <w:szCs w:val="20"/>
              </w:rPr>
              <w:t>c</w:t>
            </w:r>
            <w:r w:rsidRPr="00770D20">
              <w:rPr>
                <w:rFonts w:cs="Times New Roman"/>
                <w:sz w:val="20"/>
                <w:szCs w:val="20"/>
              </w:rPr>
              <w:t>ountry</w:t>
            </w:r>
          </w:p>
        </w:tc>
        <w:tc>
          <w:tcPr>
            <w:tcW w:w="2126" w:type="dxa"/>
            <w:vAlign w:val="center"/>
          </w:tcPr>
          <w:p w:rsidR="00E63CE9" w:rsidRPr="00770D20" w:rsidRDefault="00E63CE9" w:rsidP="00EF1F5F">
            <w:pPr>
              <w:spacing w:after="0" w:line="240" w:lineRule="auto"/>
              <w:jc w:val="both"/>
              <w:rPr>
                <w:rFonts w:cs="Times New Roman"/>
                <w:sz w:val="20"/>
                <w:szCs w:val="20"/>
                <w:lang w:val="en-US"/>
              </w:rPr>
            </w:pPr>
            <w:r w:rsidRPr="00770D20">
              <w:rPr>
                <w:rFonts w:cs="Times New Roman"/>
                <w:sz w:val="20"/>
                <w:szCs w:val="20"/>
                <w:lang w:val="en-US"/>
              </w:rPr>
              <w:t>The country that the event took place in.    Recommended best practice is to use a controlled vocabulary such as the Getty Thesaurus of Geographic Names.</w:t>
            </w:r>
          </w:p>
        </w:tc>
        <w:tc>
          <w:tcPr>
            <w:tcW w:w="2014" w:type="dxa"/>
            <w:vAlign w:val="center"/>
          </w:tcPr>
          <w:p w:rsidR="00E63CE9" w:rsidRPr="00770D20" w:rsidRDefault="00E63CE9" w:rsidP="00EF1F5F">
            <w:pPr>
              <w:spacing w:after="0" w:line="240" w:lineRule="auto"/>
              <w:jc w:val="center"/>
              <w:rPr>
                <w:rFonts w:cs="Times New Roman"/>
                <w:sz w:val="20"/>
                <w:szCs w:val="20"/>
              </w:rPr>
            </w:pPr>
            <w:r w:rsidRPr="00770D20">
              <w:rPr>
                <w:rFonts w:cs="Times New Roman"/>
                <w:sz w:val="20"/>
                <w:szCs w:val="20"/>
              </w:rPr>
              <w:t>"Greece</w:t>
            </w:r>
            <w:r>
              <w:rPr>
                <w:rFonts w:cs="Times New Roman"/>
                <w:sz w:val="20"/>
                <w:szCs w:val="20"/>
              </w:rPr>
              <w:t xml:space="preserve"> "</w:t>
            </w:r>
            <w:r w:rsidRPr="00770D20">
              <w:rPr>
                <w:rFonts w:cs="Times New Roman"/>
                <w:sz w:val="20"/>
                <w:szCs w:val="20"/>
              </w:rPr>
              <w:t xml:space="preserve">                                                                                      "Israel"</w:t>
            </w:r>
          </w:p>
        </w:tc>
        <w:tc>
          <w:tcPr>
            <w:tcW w:w="2431" w:type="dxa"/>
            <w:noWrap/>
            <w:vAlign w:val="center"/>
          </w:tcPr>
          <w:p w:rsidR="00E63CE9" w:rsidRDefault="00E63CE9" w:rsidP="0039021A">
            <w:pPr>
              <w:spacing w:after="0" w:line="240" w:lineRule="auto"/>
              <w:jc w:val="center"/>
              <w:rPr>
                <w:rFonts w:cs="Times New Roman"/>
                <w:sz w:val="20"/>
                <w:szCs w:val="20"/>
                <w:lang w:val="en-US"/>
              </w:rPr>
            </w:pPr>
            <w:r>
              <w:rPr>
                <w:rFonts w:cs="Times New Roman"/>
                <w:sz w:val="20"/>
                <w:szCs w:val="20"/>
                <w:lang w:val="en-US"/>
              </w:rPr>
              <w:t xml:space="preserve"> </w:t>
            </w:r>
            <w:r w:rsidRPr="00770D20">
              <w:rPr>
                <w:rFonts w:cs="Times New Roman"/>
                <w:sz w:val="20"/>
                <w:szCs w:val="20"/>
                <w:lang w:val="en-US"/>
              </w:rPr>
              <w:t>S19 Encounter Event.</w:t>
            </w:r>
          </w:p>
          <w:p w:rsidR="00E63CE9" w:rsidRDefault="00E63CE9" w:rsidP="0039021A">
            <w:pPr>
              <w:spacing w:after="0" w:line="240" w:lineRule="auto"/>
              <w:jc w:val="center"/>
              <w:rPr>
                <w:rFonts w:cs="Times New Roman"/>
                <w:sz w:val="20"/>
                <w:szCs w:val="20"/>
                <w:lang w:val="en-US"/>
              </w:rPr>
            </w:pPr>
            <w:r w:rsidRPr="00770D20">
              <w:rPr>
                <w:rFonts w:cs="Times New Roman"/>
                <w:sz w:val="20"/>
                <w:szCs w:val="20"/>
              </w:rPr>
              <w:t>P7 took place at</w:t>
            </w:r>
            <w:r>
              <w:rPr>
                <w:rFonts w:cs="Times New Roman"/>
                <w:sz w:val="20"/>
                <w:szCs w:val="20"/>
                <w:lang w:val="en-US"/>
              </w:rPr>
              <w:t>:</w:t>
            </w:r>
          </w:p>
          <w:p w:rsidR="00E63CE9" w:rsidRPr="00770D20" w:rsidRDefault="00E63CE9" w:rsidP="0039021A">
            <w:pPr>
              <w:spacing w:after="0" w:line="240" w:lineRule="auto"/>
              <w:jc w:val="center"/>
              <w:rPr>
                <w:rFonts w:cs="Times New Roman"/>
                <w:sz w:val="20"/>
                <w:szCs w:val="20"/>
                <w:lang w:val="en-US"/>
              </w:rPr>
            </w:pPr>
            <w:r w:rsidRPr="00770D20">
              <w:rPr>
                <w:rFonts w:cs="Times New Roman"/>
                <w:sz w:val="20"/>
                <w:szCs w:val="20"/>
                <w:lang w:val="en-US"/>
              </w:rPr>
              <w:t>E53 Place</w:t>
            </w:r>
          </w:p>
        </w:tc>
      </w:tr>
      <w:tr w:rsidR="00E63CE9" w:rsidRPr="000F6243" w:rsidTr="000B5EB7">
        <w:trPr>
          <w:trHeight w:val="1691"/>
          <w:jc w:val="center"/>
        </w:trPr>
        <w:tc>
          <w:tcPr>
            <w:tcW w:w="1951" w:type="dxa"/>
            <w:noWrap/>
            <w:vAlign w:val="center"/>
          </w:tcPr>
          <w:p w:rsidR="00E63CE9" w:rsidRPr="00770D20" w:rsidRDefault="00E63CE9" w:rsidP="00E63CE9">
            <w:pPr>
              <w:spacing w:after="0" w:line="240" w:lineRule="auto"/>
              <w:rPr>
                <w:rFonts w:cs="Times New Roman"/>
                <w:sz w:val="20"/>
                <w:szCs w:val="20"/>
              </w:rPr>
            </w:pPr>
            <w:r>
              <w:rPr>
                <w:rFonts w:cs="Times New Roman"/>
                <w:sz w:val="20"/>
                <w:szCs w:val="20"/>
              </w:rPr>
              <w:t>w</w:t>
            </w:r>
            <w:r w:rsidRPr="00770D20">
              <w:rPr>
                <w:rFonts w:cs="Times New Roman"/>
                <w:sz w:val="20"/>
                <w:szCs w:val="20"/>
              </w:rPr>
              <w:t>ater</w:t>
            </w:r>
            <w:r>
              <w:rPr>
                <w:rFonts w:cs="Times New Roman"/>
                <w:sz w:val="20"/>
                <w:szCs w:val="20"/>
              </w:rPr>
              <w:t>Area</w:t>
            </w:r>
          </w:p>
        </w:tc>
        <w:tc>
          <w:tcPr>
            <w:tcW w:w="2126" w:type="dxa"/>
            <w:vAlign w:val="center"/>
          </w:tcPr>
          <w:p w:rsidR="00E63CE9" w:rsidRPr="00770D20" w:rsidRDefault="00E63CE9" w:rsidP="0039021A">
            <w:pPr>
              <w:spacing w:after="0" w:line="240" w:lineRule="auto"/>
              <w:jc w:val="both"/>
              <w:rPr>
                <w:rFonts w:cs="Times New Roman"/>
                <w:sz w:val="20"/>
                <w:szCs w:val="20"/>
                <w:lang w:val="en-US"/>
              </w:rPr>
            </w:pPr>
            <w:r w:rsidRPr="00770D20">
              <w:rPr>
                <w:rFonts w:cs="Times New Roman"/>
                <w:sz w:val="20"/>
                <w:szCs w:val="20"/>
                <w:lang w:val="en-US"/>
              </w:rPr>
              <w:t>The water area that the occurrence event took place in. Recommended best practice is to use a controlled vocabulary such as the Getty Thesaurus of Geographic Names</w:t>
            </w:r>
          </w:p>
        </w:tc>
        <w:tc>
          <w:tcPr>
            <w:tcW w:w="2014" w:type="dxa"/>
            <w:vAlign w:val="center"/>
          </w:tcPr>
          <w:p w:rsidR="00E63CE9" w:rsidRPr="00770D20" w:rsidRDefault="00E63CE9" w:rsidP="0039021A">
            <w:pPr>
              <w:spacing w:after="0" w:line="240" w:lineRule="auto"/>
              <w:jc w:val="center"/>
              <w:rPr>
                <w:rFonts w:cs="Times New Roman"/>
                <w:sz w:val="20"/>
                <w:szCs w:val="20"/>
              </w:rPr>
            </w:pPr>
            <w:r w:rsidRPr="00770D20">
              <w:rPr>
                <w:rFonts w:cs="Times New Roman"/>
                <w:sz w:val="20"/>
                <w:szCs w:val="20"/>
              </w:rPr>
              <w:t>"IonianSea"                        "MediterraneanSea</w:t>
            </w:r>
          </w:p>
        </w:tc>
        <w:tc>
          <w:tcPr>
            <w:tcW w:w="2431" w:type="dxa"/>
            <w:noWrap/>
            <w:vAlign w:val="center"/>
          </w:tcPr>
          <w:p w:rsidR="00E63CE9" w:rsidRDefault="00E63CE9" w:rsidP="0039021A">
            <w:pPr>
              <w:spacing w:after="0" w:line="240" w:lineRule="auto"/>
              <w:jc w:val="center"/>
              <w:rPr>
                <w:rFonts w:cs="Times New Roman"/>
                <w:sz w:val="20"/>
                <w:szCs w:val="20"/>
                <w:lang w:val="en-US"/>
              </w:rPr>
            </w:pPr>
            <w:r w:rsidRPr="00770D20">
              <w:rPr>
                <w:rFonts w:cs="Times New Roman"/>
                <w:sz w:val="20"/>
                <w:szCs w:val="20"/>
                <w:lang w:val="en-US"/>
              </w:rPr>
              <w:t>S19 Encounter Event.</w:t>
            </w:r>
            <w:r>
              <w:rPr>
                <w:rFonts w:cs="Times New Roman"/>
                <w:sz w:val="20"/>
                <w:szCs w:val="20"/>
                <w:lang w:val="en-US"/>
              </w:rPr>
              <w:br/>
            </w:r>
            <w:r w:rsidRPr="00770D20">
              <w:rPr>
                <w:rFonts w:cs="Times New Roman"/>
                <w:sz w:val="20"/>
                <w:szCs w:val="20"/>
              </w:rPr>
              <w:t>P7 took place at</w:t>
            </w:r>
            <w:r>
              <w:rPr>
                <w:rFonts w:cs="Times New Roman"/>
                <w:sz w:val="20"/>
                <w:szCs w:val="20"/>
                <w:lang w:val="en-US"/>
              </w:rPr>
              <w:t>:</w:t>
            </w:r>
          </w:p>
          <w:p w:rsidR="00E63CE9" w:rsidRDefault="00E63CE9" w:rsidP="0039021A">
            <w:pPr>
              <w:spacing w:after="0" w:line="240" w:lineRule="auto"/>
              <w:jc w:val="center"/>
              <w:rPr>
                <w:rFonts w:cs="Times New Roman"/>
                <w:sz w:val="20"/>
                <w:szCs w:val="20"/>
                <w:lang w:val="en-US"/>
              </w:rPr>
            </w:pPr>
            <w:r>
              <w:rPr>
                <w:rFonts w:cs="Times New Roman"/>
                <w:sz w:val="20"/>
                <w:szCs w:val="20"/>
                <w:lang w:val="en-US"/>
              </w:rPr>
              <w:t>E53 Place.</w:t>
            </w:r>
          </w:p>
          <w:p w:rsidR="00E63CE9" w:rsidRPr="000B5EB7" w:rsidRDefault="00E63CE9" w:rsidP="000B5EB7">
            <w:pPr>
              <w:spacing w:after="0" w:line="240" w:lineRule="auto"/>
              <w:jc w:val="center"/>
              <w:rPr>
                <w:rFonts w:cs="Times New Roman"/>
                <w:sz w:val="20"/>
                <w:szCs w:val="20"/>
              </w:rPr>
            </w:pPr>
            <w:r w:rsidRPr="00770D20">
              <w:rPr>
                <w:rFonts w:cs="Times New Roman"/>
                <w:sz w:val="20"/>
                <w:szCs w:val="20"/>
                <w:lang w:val="en-US"/>
              </w:rPr>
              <w:t xml:space="preserve"> </w:t>
            </w:r>
            <w:r w:rsidRPr="00770D20">
              <w:rPr>
                <w:rFonts w:cs="Times New Roman"/>
                <w:sz w:val="20"/>
                <w:szCs w:val="20"/>
              </w:rPr>
              <w:t>P89 falls within:</w:t>
            </w:r>
            <w:r>
              <w:rPr>
                <w:rFonts w:cs="Times New Roman"/>
                <w:sz w:val="20"/>
                <w:szCs w:val="20"/>
              </w:rPr>
              <w:br/>
            </w:r>
            <w:r w:rsidRPr="00770D20">
              <w:rPr>
                <w:rFonts w:cs="Times New Roman"/>
                <w:sz w:val="20"/>
                <w:szCs w:val="20"/>
              </w:rPr>
              <w:t>BC15</w:t>
            </w:r>
            <w:r w:rsidRPr="00770D20">
              <w:rPr>
                <w:rFonts w:cs="Times New Roman"/>
                <w:sz w:val="20"/>
                <w:szCs w:val="20"/>
                <w:lang w:val="en-US"/>
              </w:rPr>
              <w:t xml:space="preserve"> Water Area</w:t>
            </w:r>
          </w:p>
        </w:tc>
      </w:tr>
      <w:tr w:rsidR="00E63CE9" w:rsidRPr="00770D20" w:rsidTr="000B5EB7">
        <w:trPr>
          <w:trHeight w:val="699"/>
          <w:jc w:val="center"/>
        </w:trPr>
        <w:tc>
          <w:tcPr>
            <w:tcW w:w="1951" w:type="dxa"/>
            <w:vAlign w:val="center"/>
          </w:tcPr>
          <w:p w:rsidR="00E63CE9" w:rsidRPr="00770D20" w:rsidRDefault="00E63CE9" w:rsidP="0039021A">
            <w:pPr>
              <w:spacing w:after="0" w:line="240" w:lineRule="auto"/>
              <w:rPr>
                <w:rFonts w:cs="Times New Roman"/>
                <w:sz w:val="20"/>
                <w:szCs w:val="20"/>
                <w:lang w:val="en-US"/>
              </w:rPr>
            </w:pPr>
            <w:r>
              <w:rPr>
                <w:rFonts w:cs="Times New Roman"/>
                <w:sz w:val="20"/>
                <w:szCs w:val="20"/>
                <w:lang w:val="en-US"/>
              </w:rPr>
              <w:t>habitat</w:t>
            </w:r>
          </w:p>
        </w:tc>
        <w:tc>
          <w:tcPr>
            <w:tcW w:w="2126" w:type="dxa"/>
            <w:vAlign w:val="center"/>
          </w:tcPr>
          <w:p w:rsidR="00E63CE9" w:rsidRPr="00770D20" w:rsidRDefault="00C57236" w:rsidP="0039021A">
            <w:pPr>
              <w:spacing w:after="0" w:line="240" w:lineRule="auto"/>
              <w:jc w:val="both"/>
              <w:rPr>
                <w:rFonts w:cs="Times New Roman"/>
                <w:sz w:val="20"/>
                <w:szCs w:val="20"/>
                <w:lang w:val="en-US"/>
              </w:rPr>
            </w:pPr>
            <w:r>
              <w:rPr>
                <w:rFonts w:cs="Times New Roman"/>
                <w:sz w:val="20"/>
                <w:szCs w:val="20"/>
                <w:lang w:val="en-US"/>
              </w:rPr>
              <w:t xml:space="preserve">The type of the ecosystem </w:t>
            </w:r>
            <w:r w:rsidR="00E63CE9" w:rsidRPr="00770D20">
              <w:rPr>
                <w:rFonts w:cs="Times New Roman"/>
                <w:sz w:val="20"/>
                <w:szCs w:val="20"/>
                <w:lang w:val="en-US"/>
              </w:rPr>
              <w:t>environment that the occurrence event took place.</w:t>
            </w:r>
          </w:p>
        </w:tc>
        <w:tc>
          <w:tcPr>
            <w:tcW w:w="2014" w:type="dxa"/>
            <w:vAlign w:val="center"/>
          </w:tcPr>
          <w:p w:rsidR="00E63CE9" w:rsidRPr="00770D20" w:rsidRDefault="00E63CE9" w:rsidP="0039021A">
            <w:pPr>
              <w:spacing w:after="0" w:line="240" w:lineRule="auto"/>
              <w:jc w:val="center"/>
              <w:rPr>
                <w:rFonts w:cs="Times New Roman"/>
                <w:sz w:val="20"/>
                <w:szCs w:val="20"/>
                <w:lang w:val="en-US"/>
              </w:rPr>
            </w:pPr>
            <w:r>
              <w:rPr>
                <w:rFonts w:cs="Times New Roman"/>
                <w:sz w:val="20"/>
                <w:szCs w:val="20"/>
              </w:rPr>
              <w:t>"coastal</w:t>
            </w:r>
            <w:r w:rsidR="00C57236">
              <w:rPr>
                <w:rFonts w:cs="Times New Roman"/>
                <w:sz w:val="20"/>
                <w:szCs w:val="20"/>
              </w:rPr>
              <w:t xml:space="preserve"> </w:t>
            </w:r>
            <w:r>
              <w:rPr>
                <w:rFonts w:cs="Times New Roman"/>
                <w:sz w:val="20"/>
                <w:szCs w:val="20"/>
              </w:rPr>
              <w:t>lagoon"</w:t>
            </w:r>
            <w:r w:rsidRPr="00770D20">
              <w:rPr>
                <w:rFonts w:cs="Times New Roman"/>
                <w:sz w:val="20"/>
                <w:szCs w:val="20"/>
              </w:rPr>
              <w:t xml:space="preserve"> </w:t>
            </w:r>
            <w:r>
              <w:rPr>
                <w:rFonts w:cs="Times New Roman"/>
                <w:sz w:val="20"/>
                <w:szCs w:val="20"/>
              </w:rPr>
              <w:t xml:space="preserve">                "rocky</w:t>
            </w:r>
            <w:r w:rsidR="00C57236">
              <w:rPr>
                <w:rFonts w:cs="Times New Roman"/>
                <w:sz w:val="20"/>
                <w:szCs w:val="20"/>
              </w:rPr>
              <w:t xml:space="preserve"> </w:t>
            </w:r>
            <w:r>
              <w:rPr>
                <w:rFonts w:cs="Times New Roman"/>
                <w:sz w:val="20"/>
                <w:szCs w:val="20"/>
              </w:rPr>
              <w:t>substrate”</w:t>
            </w:r>
          </w:p>
        </w:tc>
        <w:tc>
          <w:tcPr>
            <w:tcW w:w="2431" w:type="dxa"/>
            <w:noWrap/>
            <w:vAlign w:val="center"/>
          </w:tcPr>
          <w:p w:rsidR="00E63CE9" w:rsidRPr="00770D20" w:rsidRDefault="00E63CE9" w:rsidP="0039021A">
            <w:pPr>
              <w:spacing w:after="0" w:line="240" w:lineRule="auto"/>
              <w:jc w:val="center"/>
              <w:rPr>
                <w:rFonts w:cs="Times New Roman"/>
                <w:sz w:val="20"/>
                <w:szCs w:val="20"/>
                <w:highlight w:val="yellow"/>
                <w:lang w:val="en-US"/>
              </w:rPr>
            </w:pPr>
            <w:r w:rsidRPr="00EF1F5F">
              <w:rPr>
                <w:rFonts w:cs="Times New Roman"/>
                <w:sz w:val="20"/>
                <w:szCs w:val="20"/>
                <w:lang w:val="en-US"/>
              </w:rPr>
              <w:t>BT7 Ecosystem Type</w:t>
            </w:r>
          </w:p>
        </w:tc>
      </w:tr>
      <w:tr w:rsidR="00AC3B6F" w:rsidRPr="00770D20" w:rsidTr="000B5EB7">
        <w:trPr>
          <w:trHeight w:val="699"/>
          <w:jc w:val="center"/>
        </w:trPr>
        <w:tc>
          <w:tcPr>
            <w:tcW w:w="1951" w:type="dxa"/>
            <w:vAlign w:val="center"/>
          </w:tcPr>
          <w:p w:rsidR="00AC3B6F" w:rsidRPr="00C57236" w:rsidRDefault="00AC3B6F" w:rsidP="0039021A">
            <w:pPr>
              <w:spacing w:after="0" w:line="240" w:lineRule="auto"/>
              <w:rPr>
                <w:rFonts w:cs="Times New Roman"/>
                <w:sz w:val="20"/>
                <w:szCs w:val="20"/>
                <w:highlight w:val="yellow"/>
                <w:lang w:val="en-US"/>
              </w:rPr>
            </w:pPr>
            <w:r>
              <w:rPr>
                <w:rFonts w:cs="Times New Roman"/>
                <w:sz w:val="20"/>
                <w:szCs w:val="20"/>
              </w:rPr>
              <w:t>e</w:t>
            </w:r>
            <w:r w:rsidRPr="00770D20">
              <w:rPr>
                <w:rFonts w:cs="Times New Roman"/>
                <w:sz w:val="20"/>
                <w:szCs w:val="20"/>
              </w:rPr>
              <w:t>quipmentType</w:t>
            </w:r>
          </w:p>
        </w:tc>
        <w:tc>
          <w:tcPr>
            <w:tcW w:w="2126" w:type="dxa"/>
            <w:vAlign w:val="center"/>
          </w:tcPr>
          <w:p w:rsidR="00AC3B6F" w:rsidRPr="00C57236" w:rsidRDefault="00AC3B6F" w:rsidP="00C57236">
            <w:pPr>
              <w:spacing w:after="0" w:line="240" w:lineRule="auto"/>
              <w:jc w:val="both"/>
              <w:rPr>
                <w:rFonts w:cs="Times New Roman"/>
                <w:sz w:val="20"/>
                <w:szCs w:val="20"/>
                <w:highlight w:val="yellow"/>
                <w:lang w:val="en-US"/>
              </w:rPr>
            </w:pPr>
            <w:r w:rsidRPr="00770D20">
              <w:rPr>
                <w:rFonts w:cs="Times New Roman"/>
                <w:sz w:val="20"/>
                <w:szCs w:val="20"/>
                <w:lang w:val="en-US"/>
              </w:rPr>
              <w:t>The type of the equipment that was used during the occurrence</w:t>
            </w:r>
          </w:p>
        </w:tc>
        <w:tc>
          <w:tcPr>
            <w:tcW w:w="2014" w:type="dxa"/>
            <w:vAlign w:val="center"/>
          </w:tcPr>
          <w:p w:rsidR="00AC3B6F" w:rsidRPr="00C57236" w:rsidRDefault="00AC3B6F" w:rsidP="0039021A">
            <w:pPr>
              <w:spacing w:after="0" w:line="240" w:lineRule="auto"/>
              <w:jc w:val="center"/>
              <w:rPr>
                <w:rFonts w:cs="Times New Roman"/>
                <w:sz w:val="20"/>
                <w:szCs w:val="20"/>
                <w:highlight w:val="yellow"/>
              </w:rPr>
            </w:pPr>
            <w:r w:rsidRPr="00055B4B">
              <w:rPr>
                <w:rFonts w:cs="Times New Roman"/>
                <w:sz w:val="20"/>
                <w:szCs w:val="20"/>
                <w:lang w:val="es-ES_tradnl"/>
              </w:rPr>
              <w:t>"WA265/SS21"                       "Van Veen Grab"</w:t>
            </w:r>
          </w:p>
        </w:tc>
        <w:tc>
          <w:tcPr>
            <w:tcW w:w="2431" w:type="dxa"/>
            <w:noWrap/>
            <w:vAlign w:val="center"/>
          </w:tcPr>
          <w:p w:rsidR="00AC3B6F" w:rsidRDefault="00AC3B6F" w:rsidP="00B0618D">
            <w:pPr>
              <w:spacing w:after="0" w:line="240" w:lineRule="auto"/>
              <w:jc w:val="center"/>
              <w:rPr>
                <w:rFonts w:cs="Times New Roman"/>
                <w:sz w:val="20"/>
                <w:szCs w:val="20"/>
                <w:lang w:val="en-US"/>
              </w:rPr>
            </w:pPr>
            <w:r w:rsidRPr="00770D20">
              <w:rPr>
                <w:rFonts w:cs="Times New Roman"/>
                <w:sz w:val="20"/>
                <w:szCs w:val="20"/>
                <w:lang w:val="en-US"/>
              </w:rPr>
              <w:t>S19 Encounter Event.</w:t>
            </w:r>
          </w:p>
          <w:p w:rsidR="00AC3B6F" w:rsidRDefault="00AC3B6F" w:rsidP="00B0618D">
            <w:pPr>
              <w:spacing w:after="0" w:line="240" w:lineRule="auto"/>
              <w:jc w:val="center"/>
              <w:rPr>
                <w:rFonts w:cs="Times New Roman"/>
                <w:sz w:val="20"/>
                <w:szCs w:val="20"/>
              </w:rPr>
            </w:pPr>
            <w:r w:rsidRPr="00770D20">
              <w:rPr>
                <w:rFonts w:cs="Times New Roman"/>
                <w:sz w:val="20"/>
                <w:szCs w:val="20"/>
              </w:rPr>
              <w:t>P125 used object of type:</w:t>
            </w:r>
          </w:p>
          <w:p w:rsidR="00AC3B6F" w:rsidRPr="00C57236" w:rsidDel="001E12C8" w:rsidRDefault="00AC3B6F" w:rsidP="0039021A">
            <w:pPr>
              <w:spacing w:after="0" w:line="240" w:lineRule="auto"/>
              <w:jc w:val="center"/>
              <w:rPr>
                <w:rFonts w:cs="Times New Roman"/>
                <w:sz w:val="20"/>
                <w:szCs w:val="20"/>
                <w:highlight w:val="yellow"/>
                <w:lang w:val="en-US"/>
              </w:rPr>
            </w:pPr>
            <w:r w:rsidRPr="00770D20">
              <w:rPr>
                <w:rFonts w:cs="Times New Roman"/>
                <w:sz w:val="20"/>
                <w:szCs w:val="20"/>
              </w:rPr>
              <w:t xml:space="preserve"> BT11</w:t>
            </w:r>
            <w:r w:rsidRPr="00770D20">
              <w:rPr>
                <w:rFonts w:cs="Times New Roman"/>
                <w:sz w:val="20"/>
                <w:szCs w:val="20"/>
                <w:lang w:val="en-US"/>
              </w:rPr>
              <w:t xml:space="preserve"> Equipment Type</w:t>
            </w:r>
          </w:p>
        </w:tc>
      </w:tr>
      <w:tr w:rsidR="00AC3B6F" w:rsidRPr="000F6243" w:rsidTr="000B5EB7">
        <w:trPr>
          <w:trHeight w:val="494"/>
          <w:jc w:val="center"/>
        </w:trPr>
        <w:tc>
          <w:tcPr>
            <w:tcW w:w="1951" w:type="dxa"/>
            <w:noWrap/>
            <w:vAlign w:val="center"/>
          </w:tcPr>
          <w:p w:rsidR="00AC3B6F" w:rsidRPr="00770D20" w:rsidRDefault="00AC3B6F" w:rsidP="00B0618D">
            <w:pPr>
              <w:spacing w:after="0" w:line="240" w:lineRule="auto"/>
              <w:rPr>
                <w:rFonts w:cs="Times New Roman"/>
                <w:sz w:val="20"/>
                <w:szCs w:val="20"/>
              </w:rPr>
            </w:pPr>
            <w:r>
              <w:rPr>
                <w:rFonts w:cs="Times New Roman"/>
                <w:sz w:val="20"/>
                <w:szCs w:val="20"/>
              </w:rPr>
              <w:t>decimalL</w:t>
            </w:r>
            <w:r w:rsidRPr="00770D20">
              <w:rPr>
                <w:rFonts w:cs="Times New Roman"/>
                <w:sz w:val="20"/>
                <w:szCs w:val="20"/>
              </w:rPr>
              <w:t>atitude</w:t>
            </w:r>
          </w:p>
        </w:tc>
        <w:tc>
          <w:tcPr>
            <w:tcW w:w="2126" w:type="dxa"/>
            <w:vAlign w:val="center"/>
          </w:tcPr>
          <w:p w:rsidR="00AC3B6F" w:rsidRPr="00770D20" w:rsidRDefault="00AC3B6F" w:rsidP="00B0618D">
            <w:pPr>
              <w:spacing w:after="0" w:line="240" w:lineRule="auto"/>
              <w:jc w:val="both"/>
              <w:rPr>
                <w:rFonts w:cs="Times New Roman"/>
                <w:sz w:val="20"/>
                <w:szCs w:val="20"/>
                <w:lang w:val="en-US"/>
              </w:rPr>
            </w:pPr>
            <w:r w:rsidRPr="00770D20">
              <w:rPr>
                <w:rFonts w:cs="Times New Roman"/>
                <w:sz w:val="20"/>
                <w:szCs w:val="20"/>
                <w:lang w:val="en-US"/>
              </w:rPr>
              <w:t>The geographic latitude of the place that the occurrence event took place</w:t>
            </w:r>
          </w:p>
        </w:tc>
        <w:tc>
          <w:tcPr>
            <w:tcW w:w="2014" w:type="dxa"/>
            <w:noWrap/>
            <w:vAlign w:val="center"/>
          </w:tcPr>
          <w:p w:rsidR="00AC3B6F" w:rsidRPr="00055B4B" w:rsidRDefault="00AC3B6F" w:rsidP="00B0618D">
            <w:pPr>
              <w:spacing w:after="0" w:line="240" w:lineRule="auto"/>
              <w:jc w:val="center"/>
              <w:rPr>
                <w:rFonts w:cs="Times New Roman"/>
                <w:sz w:val="20"/>
                <w:szCs w:val="20"/>
                <w:lang w:val="es-ES_tradnl"/>
              </w:rPr>
            </w:pPr>
            <w:r w:rsidRPr="00770D20">
              <w:rPr>
                <w:rFonts w:cs="Times New Roman"/>
                <w:sz w:val="20"/>
                <w:szCs w:val="20"/>
              </w:rPr>
              <w:t>"390.767.777.778"                  "390.539.722.222"</w:t>
            </w:r>
            <w:r w:rsidRPr="00770D20">
              <w:rPr>
                <w:rFonts w:cs="Times New Roman"/>
                <w:sz w:val="20"/>
                <w:szCs w:val="20"/>
                <w:vertAlign w:val="superscript"/>
                <w:lang w:val="en-US"/>
              </w:rPr>
              <w:t>7</w:t>
            </w:r>
          </w:p>
        </w:tc>
        <w:tc>
          <w:tcPr>
            <w:tcW w:w="2431" w:type="dxa"/>
            <w:noWrap/>
            <w:vAlign w:val="center"/>
          </w:tcPr>
          <w:p w:rsidR="00AC3B6F" w:rsidRPr="00EF1F5F" w:rsidRDefault="00AC3B6F" w:rsidP="0039021A">
            <w:pPr>
              <w:spacing w:after="0" w:line="240" w:lineRule="auto"/>
              <w:jc w:val="center"/>
              <w:rPr>
                <w:rFonts w:cs="Times New Roman"/>
                <w:sz w:val="20"/>
                <w:szCs w:val="20"/>
                <w:lang w:val="en-US"/>
              </w:rPr>
            </w:pPr>
            <w:r w:rsidRPr="00EF1F5F">
              <w:rPr>
                <w:rFonts w:cs="Times New Roman"/>
                <w:sz w:val="20"/>
                <w:szCs w:val="20"/>
                <w:lang w:val="en-US"/>
              </w:rPr>
              <w:t>S19 Encounter Event.</w:t>
            </w:r>
          </w:p>
          <w:p w:rsidR="00AC3B6F" w:rsidRPr="00EF1F5F" w:rsidRDefault="00AC3B6F" w:rsidP="0039021A">
            <w:pPr>
              <w:spacing w:after="0" w:line="240" w:lineRule="auto"/>
              <w:jc w:val="center"/>
              <w:rPr>
                <w:rFonts w:cs="Times New Roman"/>
                <w:sz w:val="20"/>
                <w:szCs w:val="20"/>
                <w:lang w:val="en-US"/>
              </w:rPr>
            </w:pPr>
            <w:r w:rsidRPr="00EF1F5F">
              <w:rPr>
                <w:rFonts w:cs="Times New Roman"/>
                <w:sz w:val="20"/>
                <w:szCs w:val="20"/>
              </w:rPr>
              <w:t>P7 took place at</w:t>
            </w:r>
            <w:r w:rsidRPr="00EF1F5F">
              <w:rPr>
                <w:rFonts w:cs="Times New Roman"/>
                <w:sz w:val="20"/>
                <w:szCs w:val="20"/>
                <w:lang w:val="en-US"/>
              </w:rPr>
              <w:t>:</w:t>
            </w:r>
          </w:p>
          <w:p w:rsidR="00AC3B6F" w:rsidRPr="00EF1F5F" w:rsidRDefault="00AC3B6F" w:rsidP="0039021A">
            <w:pPr>
              <w:spacing w:after="0" w:line="240" w:lineRule="auto"/>
              <w:jc w:val="center"/>
              <w:rPr>
                <w:rFonts w:cs="Times New Roman"/>
                <w:sz w:val="20"/>
                <w:szCs w:val="20"/>
                <w:lang w:val="en-US"/>
              </w:rPr>
            </w:pPr>
            <w:r>
              <w:rPr>
                <w:rFonts w:cs="Times New Roman"/>
                <w:sz w:val="20"/>
                <w:szCs w:val="20"/>
                <w:lang w:val="en-US"/>
              </w:rPr>
              <w:t>E53 Place.</w:t>
            </w:r>
          </w:p>
          <w:p w:rsidR="00AC3B6F" w:rsidRPr="00EF1F5F" w:rsidRDefault="00AC3B6F" w:rsidP="0039021A">
            <w:pPr>
              <w:spacing w:after="0" w:line="240" w:lineRule="auto"/>
              <w:jc w:val="center"/>
              <w:rPr>
                <w:rFonts w:cs="Times New Roman"/>
                <w:sz w:val="20"/>
                <w:szCs w:val="20"/>
              </w:rPr>
            </w:pPr>
            <w:r w:rsidRPr="00EF1F5F">
              <w:rPr>
                <w:rFonts w:cs="Times New Roman"/>
                <w:sz w:val="20"/>
                <w:szCs w:val="20"/>
              </w:rPr>
              <w:t xml:space="preserve">P87 is identified by: </w:t>
            </w:r>
          </w:p>
          <w:p w:rsidR="00AC3B6F" w:rsidRPr="00770D20" w:rsidRDefault="00AC3B6F" w:rsidP="00B0618D">
            <w:pPr>
              <w:spacing w:after="0" w:line="240" w:lineRule="auto"/>
              <w:jc w:val="center"/>
              <w:rPr>
                <w:rFonts w:cs="Times New Roman"/>
                <w:sz w:val="20"/>
                <w:szCs w:val="20"/>
                <w:lang w:val="en-US"/>
              </w:rPr>
            </w:pPr>
            <w:r w:rsidRPr="00EF1F5F">
              <w:rPr>
                <w:rFonts w:cs="Times New Roman"/>
                <w:sz w:val="20"/>
                <w:szCs w:val="20"/>
              </w:rPr>
              <w:t>E47 Spatial Coordinates</w:t>
            </w:r>
          </w:p>
        </w:tc>
      </w:tr>
      <w:tr w:rsidR="00AC3B6F" w:rsidRPr="000F6243" w:rsidTr="000B5EB7">
        <w:trPr>
          <w:trHeight w:val="694"/>
          <w:jc w:val="center"/>
        </w:trPr>
        <w:tc>
          <w:tcPr>
            <w:tcW w:w="1951" w:type="dxa"/>
            <w:noWrap/>
            <w:vAlign w:val="center"/>
          </w:tcPr>
          <w:p w:rsidR="00AC3B6F" w:rsidRPr="00770D20" w:rsidRDefault="00AC3B6F" w:rsidP="0039021A">
            <w:pPr>
              <w:spacing w:after="0" w:line="240" w:lineRule="auto"/>
              <w:rPr>
                <w:rFonts w:cs="Times New Roman"/>
                <w:sz w:val="20"/>
                <w:szCs w:val="20"/>
              </w:rPr>
            </w:pPr>
            <w:r>
              <w:rPr>
                <w:rFonts w:cs="Times New Roman"/>
                <w:sz w:val="20"/>
                <w:szCs w:val="20"/>
              </w:rPr>
              <w:t>decimalL</w:t>
            </w:r>
            <w:r w:rsidRPr="00770D20">
              <w:rPr>
                <w:rFonts w:cs="Times New Roman"/>
                <w:sz w:val="20"/>
                <w:szCs w:val="20"/>
              </w:rPr>
              <w:t>ongitude</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770D20">
              <w:rPr>
                <w:rFonts w:cs="Times New Roman"/>
                <w:sz w:val="20"/>
                <w:szCs w:val="20"/>
                <w:lang w:val="en-US"/>
              </w:rPr>
              <w:t>The geographic longitude of the place that the occurrence event took place</w:t>
            </w:r>
          </w:p>
        </w:tc>
        <w:tc>
          <w:tcPr>
            <w:tcW w:w="2014" w:type="dxa"/>
            <w:vAlign w:val="center"/>
          </w:tcPr>
          <w:p w:rsidR="00AC3B6F" w:rsidRPr="00770D20" w:rsidRDefault="00AC3B6F" w:rsidP="0039021A">
            <w:pPr>
              <w:spacing w:after="0" w:line="240" w:lineRule="auto"/>
              <w:jc w:val="center"/>
              <w:rPr>
                <w:rFonts w:cs="Times New Roman"/>
                <w:sz w:val="20"/>
                <w:szCs w:val="20"/>
                <w:lang w:val="en-US"/>
              </w:rPr>
            </w:pPr>
            <w:r w:rsidRPr="00770D20">
              <w:rPr>
                <w:rFonts w:cs="Times New Roman"/>
                <w:sz w:val="20"/>
                <w:szCs w:val="20"/>
              </w:rPr>
              <w:t>"2.081.125"                            "20.913"</w:t>
            </w:r>
          </w:p>
        </w:tc>
        <w:tc>
          <w:tcPr>
            <w:tcW w:w="2431" w:type="dxa"/>
            <w:noWrap/>
            <w:vAlign w:val="center"/>
          </w:tcPr>
          <w:p w:rsidR="00AC3B6F" w:rsidRPr="00EF1F5F" w:rsidRDefault="00AC3B6F" w:rsidP="000B5EB7">
            <w:pPr>
              <w:spacing w:after="0" w:line="240" w:lineRule="auto"/>
              <w:jc w:val="center"/>
              <w:rPr>
                <w:rFonts w:cs="Times New Roman"/>
                <w:sz w:val="20"/>
                <w:szCs w:val="20"/>
                <w:lang w:val="en-US"/>
              </w:rPr>
            </w:pPr>
            <w:r w:rsidRPr="00EF1F5F">
              <w:rPr>
                <w:rFonts w:cs="Times New Roman"/>
                <w:sz w:val="20"/>
                <w:szCs w:val="20"/>
                <w:lang w:val="en-US"/>
              </w:rPr>
              <w:t>S19 Encounter Event.</w:t>
            </w:r>
            <w:r>
              <w:rPr>
                <w:rFonts w:cs="Times New Roman"/>
                <w:sz w:val="20"/>
                <w:szCs w:val="20"/>
                <w:lang w:val="en-US"/>
              </w:rPr>
              <w:br/>
            </w:r>
            <w:r w:rsidRPr="00EF1F5F">
              <w:rPr>
                <w:rFonts w:cs="Times New Roman"/>
                <w:sz w:val="20"/>
                <w:szCs w:val="20"/>
              </w:rPr>
              <w:t>P7 took place at</w:t>
            </w:r>
            <w:r w:rsidRPr="00EF1F5F">
              <w:rPr>
                <w:rFonts w:cs="Times New Roman"/>
                <w:sz w:val="20"/>
                <w:szCs w:val="20"/>
                <w:lang w:val="en-US"/>
              </w:rPr>
              <w:t>:</w:t>
            </w:r>
          </w:p>
          <w:p w:rsidR="00AC3B6F" w:rsidRPr="00EF1F5F" w:rsidRDefault="00AC3B6F" w:rsidP="0039021A">
            <w:pPr>
              <w:spacing w:after="0" w:line="240" w:lineRule="auto"/>
              <w:jc w:val="center"/>
              <w:rPr>
                <w:rFonts w:cs="Times New Roman"/>
                <w:sz w:val="20"/>
                <w:szCs w:val="20"/>
                <w:lang w:val="en-US"/>
              </w:rPr>
            </w:pPr>
            <w:r>
              <w:rPr>
                <w:rFonts w:cs="Times New Roman"/>
                <w:sz w:val="20"/>
                <w:szCs w:val="20"/>
                <w:lang w:val="en-US"/>
              </w:rPr>
              <w:t>E53 Place.</w:t>
            </w:r>
          </w:p>
          <w:p w:rsidR="00AC3B6F" w:rsidRPr="00EF1F5F" w:rsidRDefault="00AC3B6F" w:rsidP="0039021A">
            <w:pPr>
              <w:spacing w:after="0" w:line="240" w:lineRule="auto"/>
              <w:jc w:val="center"/>
              <w:rPr>
                <w:rFonts w:cs="Times New Roman"/>
                <w:sz w:val="20"/>
                <w:szCs w:val="20"/>
              </w:rPr>
            </w:pPr>
            <w:r w:rsidRPr="00EF1F5F">
              <w:rPr>
                <w:rFonts w:cs="Times New Roman"/>
                <w:sz w:val="20"/>
                <w:szCs w:val="20"/>
                <w:lang w:val="en-US"/>
              </w:rPr>
              <w:t xml:space="preserve"> </w:t>
            </w:r>
            <w:r w:rsidRPr="00EF1F5F">
              <w:rPr>
                <w:rFonts w:cs="Times New Roman"/>
                <w:sz w:val="20"/>
                <w:szCs w:val="20"/>
              </w:rPr>
              <w:t>P87 is identified by: E47 Spatial Coordinates</w:t>
            </w:r>
          </w:p>
        </w:tc>
      </w:tr>
      <w:tr w:rsidR="00AC3B6F" w:rsidRPr="000F6243" w:rsidTr="000B5EB7">
        <w:trPr>
          <w:trHeight w:val="690"/>
          <w:jc w:val="center"/>
        </w:trPr>
        <w:tc>
          <w:tcPr>
            <w:tcW w:w="1951" w:type="dxa"/>
            <w:noWrap/>
            <w:vAlign w:val="center"/>
          </w:tcPr>
          <w:p w:rsidR="00AC3B6F" w:rsidRPr="00770D20" w:rsidRDefault="00AC3B6F" w:rsidP="0039021A">
            <w:pPr>
              <w:spacing w:after="0" w:line="240" w:lineRule="auto"/>
              <w:rPr>
                <w:rFonts w:cs="Times New Roman"/>
                <w:sz w:val="20"/>
                <w:szCs w:val="20"/>
              </w:rPr>
            </w:pPr>
            <w:r>
              <w:rPr>
                <w:rFonts w:cs="Times New Roman"/>
                <w:sz w:val="20"/>
                <w:szCs w:val="20"/>
              </w:rPr>
              <w:t>m</w:t>
            </w:r>
            <w:r w:rsidRPr="00770D20">
              <w:rPr>
                <w:rFonts w:cs="Times New Roman"/>
                <w:sz w:val="20"/>
                <w:szCs w:val="20"/>
              </w:rPr>
              <w:t>aximumDepth</w:t>
            </w:r>
            <w:r>
              <w:rPr>
                <w:rFonts w:cs="Times New Roman"/>
                <w:sz w:val="20"/>
                <w:szCs w:val="20"/>
              </w:rPr>
              <w:t>InMeters</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770D20">
              <w:rPr>
                <w:rFonts w:cs="Times New Roman"/>
                <w:sz w:val="20"/>
                <w:szCs w:val="20"/>
                <w:lang w:val="en-US"/>
              </w:rPr>
              <w:t>The maximum depth that the occurrence event took place</w:t>
            </w:r>
          </w:p>
        </w:tc>
        <w:tc>
          <w:tcPr>
            <w:tcW w:w="2014" w:type="dxa"/>
            <w:vAlign w:val="center"/>
          </w:tcPr>
          <w:p w:rsidR="00AC3B6F" w:rsidRPr="00770D20" w:rsidRDefault="00AC3B6F" w:rsidP="0039021A">
            <w:pPr>
              <w:spacing w:after="0" w:line="240" w:lineRule="auto"/>
              <w:jc w:val="center"/>
              <w:rPr>
                <w:rFonts w:cs="Times New Roman"/>
                <w:sz w:val="20"/>
                <w:szCs w:val="20"/>
                <w:lang w:val="en-US"/>
              </w:rPr>
            </w:pPr>
            <w:r w:rsidRPr="00770D20">
              <w:rPr>
                <w:rFonts w:cs="Times New Roman"/>
                <w:sz w:val="20"/>
                <w:szCs w:val="20"/>
              </w:rPr>
              <w:t>"3"                                                         "0,5"</w:t>
            </w:r>
          </w:p>
        </w:tc>
        <w:tc>
          <w:tcPr>
            <w:tcW w:w="2431" w:type="dxa"/>
            <w:noWrap/>
            <w:vAlign w:val="center"/>
          </w:tcPr>
          <w:p w:rsidR="00AC3B6F" w:rsidRPr="00B84248" w:rsidRDefault="00AC3B6F" w:rsidP="00B84248">
            <w:pPr>
              <w:spacing w:after="0" w:line="240" w:lineRule="auto"/>
              <w:jc w:val="center"/>
              <w:rPr>
                <w:rFonts w:cs="Times New Roman"/>
                <w:sz w:val="20"/>
                <w:szCs w:val="20"/>
                <w:lang w:val="en-US"/>
              </w:rPr>
            </w:pPr>
            <w:r w:rsidRPr="00B84248">
              <w:rPr>
                <w:rFonts w:cs="Times New Roman"/>
                <w:sz w:val="20"/>
                <w:szCs w:val="20"/>
                <w:lang w:val="en-US"/>
              </w:rPr>
              <w:t>S19 Encounter Event.</w:t>
            </w:r>
          </w:p>
          <w:p w:rsidR="00AC3B6F" w:rsidRPr="000B5EB7" w:rsidRDefault="00AC3B6F" w:rsidP="000B5EB7">
            <w:pPr>
              <w:spacing w:after="0" w:line="240" w:lineRule="auto"/>
              <w:jc w:val="center"/>
              <w:rPr>
                <w:rFonts w:cs="Times New Roman"/>
                <w:sz w:val="20"/>
                <w:szCs w:val="20"/>
              </w:rPr>
            </w:pPr>
            <w:r w:rsidRPr="00B84248">
              <w:rPr>
                <w:rFonts w:cs="Times New Roman"/>
                <w:sz w:val="20"/>
                <w:szCs w:val="20"/>
              </w:rPr>
              <w:t>P7 took place at</w:t>
            </w:r>
            <w:r w:rsidRPr="00B84248">
              <w:rPr>
                <w:rFonts w:cs="Times New Roman"/>
                <w:sz w:val="20"/>
                <w:szCs w:val="20"/>
                <w:lang w:val="en-US"/>
              </w:rPr>
              <w:t>:</w:t>
            </w:r>
            <w:r>
              <w:rPr>
                <w:rFonts w:cs="Times New Roman"/>
                <w:sz w:val="20"/>
                <w:szCs w:val="20"/>
                <w:lang w:val="en-US"/>
              </w:rPr>
              <w:br/>
            </w:r>
            <w:r w:rsidRPr="00B84248">
              <w:rPr>
                <w:rFonts w:cs="Times New Roman"/>
                <w:sz w:val="20"/>
                <w:szCs w:val="20"/>
                <w:lang w:val="en-US"/>
              </w:rPr>
              <w:t>E53 Place.</w:t>
            </w:r>
          </w:p>
          <w:p w:rsidR="00AC3B6F" w:rsidRPr="00B84248" w:rsidRDefault="00AC3B6F" w:rsidP="00B84248">
            <w:pPr>
              <w:spacing w:after="0" w:line="240" w:lineRule="auto"/>
              <w:jc w:val="center"/>
              <w:rPr>
                <w:rFonts w:cs="Times New Roman"/>
                <w:sz w:val="20"/>
                <w:szCs w:val="20"/>
              </w:rPr>
            </w:pPr>
            <w:r w:rsidRPr="00B84248">
              <w:rPr>
                <w:rFonts w:cs="Times New Roman"/>
                <w:sz w:val="20"/>
                <w:szCs w:val="20"/>
                <w:lang w:val="en-US"/>
              </w:rPr>
              <w:t>P3 has note</w:t>
            </w:r>
            <w:r w:rsidRPr="00B84248">
              <w:rPr>
                <w:rFonts w:cs="Times New Roman"/>
                <w:sz w:val="20"/>
                <w:szCs w:val="20"/>
              </w:rPr>
              <w:t>:</w:t>
            </w:r>
          </w:p>
          <w:p w:rsidR="00AC3B6F" w:rsidRPr="00EF1F5F" w:rsidRDefault="00AC3B6F" w:rsidP="0039021A">
            <w:pPr>
              <w:spacing w:after="0" w:line="240" w:lineRule="auto"/>
              <w:jc w:val="center"/>
              <w:rPr>
                <w:rFonts w:cs="Times New Roman"/>
                <w:sz w:val="20"/>
                <w:szCs w:val="20"/>
                <w:lang w:val="en-US"/>
              </w:rPr>
            </w:pPr>
            <w:r w:rsidRPr="00B84248">
              <w:rPr>
                <w:rFonts w:cs="Times New Roman"/>
                <w:sz w:val="20"/>
                <w:szCs w:val="20"/>
              </w:rPr>
              <w:t xml:space="preserve"> E62 String </w:t>
            </w:r>
          </w:p>
        </w:tc>
      </w:tr>
      <w:tr w:rsidR="00AC3B6F" w:rsidRPr="000F6243" w:rsidTr="000B5EB7">
        <w:trPr>
          <w:trHeight w:val="559"/>
          <w:jc w:val="center"/>
        </w:trPr>
        <w:tc>
          <w:tcPr>
            <w:tcW w:w="1951" w:type="dxa"/>
            <w:noWrap/>
            <w:vAlign w:val="center"/>
          </w:tcPr>
          <w:p w:rsidR="00AC3B6F" w:rsidRPr="00770D20" w:rsidRDefault="00AC3B6F" w:rsidP="0039021A">
            <w:pPr>
              <w:spacing w:after="0" w:line="240" w:lineRule="auto"/>
              <w:rPr>
                <w:rFonts w:cs="Times New Roman"/>
                <w:sz w:val="20"/>
                <w:szCs w:val="20"/>
              </w:rPr>
            </w:pPr>
            <w:r>
              <w:rPr>
                <w:rFonts w:cs="Times New Roman"/>
                <w:sz w:val="20"/>
                <w:szCs w:val="20"/>
              </w:rPr>
              <w:t>m</w:t>
            </w:r>
            <w:r w:rsidRPr="00770D20">
              <w:rPr>
                <w:rFonts w:cs="Times New Roman"/>
                <w:sz w:val="20"/>
                <w:szCs w:val="20"/>
              </w:rPr>
              <w:t>inimumDepth</w:t>
            </w:r>
            <w:r>
              <w:rPr>
                <w:rFonts w:cs="Times New Roman"/>
                <w:sz w:val="20"/>
                <w:szCs w:val="20"/>
              </w:rPr>
              <w:t>InMeters</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770D20">
              <w:rPr>
                <w:rFonts w:cs="Times New Roman"/>
                <w:sz w:val="20"/>
                <w:szCs w:val="20"/>
                <w:lang w:val="en-US"/>
              </w:rPr>
              <w:t>The minimum depth that the occurrence event took place</w:t>
            </w:r>
          </w:p>
        </w:tc>
        <w:tc>
          <w:tcPr>
            <w:tcW w:w="2014" w:type="dxa"/>
            <w:vAlign w:val="center"/>
          </w:tcPr>
          <w:p w:rsidR="00AC3B6F" w:rsidRPr="00770D20" w:rsidRDefault="00AC3B6F" w:rsidP="0039021A">
            <w:pPr>
              <w:spacing w:after="0" w:line="240" w:lineRule="auto"/>
              <w:jc w:val="center"/>
              <w:rPr>
                <w:rFonts w:cs="Times New Roman"/>
                <w:sz w:val="20"/>
                <w:szCs w:val="20"/>
              </w:rPr>
            </w:pPr>
            <w:r w:rsidRPr="00770D20">
              <w:rPr>
                <w:rFonts w:cs="Times New Roman"/>
                <w:sz w:val="20"/>
                <w:szCs w:val="20"/>
              </w:rPr>
              <w:t>"20"                                                                     "45"</w:t>
            </w:r>
          </w:p>
        </w:tc>
        <w:tc>
          <w:tcPr>
            <w:tcW w:w="2431" w:type="dxa"/>
            <w:noWrap/>
            <w:vAlign w:val="center"/>
          </w:tcPr>
          <w:p w:rsidR="00AC3B6F" w:rsidRPr="00B84248" w:rsidRDefault="00AC3B6F" w:rsidP="00B84248">
            <w:pPr>
              <w:spacing w:after="0" w:line="240" w:lineRule="auto"/>
              <w:jc w:val="center"/>
              <w:rPr>
                <w:rFonts w:cs="Times New Roman"/>
                <w:sz w:val="20"/>
                <w:szCs w:val="20"/>
                <w:lang w:val="en-US"/>
              </w:rPr>
            </w:pPr>
            <w:r w:rsidRPr="00B84248">
              <w:rPr>
                <w:rFonts w:cs="Times New Roman"/>
                <w:sz w:val="20"/>
                <w:szCs w:val="20"/>
                <w:lang w:val="en-US"/>
              </w:rPr>
              <w:t>S19 Encounter Event.</w:t>
            </w:r>
          </w:p>
          <w:p w:rsidR="00AC3B6F" w:rsidRPr="000B5EB7" w:rsidRDefault="00AC3B6F" w:rsidP="000B5EB7">
            <w:pPr>
              <w:spacing w:after="0" w:line="240" w:lineRule="auto"/>
              <w:jc w:val="center"/>
              <w:rPr>
                <w:rFonts w:cs="Times New Roman"/>
                <w:sz w:val="20"/>
                <w:szCs w:val="20"/>
              </w:rPr>
            </w:pPr>
            <w:r>
              <w:rPr>
                <w:rFonts w:cs="Times New Roman"/>
                <w:sz w:val="20"/>
                <w:szCs w:val="20"/>
              </w:rPr>
              <w:t>P7 took place at</w:t>
            </w:r>
            <w:r w:rsidRPr="00B84248">
              <w:rPr>
                <w:rFonts w:cs="Times New Roman"/>
                <w:sz w:val="20"/>
                <w:szCs w:val="20"/>
                <w:lang w:val="en-US"/>
              </w:rPr>
              <w:t>:</w:t>
            </w:r>
          </w:p>
          <w:p w:rsidR="00AC3B6F" w:rsidRPr="00B84248" w:rsidRDefault="00AC3B6F" w:rsidP="00B84248">
            <w:pPr>
              <w:spacing w:after="0" w:line="240" w:lineRule="auto"/>
              <w:jc w:val="center"/>
              <w:rPr>
                <w:rFonts w:cs="Times New Roman"/>
                <w:sz w:val="20"/>
                <w:szCs w:val="20"/>
                <w:lang w:val="en-US"/>
              </w:rPr>
            </w:pPr>
            <w:r w:rsidRPr="00B84248">
              <w:rPr>
                <w:rFonts w:cs="Times New Roman"/>
                <w:sz w:val="20"/>
                <w:szCs w:val="20"/>
                <w:lang w:val="en-US"/>
              </w:rPr>
              <w:t>E53 Place.</w:t>
            </w:r>
          </w:p>
          <w:p w:rsidR="00AC3B6F" w:rsidRPr="00B84248" w:rsidRDefault="00AC3B6F" w:rsidP="00B84248">
            <w:pPr>
              <w:spacing w:after="0" w:line="240" w:lineRule="auto"/>
              <w:jc w:val="center"/>
              <w:rPr>
                <w:rFonts w:cs="Times New Roman"/>
                <w:sz w:val="20"/>
                <w:szCs w:val="20"/>
              </w:rPr>
            </w:pPr>
            <w:r w:rsidRPr="00B84248">
              <w:rPr>
                <w:rFonts w:cs="Times New Roman"/>
                <w:sz w:val="20"/>
                <w:szCs w:val="20"/>
                <w:lang w:val="en-US"/>
              </w:rPr>
              <w:t>P3 has note</w:t>
            </w:r>
            <w:r w:rsidRPr="00B84248">
              <w:rPr>
                <w:rFonts w:cs="Times New Roman"/>
                <w:sz w:val="20"/>
                <w:szCs w:val="20"/>
              </w:rPr>
              <w:t>:</w:t>
            </w:r>
          </w:p>
          <w:p w:rsidR="00AC3B6F" w:rsidRPr="00B84248" w:rsidRDefault="00AC3B6F" w:rsidP="00B84248">
            <w:pPr>
              <w:spacing w:after="0" w:line="240" w:lineRule="auto"/>
              <w:jc w:val="center"/>
              <w:rPr>
                <w:rFonts w:cs="Times New Roman"/>
                <w:sz w:val="20"/>
                <w:szCs w:val="20"/>
              </w:rPr>
            </w:pPr>
            <w:r w:rsidRPr="00B84248">
              <w:rPr>
                <w:rFonts w:cs="Times New Roman"/>
                <w:sz w:val="20"/>
                <w:szCs w:val="20"/>
              </w:rPr>
              <w:t xml:space="preserve"> E62 String</w:t>
            </w:r>
          </w:p>
        </w:tc>
      </w:tr>
      <w:tr w:rsidR="00AC3B6F" w:rsidRPr="000F6243" w:rsidTr="000B5EB7">
        <w:trPr>
          <w:trHeight w:val="553"/>
          <w:jc w:val="center"/>
        </w:trPr>
        <w:tc>
          <w:tcPr>
            <w:tcW w:w="1951" w:type="dxa"/>
            <w:noWrap/>
            <w:vAlign w:val="center"/>
          </w:tcPr>
          <w:p w:rsidR="00AC3B6F" w:rsidRPr="00770D20" w:rsidRDefault="00AC3B6F" w:rsidP="0039021A">
            <w:pPr>
              <w:spacing w:after="0" w:line="240" w:lineRule="auto"/>
              <w:rPr>
                <w:rFonts w:cs="Times New Roman"/>
                <w:sz w:val="20"/>
                <w:szCs w:val="20"/>
              </w:rPr>
            </w:pPr>
            <w:r w:rsidRPr="00770D20">
              <w:rPr>
                <w:rFonts w:cs="Times New Roman"/>
                <w:sz w:val="20"/>
                <w:szCs w:val="20"/>
              </w:rPr>
              <w:lastRenderedPageBreak/>
              <w:t>sampling</w:t>
            </w:r>
            <w:r>
              <w:rPr>
                <w:rFonts w:cs="Times New Roman"/>
                <w:sz w:val="20"/>
                <w:szCs w:val="20"/>
              </w:rPr>
              <w:t>P</w:t>
            </w:r>
            <w:r w:rsidRPr="00770D20">
              <w:rPr>
                <w:rFonts w:cs="Times New Roman"/>
                <w:sz w:val="20"/>
                <w:szCs w:val="20"/>
              </w:rPr>
              <w:t>rotocol</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770D20">
              <w:rPr>
                <w:rFonts w:cs="Times New Roman"/>
                <w:sz w:val="20"/>
                <w:szCs w:val="20"/>
                <w:lang w:val="en-US"/>
              </w:rPr>
              <w:t>The method or protocol that used during this event</w:t>
            </w:r>
          </w:p>
        </w:tc>
        <w:tc>
          <w:tcPr>
            <w:tcW w:w="2014" w:type="dxa"/>
            <w:vAlign w:val="center"/>
          </w:tcPr>
          <w:p w:rsidR="00AC3B6F" w:rsidRPr="00770D20" w:rsidRDefault="00AC3B6F" w:rsidP="0039021A">
            <w:pPr>
              <w:spacing w:after="0" w:line="240" w:lineRule="auto"/>
              <w:jc w:val="center"/>
              <w:rPr>
                <w:rFonts w:cs="Times New Roman"/>
                <w:sz w:val="20"/>
                <w:szCs w:val="20"/>
                <w:lang w:val="en-US"/>
              </w:rPr>
            </w:pPr>
            <w:r w:rsidRPr="00770D20">
              <w:rPr>
                <w:rFonts w:cs="Times New Roman"/>
                <w:sz w:val="20"/>
                <w:szCs w:val="20"/>
                <w:lang w:val="en-US"/>
              </w:rPr>
              <w:t>"box corer. 0.03 square meters"</w:t>
            </w:r>
          </w:p>
          <w:p w:rsidR="00AC3B6F" w:rsidRPr="00770D20" w:rsidRDefault="00AC3B6F" w:rsidP="0039021A">
            <w:pPr>
              <w:spacing w:after="0" w:line="240" w:lineRule="auto"/>
              <w:jc w:val="center"/>
              <w:rPr>
                <w:rFonts w:cs="Times New Roman"/>
                <w:sz w:val="20"/>
                <w:szCs w:val="20"/>
              </w:rPr>
            </w:pPr>
            <w:r w:rsidRPr="00770D20">
              <w:rPr>
                <w:rFonts w:cs="Times New Roman"/>
                <w:sz w:val="20"/>
                <w:szCs w:val="20"/>
                <w:lang w:val="en-US"/>
              </w:rPr>
              <w:t>"doi: 10.4067/S0717-6538200300020000</w:t>
            </w:r>
            <w:r>
              <w:rPr>
                <w:rFonts w:cs="Times New Roman"/>
                <w:sz w:val="20"/>
                <w:szCs w:val="20"/>
                <w:lang w:val="en-US"/>
              </w:rPr>
              <w:t>"</w:t>
            </w:r>
          </w:p>
        </w:tc>
        <w:tc>
          <w:tcPr>
            <w:tcW w:w="2431" w:type="dxa"/>
            <w:noWrap/>
            <w:vAlign w:val="center"/>
          </w:tcPr>
          <w:p w:rsidR="00AC3B6F" w:rsidRDefault="00AC3B6F" w:rsidP="0039021A">
            <w:pPr>
              <w:spacing w:after="0" w:line="240" w:lineRule="auto"/>
              <w:jc w:val="center"/>
              <w:rPr>
                <w:rFonts w:cs="Times New Roman"/>
                <w:sz w:val="20"/>
                <w:szCs w:val="20"/>
              </w:rPr>
            </w:pPr>
            <w:r w:rsidRPr="00770D20">
              <w:rPr>
                <w:rFonts w:cs="Times New Roman"/>
                <w:sz w:val="20"/>
                <w:szCs w:val="20"/>
                <w:lang w:val="en-US"/>
              </w:rPr>
              <w:t>S19 Encounter Event</w:t>
            </w:r>
            <w:r w:rsidRPr="00770D20">
              <w:rPr>
                <w:rFonts w:cs="Times New Roman"/>
                <w:sz w:val="20"/>
                <w:szCs w:val="20"/>
              </w:rPr>
              <w:t xml:space="preserve"> .</w:t>
            </w:r>
            <w:r>
              <w:rPr>
                <w:rFonts w:cs="Times New Roman"/>
                <w:sz w:val="20"/>
                <w:szCs w:val="20"/>
              </w:rPr>
              <w:br/>
            </w:r>
            <w:r w:rsidRPr="00770D20">
              <w:rPr>
                <w:rFonts w:cs="Times New Roman"/>
                <w:sz w:val="20"/>
                <w:szCs w:val="20"/>
              </w:rPr>
              <w:t>P33 used specific technique:</w:t>
            </w:r>
          </w:p>
          <w:p w:rsidR="00AC3B6F" w:rsidRPr="00B84248" w:rsidRDefault="00AC3B6F" w:rsidP="00B84248">
            <w:pPr>
              <w:spacing w:after="0" w:line="240" w:lineRule="auto"/>
              <w:jc w:val="center"/>
              <w:rPr>
                <w:rFonts w:cs="Times New Roman"/>
                <w:sz w:val="20"/>
                <w:szCs w:val="20"/>
              </w:rPr>
            </w:pPr>
            <w:r w:rsidRPr="00770D20">
              <w:rPr>
                <w:rFonts w:cs="Times New Roman"/>
                <w:sz w:val="20"/>
                <w:szCs w:val="20"/>
              </w:rPr>
              <w:t xml:space="preserve"> E29 Design or Procedure</w:t>
            </w:r>
          </w:p>
        </w:tc>
      </w:tr>
      <w:tr w:rsidR="00AC3B6F" w:rsidRPr="000F6243" w:rsidTr="000B5EB7">
        <w:trPr>
          <w:trHeight w:val="980"/>
          <w:jc w:val="center"/>
        </w:trPr>
        <w:tc>
          <w:tcPr>
            <w:tcW w:w="1951" w:type="dxa"/>
            <w:noWrap/>
            <w:vAlign w:val="center"/>
          </w:tcPr>
          <w:p w:rsidR="00AC3B6F" w:rsidRPr="00770D20" w:rsidRDefault="00AC3B6F" w:rsidP="00B84248">
            <w:pPr>
              <w:spacing w:after="0" w:line="240" w:lineRule="auto"/>
              <w:rPr>
                <w:rFonts w:cs="Times New Roman"/>
                <w:sz w:val="20"/>
                <w:szCs w:val="20"/>
              </w:rPr>
            </w:pPr>
            <w:r w:rsidRPr="00770D20">
              <w:rPr>
                <w:rFonts w:cs="Times New Roman"/>
                <w:sz w:val="20"/>
                <w:szCs w:val="20"/>
              </w:rPr>
              <w:t>bibliographicCitation</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770D20">
              <w:rPr>
                <w:rFonts w:cs="Times New Roman"/>
                <w:sz w:val="20"/>
                <w:szCs w:val="20"/>
                <w:lang w:val="en-US"/>
              </w:rPr>
              <w:t>A bibliographic reference to occurrence event.</w:t>
            </w:r>
          </w:p>
        </w:tc>
        <w:tc>
          <w:tcPr>
            <w:tcW w:w="2014" w:type="dxa"/>
            <w:vAlign w:val="center"/>
          </w:tcPr>
          <w:p w:rsidR="00AC3B6F" w:rsidRPr="00770D20" w:rsidRDefault="00AC3B6F" w:rsidP="0039021A">
            <w:pPr>
              <w:spacing w:after="0" w:line="240" w:lineRule="auto"/>
              <w:jc w:val="center"/>
              <w:rPr>
                <w:rFonts w:cs="Times New Roman"/>
                <w:sz w:val="20"/>
                <w:szCs w:val="20"/>
                <w:lang w:val="en-US"/>
              </w:rPr>
            </w:pPr>
            <w:r w:rsidRPr="00770D20">
              <w:rPr>
                <w:rFonts w:cs="Times New Roman"/>
                <w:sz w:val="20"/>
                <w:szCs w:val="20"/>
                <w:lang w:val="en-US"/>
              </w:rPr>
              <w:t>"Odontosyllis</w:t>
            </w:r>
            <w:r>
              <w:rPr>
                <w:rFonts w:cs="Times New Roman"/>
                <w:sz w:val="20"/>
                <w:szCs w:val="20"/>
                <w:lang w:val="en-US"/>
              </w:rPr>
              <w:t xml:space="preserve"> </w:t>
            </w:r>
            <w:r w:rsidRPr="00770D20">
              <w:rPr>
                <w:rFonts w:cs="Times New Roman"/>
                <w:sz w:val="20"/>
                <w:szCs w:val="20"/>
                <w:lang w:val="en-US"/>
              </w:rPr>
              <w:t xml:space="preserve">fulgurans (IMBG-NaGISA-CALB-20B_07)" </w:t>
            </w:r>
          </w:p>
        </w:tc>
        <w:tc>
          <w:tcPr>
            <w:tcW w:w="2431" w:type="dxa"/>
            <w:noWrap/>
            <w:vAlign w:val="center"/>
          </w:tcPr>
          <w:p w:rsidR="00AC3B6F" w:rsidRPr="00B84248" w:rsidRDefault="00AC3B6F" w:rsidP="0039021A">
            <w:pPr>
              <w:spacing w:after="0" w:line="240" w:lineRule="auto"/>
              <w:jc w:val="center"/>
              <w:rPr>
                <w:rFonts w:cs="Times New Roman"/>
                <w:sz w:val="20"/>
                <w:szCs w:val="20"/>
                <w:lang w:val="en-US"/>
              </w:rPr>
            </w:pPr>
            <w:r>
              <w:rPr>
                <w:rFonts w:cs="Times New Roman"/>
                <w:sz w:val="20"/>
                <w:szCs w:val="20"/>
                <w:lang w:val="en-US"/>
              </w:rPr>
              <w:t>S19 Encounter Event.</w:t>
            </w:r>
            <w:r w:rsidRPr="00B84248">
              <w:rPr>
                <w:rFonts w:cs="Times New Roman"/>
                <w:sz w:val="20"/>
                <w:szCs w:val="20"/>
                <w:lang w:val="en-US"/>
              </w:rPr>
              <w:t>.</w:t>
            </w:r>
            <w:r>
              <w:rPr>
                <w:rFonts w:cs="Times New Roman"/>
                <w:sz w:val="20"/>
                <w:szCs w:val="20"/>
                <w:lang w:val="en-US"/>
              </w:rPr>
              <w:br/>
            </w:r>
            <w:r w:rsidRPr="00B84248">
              <w:rPr>
                <w:rFonts w:cs="Times New Roman"/>
                <w:sz w:val="20"/>
                <w:szCs w:val="20"/>
                <w:lang w:val="en-US"/>
              </w:rPr>
              <w:t xml:space="preserve">P67B </w:t>
            </w:r>
            <w:r w:rsidRPr="00B84248">
              <w:rPr>
                <w:rFonts w:cs="Times New Roman"/>
                <w:sz w:val="20"/>
                <w:szCs w:val="20"/>
              </w:rPr>
              <w:t xml:space="preserve"> is referred to by:</w:t>
            </w:r>
            <w:r w:rsidRPr="00B84248">
              <w:rPr>
                <w:rFonts w:cs="Times New Roman"/>
                <w:sz w:val="20"/>
                <w:szCs w:val="20"/>
                <w:lang w:val="en-US"/>
              </w:rPr>
              <w:t xml:space="preserve"> </w:t>
            </w:r>
          </w:p>
          <w:p w:rsidR="00AC3B6F" w:rsidRPr="00770D20" w:rsidRDefault="00AC3B6F" w:rsidP="0039021A">
            <w:pPr>
              <w:spacing w:after="0" w:line="240" w:lineRule="auto"/>
              <w:jc w:val="center"/>
              <w:rPr>
                <w:rFonts w:cs="Times New Roman"/>
                <w:sz w:val="20"/>
                <w:szCs w:val="20"/>
              </w:rPr>
            </w:pPr>
            <w:r w:rsidRPr="00B84248">
              <w:rPr>
                <w:rFonts w:cs="Times New Roman"/>
                <w:sz w:val="20"/>
                <w:szCs w:val="20"/>
                <w:lang w:val="en-US"/>
              </w:rPr>
              <w:t>BC27 Publication</w:t>
            </w:r>
          </w:p>
        </w:tc>
      </w:tr>
      <w:tr w:rsidR="00AC3B6F" w:rsidRPr="002C2D2C" w:rsidTr="000B5EB7">
        <w:trPr>
          <w:trHeight w:val="910"/>
          <w:jc w:val="center"/>
        </w:trPr>
        <w:tc>
          <w:tcPr>
            <w:tcW w:w="1951" w:type="dxa"/>
            <w:noWrap/>
            <w:vAlign w:val="center"/>
          </w:tcPr>
          <w:p w:rsidR="00AC3B6F" w:rsidRPr="00770D20" w:rsidRDefault="00AC3B6F" w:rsidP="0039021A">
            <w:pPr>
              <w:spacing w:after="0" w:line="240" w:lineRule="auto"/>
              <w:rPr>
                <w:rFonts w:cs="Times New Roman"/>
                <w:sz w:val="20"/>
                <w:szCs w:val="20"/>
              </w:rPr>
            </w:pPr>
            <w:r w:rsidRPr="00BB0B21">
              <w:rPr>
                <w:rFonts w:cs="Times New Roman"/>
                <w:sz w:val="20"/>
                <w:szCs w:val="20"/>
              </w:rPr>
              <w:t>occurenceRemarks</w:t>
            </w:r>
          </w:p>
        </w:tc>
        <w:tc>
          <w:tcPr>
            <w:tcW w:w="2126" w:type="dxa"/>
            <w:vAlign w:val="center"/>
          </w:tcPr>
          <w:p w:rsidR="00AC3B6F" w:rsidRPr="00770D20" w:rsidRDefault="00AC3B6F" w:rsidP="0039021A">
            <w:pPr>
              <w:spacing w:after="0" w:line="240" w:lineRule="auto"/>
              <w:jc w:val="both"/>
              <w:rPr>
                <w:rFonts w:cs="Times New Roman"/>
                <w:sz w:val="20"/>
                <w:szCs w:val="20"/>
                <w:lang w:val="en-US"/>
              </w:rPr>
            </w:pPr>
            <w:r w:rsidRPr="00BB0B21">
              <w:rPr>
                <w:rFonts w:cs="Times New Roman"/>
                <w:sz w:val="20"/>
                <w:szCs w:val="20"/>
                <w:lang w:val="en-US"/>
              </w:rPr>
              <w:t>Textual remarks/notes about the occurrence event.</w:t>
            </w:r>
          </w:p>
        </w:tc>
        <w:tc>
          <w:tcPr>
            <w:tcW w:w="2014" w:type="dxa"/>
            <w:vAlign w:val="center"/>
          </w:tcPr>
          <w:p w:rsidR="00AC3B6F" w:rsidRPr="00770D20" w:rsidRDefault="00AC3B6F" w:rsidP="00B84248">
            <w:pPr>
              <w:spacing w:after="0" w:line="240" w:lineRule="auto"/>
              <w:jc w:val="center"/>
              <w:rPr>
                <w:rFonts w:cs="Times New Roman"/>
                <w:sz w:val="20"/>
                <w:szCs w:val="20"/>
                <w:lang w:val="en-US"/>
              </w:rPr>
            </w:pPr>
            <w:r w:rsidRPr="00BB0B21">
              <w:rPr>
                <w:rFonts w:cs="Times New Roman"/>
                <w:sz w:val="20"/>
                <w:szCs w:val="20"/>
                <w:lang w:val="en-US"/>
              </w:rPr>
              <w:t>“1902 Danish expendition occurrences”</w:t>
            </w:r>
          </w:p>
        </w:tc>
        <w:tc>
          <w:tcPr>
            <w:tcW w:w="2431" w:type="dxa"/>
            <w:noWrap/>
            <w:vAlign w:val="center"/>
          </w:tcPr>
          <w:p w:rsidR="00AC3B6F" w:rsidRPr="00BB0B21" w:rsidRDefault="00AC3B6F" w:rsidP="00187E04">
            <w:pPr>
              <w:spacing w:after="0" w:line="240" w:lineRule="auto"/>
              <w:jc w:val="center"/>
              <w:rPr>
                <w:rFonts w:cs="Times New Roman"/>
                <w:sz w:val="20"/>
                <w:szCs w:val="20"/>
                <w:lang w:val="en-US"/>
              </w:rPr>
            </w:pPr>
            <w:r w:rsidRPr="00BB0B21">
              <w:rPr>
                <w:rFonts w:cs="Times New Roman"/>
                <w:sz w:val="20"/>
                <w:szCs w:val="20"/>
                <w:lang w:val="en-US"/>
              </w:rPr>
              <w:t>S19 Encounter Event..</w:t>
            </w:r>
          </w:p>
          <w:p w:rsidR="00AC3B6F" w:rsidRPr="00BB0B21" w:rsidRDefault="00AC3B6F" w:rsidP="00187E04">
            <w:pPr>
              <w:spacing w:after="0" w:line="240" w:lineRule="auto"/>
              <w:jc w:val="center"/>
              <w:rPr>
                <w:rFonts w:cs="Times New Roman"/>
                <w:sz w:val="20"/>
                <w:szCs w:val="20"/>
                <w:lang w:val="en-US"/>
              </w:rPr>
            </w:pPr>
            <w:r w:rsidRPr="00BB0B21">
              <w:rPr>
                <w:rFonts w:cs="Times New Roman"/>
                <w:sz w:val="20"/>
                <w:szCs w:val="20"/>
                <w:lang w:val="en-US"/>
              </w:rPr>
              <w:t>P3 has note:</w:t>
            </w:r>
          </w:p>
          <w:p w:rsidR="00AC3B6F" w:rsidRPr="00B84248" w:rsidRDefault="00AC3B6F" w:rsidP="0039021A">
            <w:pPr>
              <w:spacing w:after="0" w:line="240" w:lineRule="auto"/>
              <w:jc w:val="center"/>
              <w:rPr>
                <w:rFonts w:cs="Times New Roman"/>
                <w:sz w:val="20"/>
                <w:szCs w:val="20"/>
                <w:lang w:val="en-US"/>
              </w:rPr>
            </w:pPr>
            <w:r w:rsidRPr="00BB0B21">
              <w:rPr>
                <w:rFonts w:cs="Times New Roman"/>
                <w:sz w:val="20"/>
                <w:szCs w:val="20"/>
                <w:lang w:val="en-US"/>
              </w:rPr>
              <w:t xml:space="preserve"> E62 String</w:t>
            </w:r>
          </w:p>
        </w:tc>
      </w:tr>
    </w:tbl>
    <w:p w:rsidR="00501E9C" w:rsidRDefault="00501E9C" w:rsidP="00EF4AD0">
      <w:pPr>
        <w:jc w:val="center"/>
        <w:rPr>
          <w:ins w:id="17" w:author="Nikolaos Minadakis" w:date="2015-02-05T17:00:00Z"/>
          <w:rFonts w:cs="Times New Roman"/>
          <w:i/>
          <w:iCs/>
          <w:sz w:val="24"/>
          <w:szCs w:val="24"/>
          <w:lang w:val="en-US"/>
        </w:rPr>
      </w:pPr>
      <w:r w:rsidRPr="00770D20">
        <w:rPr>
          <w:rFonts w:cs="Times New Roman"/>
          <w:i/>
          <w:iCs/>
          <w:sz w:val="24"/>
          <w:szCs w:val="24"/>
          <w:lang w:val="en-US"/>
        </w:rPr>
        <w:t>Table 1: Metadata about Occurrence Event</w:t>
      </w:r>
    </w:p>
    <w:p w:rsidR="001E12C8" w:rsidRPr="001E12C8" w:rsidRDefault="001E12C8">
      <w:pPr>
        <w:rPr>
          <w:ins w:id="18" w:author="Nikolaos Minadakis" w:date="2015-02-05T17:00:00Z"/>
          <w:rPrChange w:id="19" w:author="Nikolaos Minadakis" w:date="2015-02-05T17:00:00Z">
            <w:rPr>
              <w:ins w:id="20" w:author="Nikolaos Minadakis" w:date="2015-02-05T17:00:00Z"/>
              <w:lang w:val="en-US"/>
            </w:rPr>
          </w:rPrChange>
        </w:rPr>
        <w:pPrChange w:id="21" w:author="Nikolaos Minadakis" w:date="2015-02-05T17:00:00Z">
          <w:pPr>
            <w:jc w:val="center"/>
          </w:pPr>
        </w:pPrChange>
      </w:pPr>
    </w:p>
    <w:p w:rsidR="001E12C8" w:rsidRPr="001E12C8" w:rsidRDefault="001E12C8">
      <w:pPr>
        <w:rPr>
          <w:ins w:id="22" w:author="Nikolaos Minadakis" w:date="2015-02-05T17:00:00Z"/>
          <w:rPrChange w:id="23" w:author="Nikolaos Minadakis" w:date="2015-02-05T17:00:00Z">
            <w:rPr>
              <w:ins w:id="24" w:author="Nikolaos Minadakis" w:date="2015-02-05T17:00:00Z"/>
              <w:lang w:val="en-US"/>
            </w:rPr>
          </w:rPrChange>
        </w:rPr>
        <w:pPrChange w:id="25" w:author="Nikolaos Minadakis" w:date="2015-02-05T17:00:00Z">
          <w:pPr>
            <w:jc w:val="center"/>
          </w:pPr>
        </w:pPrChange>
      </w:pPr>
    </w:p>
    <w:p w:rsidR="001E12C8" w:rsidRDefault="001E12C8">
      <w:pPr>
        <w:rPr>
          <w:ins w:id="26" w:author="Nikolaos Minadakis" w:date="2015-02-05T17:22:00Z"/>
        </w:rPr>
        <w:pPrChange w:id="27" w:author="Nikolaos Minadakis" w:date="2015-02-05T17:22:00Z">
          <w:pPr>
            <w:jc w:val="center"/>
          </w:pPr>
        </w:pPrChange>
      </w:pPr>
    </w:p>
    <w:p w:rsidR="00570C3B" w:rsidRPr="00EF4AD0" w:rsidRDefault="00570C3B">
      <w:pPr>
        <w:rPr>
          <w:rFonts w:eastAsia="MS Mincho"/>
          <w:i/>
          <w:iCs/>
          <w:sz w:val="24"/>
          <w:szCs w:val="24"/>
          <w:lang w:val="en-US" w:eastAsia="ja-JP"/>
        </w:rPr>
        <w:pPrChange w:id="28" w:author="Nikolaos Minadakis" w:date="2015-02-05T17:22:00Z">
          <w:pPr>
            <w:jc w:val="center"/>
          </w:pPr>
        </w:pPrChange>
      </w:pPr>
    </w:p>
    <w:p w:rsidR="003D1EEC" w:rsidRPr="003D1EEC" w:rsidRDefault="003D1EEC" w:rsidP="003D1EEC"/>
    <w:p w:rsidR="00501E9C" w:rsidRDefault="00B84248" w:rsidP="00EF4AD0">
      <w:pPr>
        <w:pStyle w:val="Heading2"/>
        <w:rPr>
          <w:lang w:val="en-US"/>
        </w:rPr>
      </w:pPr>
      <w:bookmarkStart w:id="29" w:name="_Toc435550170"/>
      <w:r>
        <w:rPr>
          <w:lang w:val="en-US"/>
        </w:rPr>
        <w:t>Identification Event Metadata</w:t>
      </w:r>
      <w:bookmarkEnd w:id="29"/>
    </w:p>
    <w:p w:rsidR="00B84248" w:rsidRPr="00B84248" w:rsidRDefault="00B84248" w:rsidP="00B84248">
      <w:pPr>
        <w:spacing w:after="0" w:line="240" w:lineRule="auto"/>
        <w:rPr>
          <w:lang w:val="en-US"/>
        </w:rPr>
      </w:pPr>
    </w:p>
    <w:p w:rsidR="00501E9C" w:rsidRPr="00770D20" w:rsidRDefault="00B84248" w:rsidP="00501E9C">
      <w:pPr>
        <w:jc w:val="both"/>
        <w:rPr>
          <w:rFonts w:cs="Times New Roman"/>
          <w:sz w:val="24"/>
          <w:szCs w:val="24"/>
          <w:lang w:val="en-US"/>
        </w:rPr>
      </w:pPr>
      <w:r w:rsidRPr="008A09A0">
        <w:rPr>
          <w:rFonts w:cs="Times New Roman"/>
          <w:bCs/>
          <w:sz w:val="24"/>
          <w:szCs w:val="24"/>
          <w:lang w:val="en-US"/>
        </w:rPr>
        <w:t>Identification event is the event of</w:t>
      </w:r>
      <w:r w:rsidR="00501E9C" w:rsidRPr="008A09A0">
        <w:rPr>
          <w:rFonts w:cs="Times New Roman"/>
          <w:sz w:val="24"/>
          <w:szCs w:val="24"/>
          <w:lang w:val="en-US"/>
        </w:rPr>
        <w:t xml:space="preserve"> </w:t>
      </w:r>
      <w:r w:rsidR="008A09A0" w:rsidRPr="008A09A0">
        <w:rPr>
          <w:rFonts w:cs="Times New Roman"/>
          <w:sz w:val="24"/>
          <w:szCs w:val="24"/>
          <w:lang w:val="en-US"/>
        </w:rPr>
        <w:t>taxonomic determination of an organism</w:t>
      </w:r>
      <w:r w:rsidR="00501E9C" w:rsidRPr="008A09A0">
        <w:rPr>
          <w:rFonts w:cs="Times New Roman"/>
          <w:sz w:val="24"/>
          <w:szCs w:val="24"/>
          <w:lang w:val="en-US"/>
        </w:rPr>
        <w:t xml:space="preserve">. We present the table with the metadata, the definition, some examples related to identification event and the mapping to </w:t>
      </w:r>
      <w:r w:rsidR="00B0618D" w:rsidRPr="008A09A0">
        <w:rPr>
          <w:rFonts w:cs="Times New Roman"/>
          <w:sz w:val="24"/>
          <w:szCs w:val="24"/>
          <w:lang w:val="en-US"/>
        </w:rPr>
        <w:t>C</w:t>
      </w:r>
      <w:r w:rsidR="00C11F96">
        <w:rPr>
          <w:rFonts w:cs="Times New Roman"/>
          <w:sz w:val="24"/>
          <w:szCs w:val="24"/>
          <w:lang w:val="en-US"/>
        </w:rPr>
        <w:t>IDOC</w:t>
      </w:r>
      <w:r w:rsidR="00B0618D" w:rsidRPr="008A09A0">
        <w:rPr>
          <w:rFonts w:cs="Times New Roman"/>
          <w:sz w:val="24"/>
          <w:szCs w:val="24"/>
          <w:lang w:val="en-US"/>
        </w:rPr>
        <w:t xml:space="preserve"> – CRM family models </w:t>
      </w:r>
      <w:r w:rsidR="00501E9C" w:rsidRPr="008A09A0">
        <w:rPr>
          <w:rFonts w:cs="Times New Roman"/>
          <w:sz w:val="24"/>
          <w:szCs w:val="24"/>
          <w:lang w:val="en-US"/>
        </w:rPr>
        <w:t>(Table 2).</w:t>
      </w:r>
    </w:p>
    <w:p w:rsidR="00501E9C" w:rsidRPr="00EF4AD0" w:rsidRDefault="00501E9C" w:rsidP="00501E9C">
      <w:pPr>
        <w:jc w:val="center"/>
        <w:rPr>
          <w:rFonts w:cs="Times New Roman"/>
          <w:b/>
          <w:sz w:val="24"/>
          <w:szCs w:val="24"/>
          <w:lang w:val="en-US"/>
        </w:rPr>
      </w:pPr>
      <w:r w:rsidRPr="00EF4AD0">
        <w:rPr>
          <w:rFonts w:cs="Times New Roman"/>
          <w:b/>
          <w:sz w:val="24"/>
          <w:szCs w:val="24"/>
          <w:lang w:val="en-US"/>
        </w:rPr>
        <w:t>Metadata about Identification</w:t>
      </w:r>
    </w:p>
    <w:tbl>
      <w:tblPr>
        <w:tblW w:w="8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57"/>
        <w:gridCol w:w="1985"/>
        <w:gridCol w:w="2409"/>
        <w:gridCol w:w="2177"/>
      </w:tblGrid>
      <w:tr w:rsidR="00501E9C" w:rsidRPr="00770D20" w:rsidTr="00E44A85">
        <w:trPr>
          <w:trHeight w:val="300"/>
          <w:jc w:val="center"/>
        </w:trPr>
        <w:tc>
          <w:tcPr>
            <w:tcW w:w="2057" w:type="dxa"/>
            <w:shd w:val="clear" w:color="auto" w:fill="DDD9C3"/>
            <w:noWrap/>
          </w:tcPr>
          <w:p w:rsidR="00501E9C" w:rsidRPr="00EF4AD0" w:rsidRDefault="00501E9C" w:rsidP="0039021A">
            <w:pPr>
              <w:spacing w:after="0" w:line="240" w:lineRule="auto"/>
              <w:jc w:val="center"/>
              <w:rPr>
                <w:rFonts w:cs="Times New Roman"/>
                <w:b/>
                <w:bCs/>
                <w:szCs w:val="20"/>
              </w:rPr>
            </w:pPr>
            <w:r w:rsidRPr="00EF4AD0">
              <w:rPr>
                <w:rFonts w:cs="Times New Roman"/>
                <w:b/>
                <w:bCs/>
                <w:szCs w:val="20"/>
              </w:rPr>
              <w:t>Metadata</w:t>
            </w:r>
          </w:p>
        </w:tc>
        <w:tc>
          <w:tcPr>
            <w:tcW w:w="1985" w:type="dxa"/>
            <w:shd w:val="clear" w:color="auto" w:fill="DDD9C3"/>
            <w:noWrap/>
          </w:tcPr>
          <w:p w:rsidR="00501E9C" w:rsidRPr="00EF4AD0" w:rsidRDefault="00501E9C" w:rsidP="0039021A">
            <w:pPr>
              <w:spacing w:after="0" w:line="240" w:lineRule="auto"/>
              <w:jc w:val="center"/>
              <w:rPr>
                <w:rFonts w:cs="Times New Roman"/>
                <w:b/>
                <w:bCs/>
                <w:szCs w:val="20"/>
              </w:rPr>
            </w:pPr>
            <w:r w:rsidRPr="00EF4AD0">
              <w:rPr>
                <w:rFonts w:cs="Times New Roman"/>
                <w:b/>
                <w:bCs/>
                <w:szCs w:val="20"/>
              </w:rPr>
              <w:t>Definition</w:t>
            </w:r>
          </w:p>
        </w:tc>
        <w:tc>
          <w:tcPr>
            <w:tcW w:w="2409" w:type="dxa"/>
            <w:shd w:val="clear" w:color="auto" w:fill="DDD9C3"/>
            <w:noWrap/>
            <w:vAlign w:val="center"/>
          </w:tcPr>
          <w:p w:rsidR="00501E9C" w:rsidRPr="00EF4AD0" w:rsidRDefault="00501E9C" w:rsidP="0039021A">
            <w:pPr>
              <w:spacing w:after="0" w:line="240" w:lineRule="auto"/>
              <w:jc w:val="center"/>
              <w:rPr>
                <w:rFonts w:cs="Times New Roman"/>
                <w:b/>
                <w:bCs/>
                <w:szCs w:val="20"/>
              </w:rPr>
            </w:pPr>
            <w:r w:rsidRPr="00EF4AD0">
              <w:rPr>
                <w:rFonts w:cs="Times New Roman"/>
                <w:b/>
                <w:bCs/>
                <w:szCs w:val="20"/>
              </w:rPr>
              <w:t>Example(s)</w:t>
            </w:r>
          </w:p>
        </w:tc>
        <w:tc>
          <w:tcPr>
            <w:tcW w:w="2177" w:type="dxa"/>
            <w:shd w:val="clear" w:color="auto" w:fill="DDD9C3"/>
            <w:noWrap/>
            <w:vAlign w:val="center"/>
          </w:tcPr>
          <w:p w:rsidR="00501E9C" w:rsidRPr="00EF4AD0" w:rsidRDefault="007B65C5" w:rsidP="0039021A">
            <w:pPr>
              <w:spacing w:after="0" w:line="240" w:lineRule="auto"/>
              <w:jc w:val="center"/>
              <w:rPr>
                <w:rFonts w:cs="Times New Roman"/>
                <w:b/>
                <w:bCs/>
                <w:szCs w:val="20"/>
              </w:rPr>
            </w:pPr>
            <w:r>
              <w:rPr>
                <w:rFonts w:cs="Times New Roman"/>
                <w:b/>
                <w:bCs/>
                <w:szCs w:val="20"/>
              </w:rPr>
              <w:t>CRM family models</w:t>
            </w:r>
          </w:p>
        </w:tc>
      </w:tr>
      <w:tr w:rsidR="00501E9C" w:rsidRPr="000F6243" w:rsidTr="00CC4DC9">
        <w:trPr>
          <w:trHeight w:val="600"/>
          <w:jc w:val="center"/>
        </w:trPr>
        <w:tc>
          <w:tcPr>
            <w:tcW w:w="2057" w:type="dxa"/>
            <w:noWrap/>
            <w:vAlign w:val="center"/>
          </w:tcPr>
          <w:p w:rsidR="00501E9C" w:rsidRPr="00EF4AD0" w:rsidRDefault="00CC4DC9" w:rsidP="00CC4DC9">
            <w:pPr>
              <w:spacing w:after="0" w:line="240" w:lineRule="auto"/>
              <w:rPr>
                <w:rFonts w:cs="Times New Roman"/>
                <w:sz w:val="20"/>
                <w:szCs w:val="20"/>
              </w:rPr>
            </w:pPr>
            <w:r w:rsidRPr="00EF4AD0">
              <w:rPr>
                <w:rFonts w:cs="Times New Roman"/>
                <w:sz w:val="20"/>
                <w:szCs w:val="20"/>
              </w:rPr>
              <w:t>i</w:t>
            </w:r>
            <w:r w:rsidR="00B0618D">
              <w:rPr>
                <w:rFonts w:cs="Times New Roman"/>
                <w:sz w:val="20"/>
                <w:szCs w:val="20"/>
              </w:rPr>
              <w:t>dentification</w:t>
            </w:r>
            <w:r w:rsidR="00501E9C" w:rsidRPr="00EF4AD0">
              <w:rPr>
                <w:rFonts w:cs="Times New Roman"/>
                <w:sz w:val="20"/>
                <w:szCs w:val="20"/>
              </w:rPr>
              <w:t>ID</w:t>
            </w:r>
          </w:p>
        </w:tc>
        <w:tc>
          <w:tcPr>
            <w:tcW w:w="1985" w:type="dxa"/>
            <w:vAlign w:val="center"/>
          </w:tcPr>
          <w:p w:rsidR="00501E9C" w:rsidRPr="00EF4AD0" w:rsidRDefault="00CC4DC9" w:rsidP="00CC4DC9">
            <w:pPr>
              <w:spacing w:after="0" w:line="240" w:lineRule="auto"/>
              <w:jc w:val="center"/>
              <w:rPr>
                <w:rFonts w:cs="Times New Roman"/>
                <w:sz w:val="20"/>
                <w:szCs w:val="20"/>
                <w:lang w:val="en-US"/>
              </w:rPr>
            </w:pPr>
            <w:r w:rsidRPr="00EF4AD0">
              <w:rPr>
                <w:rFonts w:cs="Times New Roman"/>
                <w:sz w:val="20"/>
                <w:szCs w:val="20"/>
                <w:lang w:val="en-US"/>
              </w:rPr>
              <w:t>The ID</w:t>
            </w:r>
            <w:r w:rsidR="00EF4AD0">
              <w:rPr>
                <w:rFonts w:cs="Times New Roman"/>
                <w:sz w:val="20"/>
                <w:szCs w:val="20"/>
                <w:lang w:val="en-US"/>
              </w:rPr>
              <w:t xml:space="preserve"> </w:t>
            </w:r>
            <w:r w:rsidR="00501E9C" w:rsidRPr="00EF4AD0">
              <w:rPr>
                <w:rFonts w:cs="Times New Roman"/>
                <w:sz w:val="20"/>
                <w:szCs w:val="20"/>
                <w:lang w:val="en-US"/>
              </w:rPr>
              <w:t>of the Identification event that took place</w:t>
            </w:r>
          </w:p>
        </w:tc>
        <w:tc>
          <w:tcPr>
            <w:tcW w:w="2409" w:type="dxa"/>
            <w:vAlign w:val="center"/>
          </w:tcPr>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"20724"</w:t>
            </w:r>
          </w:p>
        </w:tc>
        <w:tc>
          <w:tcPr>
            <w:tcW w:w="2177" w:type="dxa"/>
            <w:vAlign w:val="center"/>
          </w:tcPr>
          <w:p w:rsidR="00CC4DC9"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E17 Type Assignment Event.</w:t>
            </w:r>
          </w:p>
          <w:p w:rsidR="00CC4DC9"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 xml:space="preserve"> P1 is identified by:</w:t>
            </w:r>
          </w:p>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E42 Identifier</w:t>
            </w:r>
          </w:p>
        </w:tc>
      </w:tr>
      <w:tr w:rsidR="00501E9C" w:rsidRPr="000F6243" w:rsidTr="00CC4DC9">
        <w:trPr>
          <w:trHeight w:val="600"/>
          <w:jc w:val="center"/>
        </w:trPr>
        <w:tc>
          <w:tcPr>
            <w:tcW w:w="2057" w:type="dxa"/>
            <w:noWrap/>
            <w:vAlign w:val="center"/>
          </w:tcPr>
          <w:p w:rsidR="00501E9C" w:rsidRPr="00EF4AD0" w:rsidRDefault="00B0618D" w:rsidP="00CC4DC9">
            <w:pPr>
              <w:spacing w:after="0" w:line="240" w:lineRule="auto"/>
              <w:rPr>
                <w:rFonts w:cs="Times New Roman"/>
                <w:sz w:val="20"/>
                <w:szCs w:val="20"/>
                <w:lang w:val="en-US"/>
              </w:rPr>
            </w:pPr>
            <w:r>
              <w:rPr>
                <w:rFonts w:cs="Times New Roman"/>
                <w:sz w:val="20"/>
                <w:szCs w:val="20"/>
                <w:lang w:val="en-US"/>
              </w:rPr>
              <w:t>organism</w:t>
            </w:r>
            <w:r w:rsidR="00501E9C" w:rsidRPr="00EF4AD0">
              <w:rPr>
                <w:rFonts w:cs="Times New Roman"/>
                <w:sz w:val="20"/>
                <w:szCs w:val="20"/>
                <w:lang w:val="en-US"/>
              </w:rPr>
              <w:t>ID</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The ID of the individual that was identified</w:t>
            </w:r>
            <w:r w:rsidR="00CC4DC9" w:rsidRPr="00EF4AD0">
              <w:rPr>
                <w:rFonts w:cs="Times New Roman"/>
                <w:sz w:val="20"/>
                <w:szCs w:val="20"/>
                <w:lang w:val="en-US"/>
              </w:rPr>
              <w:t>.</w:t>
            </w:r>
          </w:p>
        </w:tc>
        <w:tc>
          <w:tcPr>
            <w:tcW w:w="2409" w:type="dxa"/>
            <w:vAlign w:val="center"/>
          </w:tcPr>
          <w:p w:rsidR="00501E9C" w:rsidRPr="00EF4AD0" w:rsidRDefault="00AD5064" w:rsidP="00CC4DC9">
            <w:pPr>
              <w:spacing w:after="0" w:line="240" w:lineRule="auto"/>
              <w:jc w:val="center"/>
              <w:rPr>
                <w:rFonts w:cs="Times New Roman"/>
                <w:sz w:val="20"/>
                <w:szCs w:val="20"/>
                <w:lang w:val="en-US"/>
              </w:rPr>
            </w:pPr>
            <w:r>
              <w:rPr>
                <w:rFonts w:cs="Times New Roman"/>
                <w:sz w:val="20"/>
                <w:szCs w:val="20"/>
                <w:lang w:val="en-US"/>
              </w:rPr>
              <w:t>“</w:t>
            </w:r>
            <w:r w:rsidR="00501E9C" w:rsidRPr="00EF4AD0">
              <w:rPr>
                <w:rFonts w:cs="Times New Roman"/>
                <w:sz w:val="20"/>
                <w:szCs w:val="20"/>
                <w:lang w:val="en-US"/>
              </w:rPr>
              <w:t>Paraehlersia_ferrugina-CALA-20C_07</w:t>
            </w:r>
            <w:r>
              <w:rPr>
                <w:rFonts w:cs="Times New Roman"/>
                <w:sz w:val="20"/>
                <w:szCs w:val="20"/>
                <w:lang w:val="en-US"/>
              </w:rPr>
              <w:t>”</w:t>
            </w:r>
          </w:p>
        </w:tc>
        <w:tc>
          <w:tcPr>
            <w:tcW w:w="2177" w:type="dxa"/>
            <w:noWrap/>
            <w:vAlign w:val="center"/>
          </w:tcPr>
          <w:p w:rsidR="00CC4DC9"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 xml:space="preserve">BC38 </w:t>
            </w:r>
            <w:r w:rsidR="00CC4DC9" w:rsidRPr="00EF4AD0">
              <w:rPr>
                <w:rFonts w:cs="Times New Roman"/>
                <w:sz w:val="20"/>
                <w:szCs w:val="20"/>
                <w:lang w:val="en-US"/>
              </w:rPr>
              <w:t>Biotic Element.</w:t>
            </w:r>
          </w:p>
          <w:p w:rsidR="00CC4DC9" w:rsidRPr="00EF4AD0" w:rsidRDefault="00501E9C" w:rsidP="00CC4DC9">
            <w:pPr>
              <w:spacing w:after="0" w:line="240" w:lineRule="auto"/>
              <w:jc w:val="center"/>
              <w:rPr>
                <w:rFonts w:cs="Times New Roman"/>
                <w:sz w:val="20"/>
                <w:szCs w:val="20"/>
              </w:rPr>
            </w:pPr>
            <w:r w:rsidRPr="00EF4AD0">
              <w:rPr>
                <w:rFonts w:cs="Times New Roman"/>
                <w:sz w:val="20"/>
                <w:szCs w:val="20"/>
              </w:rPr>
              <w:t>P1 is identified by:</w:t>
            </w:r>
          </w:p>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 xml:space="preserve"> E42 Identifier</w:t>
            </w:r>
          </w:p>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&amp;</w:t>
            </w:r>
          </w:p>
          <w:p w:rsidR="00CC4DC9" w:rsidRPr="00EF4AD0" w:rsidRDefault="00501E9C" w:rsidP="007B65C5">
            <w:pPr>
              <w:spacing w:after="0" w:line="240" w:lineRule="auto"/>
              <w:jc w:val="center"/>
              <w:rPr>
                <w:rFonts w:cs="Times New Roman"/>
                <w:sz w:val="20"/>
                <w:szCs w:val="20"/>
                <w:lang w:val="en-US"/>
              </w:rPr>
            </w:pPr>
            <w:del w:id="30" w:author="Nikolaos Minadakis" w:date="2015-02-05T17:00:00Z">
              <w:r w:rsidRPr="00EF4AD0" w:rsidDel="001E12C8">
                <w:rPr>
                  <w:rFonts w:cs="Times New Roman"/>
                  <w:sz w:val="20"/>
                  <w:szCs w:val="20"/>
                  <w:lang w:val="en-US"/>
                </w:rPr>
                <w:delText xml:space="preserve">CRM </w:delText>
              </w:r>
            </w:del>
            <w:r w:rsidRPr="00EF4AD0">
              <w:rPr>
                <w:rFonts w:cs="Times New Roman"/>
                <w:sz w:val="20"/>
                <w:szCs w:val="20"/>
                <w:lang w:val="en-US"/>
              </w:rPr>
              <w:t>E17 Type Assignment Event.</w:t>
            </w:r>
            <w:r w:rsidR="007B65C5">
              <w:rPr>
                <w:rFonts w:cs="Times New Roman"/>
                <w:sz w:val="20"/>
                <w:szCs w:val="20"/>
                <w:lang w:val="en-US"/>
              </w:rPr>
              <w:br/>
            </w:r>
            <w:r w:rsidRPr="00EF4AD0">
              <w:rPr>
                <w:rFonts w:cs="Times New Roman"/>
                <w:sz w:val="20"/>
                <w:szCs w:val="20"/>
                <w:lang w:val="en-US"/>
              </w:rPr>
              <w:t>P41 Classified:</w:t>
            </w:r>
          </w:p>
          <w:p w:rsidR="00501E9C" w:rsidRPr="00EF4AD0" w:rsidRDefault="00501E9C" w:rsidP="00CC4DC9">
            <w:pPr>
              <w:spacing w:after="0" w:line="240" w:lineRule="auto"/>
              <w:jc w:val="center"/>
              <w:rPr>
                <w:rFonts w:cs="Times New Roman"/>
                <w:sz w:val="20"/>
                <w:szCs w:val="20"/>
              </w:rPr>
            </w:pPr>
            <w:r w:rsidRPr="00EF4AD0">
              <w:rPr>
                <w:rFonts w:cs="Times New Roman"/>
                <w:sz w:val="20"/>
                <w:szCs w:val="20"/>
                <w:lang w:val="en-US"/>
              </w:rPr>
              <w:t>BC38 Biotic Element</w:t>
            </w:r>
          </w:p>
        </w:tc>
      </w:tr>
      <w:tr w:rsidR="00501E9C" w:rsidRPr="000F6243" w:rsidTr="00CC4DC9">
        <w:trPr>
          <w:trHeight w:val="630"/>
          <w:jc w:val="center"/>
        </w:trPr>
        <w:tc>
          <w:tcPr>
            <w:tcW w:w="2057" w:type="dxa"/>
            <w:noWrap/>
            <w:vAlign w:val="center"/>
          </w:tcPr>
          <w:p w:rsidR="00501E9C" w:rsidRPr="00EF4AD0" w:rsidRDefault="00B0618D" w:rsidP="00CC4DC9">
            <w:pPr>
              <w:spacing w:after="0" w:line="240" w:lineRule="auto"/>
              <w:rPr>
                <w:rFonts w:cs="Times New Roman"/>
                <w:sz w:val="20"/>
                <w:szCs w:val="20"/>
              </w:rPr>
            </w:pPr>
            <w:r>
              <w:rPr>
                <w:rFonts w:cs="Times New Roman"/>
                <w:sz w:val="20"/>
                <w:szCs w:val="20"/>
              </w:rPr>
              <w:t>identifiedBy</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The person that carried out the identification event</w:t>
            </w:r>
            <w:r w:rsidR="00CC4DC9" w:rsidRPr="00EF4AD0">
              <w:rPr>
                <w:rFonts w:cs="Times New Roman"/>
                <w:sz w:val="20"/>
                <w:szCs w:val="20"/>
                <w:lang w:val="en-US"/>
              </w:rPr>
              <w:t>.</w:t>
            </w:r>
          </w:p>
        </w:tc>
        <w:tc>
          <w:tcPr>
            <w:tcW w:w="2409" w:type="dxa"/>
            <w:noWrap/>
            <w:vAlign w:val="center"/>
          </w:tcPr>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"Sarah</w:t>
            </w:r>
            <w:r w:rsidR="00CC4DC9" w:rsidRPr="00EF4AD0">
              <w:rPr>
                <w:rFonts w:cs="Times New Roman"/>
                <w:sz w:val="20"/>
                <w:szCs w:val="20"/>
              </w:rPr>
              <w:t xml:space="preserve"> </w:t>
            </w:r>
            <w:r w:rsidRPr="00EF4AD0">
              <w:rPr>
                <w:rFonts w:cs="Times New Roman"/>
                <w:sz w:val="20"/>
                <w:szCs w:val="20"/>
              </w:rPr>
              <w:t>Faulwetter"</w:t>
            </w:r>
          </w:p>
        </w:tc>
        <w:tc>
          <w:tcPr>
            <w:tcW w:w="2177" w:type="dxa"/>
            <w:noWrap/>
            <w:vAlign w:val="center"/>
          </w:tcPr>
          <w:p w:rsidR="00CC4DC9" w:rsidRPr="007B65C5" w:rsidRDefault="00501E9C" w:rsidP="007B65C5">
            <w:pPr>
              <w:spacing w:after="0" w:line="240" w:lineRule="auto"/>
              <w:jc w:val="center"/>
              <w:rPr>
                <w:rFonts w:cs="Times New Roman"/>
                <w:sz w:val="20"/>
                <w:szCs w:val="20"/>
                <w:lang w:val="en-US"/>
              </w:rPr>
            </w:pPr>
            <w:r w:rsidRPr="00EF4AD0">
              <w:rPr>
                <w:rFonts w:cs="Times New Roman"/>
                <w:sz w:val="20"/>
                <w:szCs w:val="20"/>
                <w:lang w:val="en-US"/>
              </w:rPr>
              <w:t>E17 Type Assignment Event.</w:t>
            </w:r>
            <w:r w:rsidR="007B65C5">
              <w:rPr>
                <w:rFonts w:cs="Times New Roman"/>
                <w:sz w:val="20"/>
                <w:szCs w:val="20"/>
                <w:lang w:val="en-US"/>
              </w:rPr>
              <w:br/>
            </w:r>
            <w:r w:rsidRPr="00EF4AD0">
              <w:rPr>
                <w:rFonts w:cs="Times New Roman"/>
                <w:sz w:val="20"/>
                <w:szCs w:val="20"/>
              </w:rPr>
              <w:t>P14 carried out by:</w:t>
            </w:r>
          </w:p>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rPr>
              <w:t xml:space="preserve"> E39 Actor (BT9</w:t>
            </w:r>
            <w:r w:rsidRPr="00EF4AD0">
              <w:rPr>
                <w:rFonts w:cs="Times New Roman"/>
                <w:sz w:val="20"/>
                <w:szCs w:val="20"/>
                <w:lang w:val="en-US"/>
              </w:rPr>
              <w:t xml:space="preserve"> Actor Type</w:t>
            </w:r>
            <w:r w:rsidRPr="00EF4AD0">
              <w:rPr>
                <w:rFonts w:cs="Times New Roman"/>
                <w:sz w:val="20"/>
                <w:szCs w:val="20"/>
              </w:rPr>
              <w:t>, BC8</w:t>
            </w:r>
            <w:r w:rsidRPr="00EF4AD0">
              <w:rPr>
                <w:rFonts w:cs="Times New Roman"/>
                <w:sz w:val="20"/>
                <w:szCs w:val="20"/>
                <w:lang w:val="en-US"/>
              </w:rPr>
              <w:t xml:space="preserve"> Actor)</w:t>
            </w:r>
          </w:p>
        </w:tc>
      </w:tr>
      <w:tr w:rsidR="00501E9C" w:rsidRPr="000F6243" w:rsidTr="00CC4DC9">
        <w:trPr>
          <w:trHeight w:val="524"/>
          <w:jc w:val="center"/>
        </w:trPr>
        <w:tc>
          <w:tcPr>
            <w:tcW w:w="2057" w:type="dxa"/>
            <w:noWrap/>
            <w:vAlign w:val="center"/>
          </w:tcPr>
          <w:p w:rsidR="00501E9C" w:rsidRPr="00EF4AD0" w:rsidRDefault="00B0618D" w:rsidP="00CC4DC9">
            <w:pPr>
              <w:spacing w:after="0" w:line="240" w:lineRule="auto"/>
              <w:rPr>
                <w:rFonts w:cs="Times New Roman"/>
                <w:sz w:val="20"/>
                <w:szCs w:val="20"/>
              </w:rPr>
            </w:pPr>
            <w:r>
              <w:rPr>
                <w:rFonts w:cs="Times New Roman"/>
                <w:sz w:val="20"/>
                <w:szCs w:val="20"/>
              </w:rPr>
              <w:t>dateIdentified</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The date of the identification event</w:t>
            </w:r>
            <w:r w:rsidR="00CC4DC9" w:rsidRPr="00EF4AD0">
              <w:rPr>
                <w:rFonts w:cs="Times New Roman"/>
                <w:sz w:val="20"/>
                <w:szCs w:val="20"/>
                <w:lang w:val="en-US"/>
              </w:rPr>
              <w:t>.</w:t>
            </w:r>
          </w:p>
        </w:tc>
        <w:tc>
          <w:tcPr>
            <w:tcW w:w="2409" w:type="dxa"/>
            <w:noWrap/>
            <w:vAlign w:val="center"/>
          </w:tcPr>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"17/9/2012"</w:t>
            </w:r>
          </w:p>
        </w:tc>
        <w:tc>
          <w:tcPr>
            <w:tcW w:w="2177" w:type="dxa"/>
            <w:noWrap/>
            <w:vAlign w:val="center"/>
          </w:tcPr>
          <w:p w:rsidR="00501E9C" w:rsidRPr="00EF4AD0" w:rsidRDefault="00501E9C" w:rsidP="00CC4DC9">
            <w:pPr>
              <w:jc w:val="center"/>
              <w:rPr>
                <w:sz w:val="20"/>
                <w:szCs w:val="20"/>
              </w:rPr>
            </w:pPr>
            <w:r w:rsidRPr="00EF4AD0">
              <w:rPr>
                <w:rFonts w:cs="Times New Roman"/>
                <w:sz w:val="20"/>
                <w:szCs w:val="20"/>
                <w:lang w:val="en-US"/>
              </w:rPr>
              <w:t>E17 Type Assignment Event.</w:t>
            </w:r>
            <w:r w:rsidR="00CC4DC9" w:rsidRPr="00EF4AD0">
              <w:rPr>
                <w:rFonts w:cs="Times New Roman"/>
                <w:sz w:val="20"/>
                <w:szCs w:val="20"/>
                <w:lang w:val="en-US"/>
              </w:rPr>
              <w:br/>
            </w:r>
            <w:r w:rsidRPr="00EF4AD0">
              <w:rPr>
                <w:rFonts w:cs="Times New Roman"/>
                <w:sz w:val="20"/>
                <w:szCs w:val="20"/>
              </w:rPr>
              <w:t>P4 has time-span</w:t>
            </w:r>
            <w:r w:rsidRPr="00EF4AD0">
              <w:rPr>
                <w:sz w:val="20"/>
                <w:szCs w:val="20"/>
              </w:rPr>
              <w:t>:</w:t>
            </w:r>
            <w:r w:rsidR="00CC4DC9" w:rsidRPr="00EF4AD0">
              <w:rPr>
                <w:sz w:val="20"/>
                <w:szCs w:val="20"/>
              </w:rPr>
              <w:br/>
            </w:r>
            <w:r w:rsidRPr="00EF4AD0">
              <w:rPr>
                <w:rFonts w:cs="Times New Roman"/>
                <w:sz w:val="20"/>
                <w:szCs w:val="20"/>
              </w:rPr>
              <w:lastRenderedPageBreak/>
              <w:t>BC2</w:t>
            </w:r>
            <w:r w:rsidRPr="00EF4AD0">
              <w:rPr>
                <w:rFonts w:cs="Times New Roman"/>
                <w:sz w:val="20"/>
                <w:szCs w:val="20"/>
                <w:lang w:val="en-US"/>
              </w:rPr>
              <w:t xml:space="preserve"> Time Span</w:t>
            </w:r>
          </w:p>
        </w:tc>
      </w:tr>
      <w:tr w:rsidR="00501E9C" w:rsidRPr="000F6243" w:rsidTr="00CC4DC9">
        <w:trPr>
          <w:trHeight w:val="560"/>
          <w:jc w:val="center"/>
        </w:trPr>
        <w:tc>
          <w:tcPr>
            <w:tcW w:w="2057" w:type="dxa"/>
            <w:noWrap/>
            <w:vAlign w:val="center"/>
          </w:tcPr>
          <w:p w:rsidR="00501E9C" w:rsidRPr="00EF4AD0" w:rsidRDefault="00B0618D" w:rsidP="00CC4DC9">
            <w:pPr>
              <w:spacing w:after="0" w:line="240" w:lineRule="auto"/>
              <w:rPr>
                <w:rFonts w:cs="Times New Roman"/>
                <w:sz w:val="20"/>
                <w:szCs w:val="20"/>
              </w:rPr>
            </w:pPr>
            <w:r>
              <w:rPr>
                <w:rFonts w:cs="Times New Roman"/>
                <w:sz w:val="20"/>
                <w:szCs w:val="20"/>
              </w:rPr>
              <w:lastRenderedPageBreak/>
              <w:t>locality</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The place of the identification event</w:t>
            </w:r>
            <w:r w:rsidR="00CC4DC9" w:rsidRPr="00EF4AD0">
              <w:rPr>
                <w:rFonts w:cs="Times New Roman"/>
                <w:sz w:val="20"/>
                <w:szCs w:val="20"/>
                <w:lang w:val="en-US"/>
              </w:rPr>
              <w:t>.</w:t>
            </w:r>
          </w:p>
        </w:tc>
        <w:tc>
          <w:tcPr>
            <w:tcW w:w="2409" w:type="dxa"/>
            <w:noWrap/>
            <w:vAlign w:val="center"/>
          </w:tcPr>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"Alykes"</w:t>
            </w:r>
          </w:p>
        </w:tc>
        <w:tc>
          <w:tcPr>
            <w:tcW w:w="2177" w:type="dxa"/>
            <w:noWrap/>
            <w:vAlign w:val="center"/>
          </w:tcPr>
          <w:p w:rsidR="00501E9C" w:rsidRPr="00EF4AD0" w:rsidRDefault="00501E9C" w:rsidP="00CC4DC9">
            <w:pPr>
              <w:jc w:val="center"/>
              <w:rPr>
                <w:sz w:val="20"/>
                <w:szCs w:val="20"/>
                <w:lang w:val="en-US"/>
              </w:rPr>
            </w:pPr>
            <w:r w:rsidRPr="00EF4AD0">
              <w:rPr>
                <w:rFonts w:cs="Times New Roman"/>
                <w:sz w:val="20"/>
                <w:szCs w:val="20"/>
                <w:lang w:val="en-US"/>
              </w:rPr>
              <w:t xml:space="preserve">E17 Type Assignment Event. </w:t>
            </w:r>
            <w:r w:rsidR="007B65C5">
              <w:rPr>
                <w:rFonts w:cs="Times New Roman"/>
                <w:sz w:val="20"/>
                <w:szCs w:val="20"/>
                <w:lang w:val="en-US"/>
              </w:rPr>
              <w:br/>
            </w:r>
            <w:r w:rsidRPr="00EF4AD0">
              <w:rPr>
                <w:rFonts w:cs="Times New Roman"/>
                <w:sz w:val="20"/>
                <w:szCs w:val="20"/>
              </w:rPr>
              <w:t>P7 took place at</w:t>
            </w:r>
            <w:r w:rsidR="007B65C5">
              <w:rPr>
                <w:rFonts w:cs="Times New Roman"/>
                <w:sz w:val="20"/>
                <w:szCs w:val="20"/>
                <w:lang w:val="en-US"/>
              </w:rPr>
              <w:t>:</w:t>
            </w:r>
            <w:r w:rsidR="007B65C5">
              <w:rPr>
                <w:rFonts w:cs="Times New Roman"/>
                <w:sz w:val="20"/>
                <w:szCs w:val="20"/>
                <w:lang w:val="en-US"/>
              </w:rPr>
              <w:br/>
            </w:r>
            <w:r w:rsidR="0007319F">
              <w:rPr>
                <w:rFonts w:cs="Times New Roman"/>
                <w:sz w:val="20"/>
                <w:szCs w:val="20"/>
                <w:lang w:val="en-US"/>
              </w:rPr>
              <w:t>E53</w:t>
            </w:r>
            <w:r w:rsidRPr="00EF4AD0">
              <w:rPr>
                <w:rFonts w:cs="Times New Roman"/>
                <w:sz w:val="20"/>
                <w:szCs w:val="20"/>
                <w:lang w:val="en-US"/>
              </w:rPr>
              <w:t xml:space="preserve"> Place</w:t>
            </w:r>
          </w:p>
        </w:tc>
      </w:tr>
      <w:tr w:rsidR="00501E9C" w:rsidRPr="00770D20" w:rsidTr="003D1EEC">
        <w:trPr>
          <w:trHeight w:val="416"/>
          <w:jc w:val="center"/>
        </w:trPr>
        <w:tc>
          <w:tcPr>
            <w:tcW w:w="2057" w:type="dxa"/>
            <w:noWrap/>
            <w:vAlign w:val="center"/>
          </w:tcPr>
          <w:p w:rsidR="00501E9C" w:rsidRPr="00EF4AD0" w:rsidRDefault="00B0618D" w:rsidP="00CC4DC9">
            <w:pPr>
              <w:spacing w:after="0" w:line="240" w:lineRule="auto"/>
              <w:rPr>
                <w:rFonts w:cs="Times New Roman"/>
                <w:sz w:val="20"/>
                <w:szCs w:val="20"/>
                <w:lang w:val="en-US"/>
              </w:rPr>
            </w:pPr>
            <w:r>
              <w:rPr>
                <w:rFonts w:cs="Times New Roman"/>
                <w:sz w:val="20"/>
                <w:szCs w:val="20"/>
                <w:lang w:val="en-US"/>
              </w:rPr>
              <w:t>scientificName</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 xml:space="preserve">The </w:t>
            </w:r>
            <w:r w:rsidR="00B0618D">
              <w:rPr>
                <w:rFonts w:cs="Times New Roman"/>
                <w:sz w:val="20"/>
                <w:szCs w:val="20"/>
                <w:lang w:val="en-US"/>
              </w:rPr>
              <w:t xml:space="preserve">scientific name of </w:t>
            </w:r>
            <w:r w:rsidRPr="00EF4AD0">
              <w:rPr>
                <w:rFonts w:cs="Times New Roman"/>
                <w:sz w:val="20"/>
                <w:szCs w:val="20"/>
                <w:lang w:val="en-US"/>
              </w:rPr>
              <w:t>species that was assigned to the individual/specimen by the identification event taxon id</w:t>
            </w:r>
          </w:p>
        </w:tc>
        <w:tc>
          <w:tcPr>
            <w:tcW w:w="2409" w:type="dxa"/>
            <w:noWrap/>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"Odontosyllis</w:t>
            </w:r>
            <w:r w:rsidR="00AD5064">
              <w:rPr>
                <w:rFonts w:cs="Times New Roman"/>
                <w:sz w:val="20"/>
                <w:szCs w:val="20"/>
                <w:lang w:val="en-US"/>
              </w:rPr>
              <w:t xml:space="preserve"> </w:t>
            </w:r>
            <w:r w:rsidRPr="00EF4AD0">
              <w:rPr>
                <w:rFonts w:cs="Times New Roman"/>
                <w:sz w:val="20"/>
                <w:szCs w:val="20"/>
                <w:lang w:val="en-US"/>
              </w:rPr>
              <w:t>fulgurans"</w:t>
            </w:r>
          </w:p>
        </w:tc>
        <w:tc>
          <w:tcPr>
            <w:tcW w:w="2177" w:type="dxa"/>
            <w:noWrap/>
            <w:vAlign w:val="center"/>
          </w:tcPr>
          <w:p w:rsidR="00CC4DC9"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 xml:space="preserve">E17 Type Assignment Event. </w:t>
            </w:r>
          </w:p>
          <w:p w:rsidR="00CC4DC9" w:rsidRPr="00EF4AD0" w:rsidRDefault="00CC4DC9" w:rsidP="00CC4DC9">
            <w:pPr>
              <w:spacing w:after="0" w:line="240" w:lineRule="auto"/>
              <w:jc w:val="center"/>
              <w:rPr>
                <w:rFonts w:cs="Times New Roman"/>
                <w:sz w:val="20"/>
                <w:szCs w:val="20"/>
              </w:rPr>
            </w:pPr>
            <w:r w:rsidRPr="00EF4AD0">
              <w:rPr>
                <w:rFonts w:cs="Times New Roman"/>
                <w:sz w:val="20"/>
                <w:szCs w:val="20"/>
              </w:rPr>
              <w:t>P42 assigned</w:t>
            </w:r>
            <w:r w:rsidR="00501E9C" w:rsidRPr="00EF4AD0">
              <w:rPr>
                <w:rFonts w:cs="Times New Roman"/>
                <w:sz w:val="20"/>
                <w:szCs w:val="20"/>
              </w:rPr>
              <w:t>:</w:t>
            </w:r>
          </w:p>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rPr>
              <w:t>BT27</w:t>
            </w:r>
            <w:r w:rsidRPr="00EF4AD0">
              <w:rPr>
                <w:rFonts w:cs="Times New Roman"/>
                <w:sz w:val="20"/>
                <w:szCs w:val="20"/>
                <w:lang w:val="en-US"/>
              </w:rPr>
              <w:t xml:space="preserve"> Species</w:t>
            </w:r>
          </w:p>
        </w:tc>
      </w:tr>
      <w:tr w:rsidR="00501E9C" w:rsidRPr="000F6243" w:rsidTr="00CC4DC9">
        <w:trPr>
          <w:trHeight w:val="900"/>
          <w:jc w:val="center"/>
        </w:trPr>
        <w:tc>
          <w:tcPr>
            <w:tcW w:w="2057" w:type="dxa"/>
            <w:noWrap/>
            <w:vAlign w:val="center"/>
          </w:tcPr>
          <w:p w:rsidR="00501E9C" w:rsidRPr="00EF4AD0" w:rsidRDefault="00CC4DC9" w:rsidP="00CC4DC9">
            <w:pPr>
              <w:spacing w:after="0" w:line="240" w:lineRule="auto"/>
              <w:rPr>
                <w:rFonts w:cs="Times New Roman"/>
                <w:sz w:val="20"/>
                <w:szCs w:val="20"/>
              </w:rPr>
            </w:pPr>
            <w:r w:rsidRPr="00EF4AD0">
              <w:rPr>
                <w:rFonts w:cs="Times New Roman"/>
                <w:sz w:val="20"/>
                <w:szCs w:val="20"/>
              </w:rPr>
              <w:t>i</w:t>
            </w:r>
            <w:r w:rsidR="00501E9C" w:rsidRPr="00EF4AD0">
              <w:rPr>
                <w:rFonts w:cs="Times New Roman"/>
                <w:sz w:val="20"/>
                <w:szCs w:val="20"/>
              </w:rPr>
              <w:t>dentificationReferences</w:t>
            </w:r>
          </w:p>
        </w:tc>
        <w:tc>
          <w:tcPr>
            <w:tcW w:w="1985" w:type="dxa"/>
            <w:vAlign w:val="center"/>
          </w:tcPr>
          <w:p w:rsidR="00501E9C"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A list of references (publication, global unique identifier, URI) used in the Identification.</w:t>
            </w:r>
          </w:p>
        </w:tc>
        <w:tc>
          <w:tcPr>
            <w:tcW w:w="2409" w:type="dxa"/>
            <w:vAlign w:val="center"/>
          </w:tcPr>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"SanMartín 2003" "doi:10.3897/zookeys.150.1877"</w:t>
            </w:r>
          </w:p>
        </w:tc>
        <w:tc>
          <w:tcPr>
            <w:tcW w:w="2177" w:type="dxa"/>
            <w:noWrap/>
            <w:vAlign w:val="center"/>
          </w:tcPr>
          <w:p w:rsidR="00CC4DC9" w:rsidRPr="00EF4AD0" w:rsidRDefault="00501E9C" w:rsidP="00CC4DC9">
            <w:pPr>
              <w:spacing w:after="0" w:line="240" w:lineRule="auto"/>
              <w:jc w:val="center"/>
              <w:rPr>
                <w:rFonts w:cs="Times New Roman"/>
                <w:sz w:val="20"/>
                <w:szCs w:val="20"/>
                <w:lang w:val="en-US"/>
              </w:rPr>
            </w:pPr>
            <w:r w:rsidRPr="00EF4AD0">
              <w:rPr>
                <w:rFonts w:cs="Times New Roman"/>
                <w:sz w:val="20"/>
                <w:szCs w:val="20"/>
                <w:lang w:val="en-US"/>
              </w:rPr>
              <w:t>E17 Type Assignment Event.</w:t>
            </w:r>
          </w:p>
          <w:p w:rsidR="00CC4DC9" w:rsidRPr="00EF4AD0" w:rsidRDefault="00501E9C" w:rsidP="00CC4DC9">
            <w:pPr>
              <w:spacing w:after="0" w:line="240" w:lineRule="auto"/>
              <w:jc w:val="center"/>
              <w:rPr>
                <w:rFonts w:cs="Times New Roman"/>
                <w:sz w:val="20"/>
                <w:szCs w:val="20"/>
              </w:rPr>
            </w:pPr>
            <w:r w:rsidRPr="00EF4AD0">
              <w:rPr>
                <w:rFonts w:cs="Times New Roman"/>
                <w:sz w:val="20"/>
                <w:szCs w:val="20"/>
                <w:lang w:val="en-US"/>
              </w:rPr>
              <w:t xml:space="preserve"> </w:t>
            </w:r>
            <w:r w:rsidR="007B65C5">
              <w:rPr>
                <w:rFonts w:cs="Times New Roman"/>
                <w:sz w:val="20"/>
                <w:szCs w:val="20"/>
                <w:lang w:val="en-US"/>
              </w:rPr>
              <w:t xml:space="preserve">P33 </w:t>
            </w:r>
            <w:r w:rsidRPr="00EF4AD0">
              <w:rPr>
                <w:rFonts w:cs="Times New Roman"/>
                <w:sz w:val="20"/>
                <w:szCs w:val="20"/>
              </w:rPr>
              <w:t xml:space="preserve">used specific object: </w:t>
            </w:r>
          </w:p>
          <w:p w:rsidR="00501E9C" w:rsidRPr="00EF4AD0" w:rsidRDefault="00501E9C" w:rsidP="00CC4DC9">
            <w:pPr>
              <w:spacing w:after="0" w:line="240" w:lineRule="auto"/>
              <w:jc w:val="center"/>
              <w:rPr>
                <w:rFonts w:cs="Times New Roman"/>
                <w:sz w:val="20"/>
                <w:szCs w:val="20"/>
              </w:rPr>
            </w:pPr>
            <w:r w:rsidRPr="00EF4AD0">
              <w:rPr>
                <w:rFonts w:cs="Times New Roman"/>
                <w:sz w:val="20"/>
                <w:szCs w:val="20"/>
              </w:rPr>
              <w:t>BC27 Publication</w:t>
            </w:r>
          </w:p>
        </w:tc>
      </w:tr>
      <w:tr w:rsidR="002E5BC4" w:rsidRPr="000F6243" w:rsidTr="00CC4DC9">
        <w:trPr>
          <w:trHeight w:val="900"/>
          <w:jc w:val="center"/>
        </w:trPr>
        <w:tc>
          <w:tcPr>
            <w:tcW w:w="2057" w:type="dxa"/>
            <w:noWrap/>
            <w:vAlign w:val="center"/>
          </w:tcPr>
          <w:p w:rsidR="002E5BC4" w:rsidRPr="00770D20" w:rsidRDefault="002E5BC4" w:rsidP="00C13264">
            <w:pPr>
              <w:spacing w:after="0" w:line="240" w:lineRule="auto"/>
              <w:rPr>
                <w:rFonts w:cs="Times New Roman"/>
                <w:sz w:val="20"/>
                <w:szCs w:val="20"/>
              </w:rPr>
            </w:pPr>
            <w:r>
              <w:rPr>
                <w:rFonts w:cs="Times New Roman"/>
                <w:sz w:val="20"/>
                <w:szCs w:val="20"/>
              </w:rPr>
              <w:t>d</w:t>
            </w:r>
            <w:r w:rsidRPr="00770D20">
              <w:rPr>
                <w:rFonts w:cs="Times New Roman"/>
                <w:sz w:val="20"/>
                <w:szCs w:val="20"/>
              </w:rPr>
              <w:t>ataset ID</w:t>
            </w:r>
          </w:p>
        </w:tc>
        <w:tc>
          <w:tcPr>
            <w:tcW w:w="1985" w:type="dxa"/>
            <w:vAlign w:val="center"/>
          </w:tcPr>
          <w:p w:rsidR="002E5BC4" w:rsidRPr="00770D20" w:rsidRDefault="002E5BC4" w:rsidP="002E5BC4">
            <w:pPr>
              <w:spacing w:after="0" w:line="240" w:lineRule="auto"/>
              <w:jc w:val="both"/>
              <w:rPr>
                <w:rFonts w:cs="Times New Roman"/>
                <w:sz w:val="20"/>
                <w:szCs w:val="20"/>
                <w:lang w:val="en-US"/>
              </w:rPr>
            </w:pPr>
            <w:r w:rsidRPr="00770D20">
              <w:rPr>
                <w:rFonts w:cs="Times New Roman"/>
                <w:sz w:val="20"/>
                <w:szCs w:val="20"/>
                <w:lang w:val="en-US"/>
              </w:rPr>
              <w:t xml:space="preserve">The ID of the dataset that contains records that refer to this </w:t>
            </w:r>
            <w:r>
              <w:rPr>
                <w:rFonts w:cs="Times New Roman"/>
                <w:sz w:val="20"/>
                <w:szCs w:val="20"/>
                <w:lang w:val="en-US"/>
              </w:rPr>
              <w:t>identification</w:t>
            </w:r>
            <w:r w:rsidRPr="00770D20">
              <w:rPr>
                <w:rFonts w:cs="Times New Roman"/>
                <w:sz w:val="20"/>
                <w:szCs w:val="20"/>
                <w:lang w:val="en-US"/>
              </w:rPr>
              <w:t xml:space="preserve"> event</w:t>
            </w:r>
            <w:r>
              <w:rPr>
                <w:rFonts w:cs="Times New Roman"/>
                <w:sz w:val="20"/>
                <w:szCs w:val="20"/>
                <w:lang w:val="en-US"/>
              </w:rPr>
              <w:t>.</w:t>
            </w:r>
          </w:p>
        </w:tc>
        <w:tc>
          <w:tcPr>
            <w:tcW w:w="2409" w:type="dxa"/>
            <w:vAlign w:val="center"/>
          </w:tcPr>
          <w:p w:rsidR="002E5BC4" w:rsidRPr="00770D20" w:rsidRDefault="002E5BC4" w:rsidP="00C13264">
            <w:pPr>
              <w:spacing w:after="0" w:line="240" w:lineRule="auto"/>
              <w:jc w:val="center"/>
              <w:rPr>
                <w:rFonts w:cs="Times New Roman"/>
                <w:sz w:val="20"/>
                <w:szCs w:val="20"/>
                <w:lang w:val="en-US"/>
              </w:rPr>
            </w:pPr>
            <w:r w:rsidRPr="00770D20">
              <w:rPr>
                <w:rFonts w:cs="Times New Roman"/>
                <w:sz w:val="20"/>
                <w:szCs w:val="20"/>
              </w:rPr>
              <w:t>"d50024ac-5268-477e-8559-933779553b34"</w:t>
            </w:r>
          </w:p>
          <w:p w:rsidR="002E5BC4" w:rsidRPr="00770D20" w:rsidRDefault="002E5BC4" w:rsidP="00C13264">
            <w:pPr>
              <w:spacing w:after="0" w:line="240" w:lineRule="auto"/>
              <w:jc w:val="center"/>
              <w:rPr>
                <w:rFonts w:cs="Times New Roman"/>
                <w:sz w:val="20"/>
                <w:szCs w:val="20"/>
                <w:lang w:val="en-US"/>
              </w:rPr>
            </w:pPr>
            <w:r w:rsidRPr="00EF1F5F">
              <w:rPr>
                <w:rFonts w:cs="Times New Roman"/>
                <w:sz w:val="20"/>
                <w:szCs w:val="20"/>
              </w:rPr>
              <w:t>"</w:t>
            </w:r>
            <w:r w:rsidRPr="00EF1F5F">
              <w:rPr>
                <w:rFonts w:cs="Times New Roman"/>
                <w:sz w:val="20"/>
                <w:szCs w:val="20"/>
                <w:lang w:val="en-US"/>
              </w:rPr>
              <w:t>EasternMedSyllids</w:t>
            </w:r>
            <w:r w:rsidRPr="00EF1F5F">
              <w:rPr>
                <w:rFonts w:cs="Times New Roman"/>
                <w:sz w:val="20"/>
                <w:szCs w:val="20"/>
              </w:rPr>
              <w:t>"</w:t>
            </w:r>
          </w:p>
        </w:tc>
        <w:tc>
          <w:tcPr>
            <w:tcW w:w="2177" w:type="dxa"/>
            <w:noWrap/>
            <w:vAlign w:val="center"/>
          </w:tcPr>
          <w:p w:rsidR="002E5BC4" w:rsidRPr="00770D20" w:rsidRDefault="002E5BC4" w:rsidP="002E5BC4">
            <w:pPr>
              <w:spacing w:after="0" w:line="240" w:lineRule="auto"/>
              <w:jc w:val="center"/>
              <w:rPr>
                <w:rFonts w:cs="Times New Roman"/>
                <w:sz w:val="20"/>
                <w:szCs w:val="20"/>
                <w:lang w:val="en-US"/>
              </w:rPr>
            </w:pPr>
            <w:r w:rsidRPr="00EF4AD0">
              <w:rPr>
                <w:rFonts w:cs="Times New Roman"/>
                <w:sz w:val="20"/>
                <w:szCs w:val="20"/>
                <w:lang w:val="en-US"/>
              </w:rPr>
              <w:t xml:space="preserve">E17 Type Assignment Event. </w:t>
            </w:r>
            <w:r>
              <w:rPr>
                <w:rFonts w:cs="Times New Roman"/>
                <w:sz w:val="20"/>
                <w:szCs w:val="20"/>
                <w:lang w:val="en-US"/>
              </w:rPr>
              <w:br/>
              <w:t>P67</w:t>
            </w:r>
            <w:r>
              <w:rPr>
                <w:rFonts w:cs="Times New Roman"/>
                <w:sz w:val="20"/>
                <w:szCs w:val="20"/>
              </w:rPr>
              <w:t xml:space="preserve"> is referred to by:  </w:t>
            </w:r>
            <w:r>
              <w:rPr>
                <w:rFonts w:cs="Times New Roman"/>
                <w:sz w:val="20"/>
                <w:szCs w:val="20"/>
              </w:rPr>
              <w:br/>
            </w:r>
            <w:r w:rsidRPr="00770D20">
              <w:rPr>
                <w:rFonts w:cs="Times New Roman"/>
                <w:sz w:val="20"/>
                <w:szCs w:val="20"/>
              </w:rPr>
              <w:t>BC21</w:t>
            </w:r>
            <w:r w:rsidRPr="00770D20">
              <w:rPr>
                <w:rFonts w:cs="Times New Roman"/>
                <w:sz w:val="20"/>
                <w:szCs w:val="20"/>
                <w:lang w:val="en-US"/>
              </w:rPr>
              <w:t xml:space="preserve"> Data Set</w:t>
            </w:r>
          </w:p>
        </w:tc>
      </w:tr>
    </w:tbl>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Table 2: Metadata about Identification Event</w:t>
      </w:r>
    </w:p>
    <w:p w:rsidR="00383B87" w:rsidRPr="00770D20" w:rsidRDefault="00383B87" w:rsidP="00501E9C">
      <w:pPr>
        <w:jc w:val="both"/>
        <w:rPr>
          <w:rFonts w:cs="Times New Roman"/>
          <w:b/>
          <w:bCs/>
          <w:sz w:val="24"/>
          <w:szCs w:val="24"/>
          <w:lang w:val="en-US"/>
        </w:rPr>
      </w:pPr>
    </w:p>
    <w:p w:rsidR="007B65C5" w:rsidRDefault="00B0618D" w:rsidP="007B65C5">
      <w:pPr>
        <w:pStyle w:val="Heading2"/>
        <w:rPr>
          <w:lang w:val="en-US"/>
        </w:rPr>
      </w:pPr>
      <w:bookmarkStart w:id="31" w:name="_Toc435550171"/>
      <w:r>
        <w:rPr>
          <w:lang w:val="en-US"/>
        </w:rPr>
        <w:t>Naming and Taxonomic</w:t>
      </w:r>
      <w:r w:rsidR="00BA32A2">
        <w:rPr>
          <w:lang w:val="en-US"/>
        </w:rPr>
        <w:t xml:space="preserve"> Metadata</w:t>
      </w:r>
      <w:bookmarkEnd w:id="31"/>
    </w:p>
    <w:p w:rsidR="007B65C5" w:rsidRPr="007B65C5" w:rsidRDefault="007B65C5" w:rsidP="007B65C5">
      <w:pPr>
        <w:rPr>
          <w:lang w:val="en-US"/>
        </w:rPr>
      </w:pPr>
    </w:p>
    <w:p w:rsidR="00501E9C" w:rsidRPr="00770D20" w:rsidRDefault="007B65C5" w:rsidP="00501E9C">
      <w:pPr>
        <w:jc w:val="both"/>
        <w:rPr>
          <w:rFonts w:cs="Times New Roman"/>
          <w:sz w:val="24"/>
          <w:szCs w:val="24"/>
          <w:lang w:val="en-US"/>
        </w:rPr>
      </w:pPr>
      <w:r w:rsidRPr="00747FF0">
        <w:t xml:space="preserve">Taxonomy is </w:t>
      </w:r>
      <w:ins w:id="32" w:author="Bekiari Xrysoula" w:date="2015-02-05T16:01:00Z">
        <w:r w:rsidR="00C64F1E" w:rsidRPr="00747FF0">
          <w:t xml:space="preserve">an event that organisms are classified </w:t>
        </w:r>
      </w:ins>
      <w:del w:id="33" w:author="Bekiari Xrysoula" w:date="2015-02-05T16:02:00Z">
        <w:r w:rsidRPr="00747FF0" w:rsidDel="00C64F1E">
          <w:delText>the classification of organisms in an</w:delText>
        </w:r>
      </w:del>
      <w:ins w:id="34" w:author="Bekiari Xrysoula" w:date="2015-02-05T16:02:00Z">
        <w:r w:rsidR="00C64F1E" w:rsidRPr="00747FF0">
          <w:t xml:space="preserve">according to existing </w:t>
        </w:r>
      </w:ins>
      <w:r w:rsidRPr="00747FF0">
        <w:t xml:space="preserve"> order</w:t>
      </w:r>
      <w:r w:rsidR="00F740E0" w:rsidRPr="00747FF0">
        <w:t>ed</w:t>
      </w:r>
      <w:r w:rsidRPr="00747FF0">
        <w:t xml:space="preserve"> system</w:t>
      </w:r>
      <w:ins w:id="35" w:author="Bekiari Xrysoula" w:date="2015-02-05T16:03:00Z">
        <w:r w:rsidR="00C64F1E" w:rsidRPr="00747FF0">
          <w:t>s</w:t>
        </w:r>
      </w:ins>
      <w:r w:rsidRPr="00747FF0">
        <w:t xml:space="preserve"> </w:t>
      </w:r>
      <w:del w:id="36" w:author="Bekiari Xrysoula" w:date="2015-02-05T16:02:00Z">
        <w:r w:rsidRPr="00747FF0" w:rsidDel="00C64F1E">
          <w:delText xml:space="preserve">that </w:delText>
        </w:r>
      </w:del>
      <w:ins w:id="37" w:author="Bekiari Xrysoula" w:date="2015-02-05T16:02:00Z">
        <w:r w:rsidR="00C64F1E" w:rsidRPr="00747FF0">
          <w:t xml:space="preserve">which </w:t>
        </w:r>
      </w:ins>
      <w:r w:rsidRPr="00747FF0">
        <w:t>indicate</w:t>
      </w:r>
      <w:del w:id="38" w:author="Bekiari Xrysoula" w:date="2015-02-05T16:03:00Z">
        <w:r w:rsidRPr="00747FF0" w:rsidDel="00C64F1E">
          <w:delText>s</w:delText>
        </w:r>
      </w:del>
      <w:r w:rsidRPr="00747FF0">
        <w:t xml:space="preserve"> natural relationships. The taxonomic organization of species is hierarchical. </w:t>
      </w:r>
      <w:del w:id="39" w:author="Bekiari Xrysoula" w:date="2015-02-05T16:04:00Z">
        <w:r w:rsidRPr="00747FF0" w:rsidDel="00C64F1E">
          <w:delText>Each s</w:delText>
        </w:r>
      </w:del>
      <w:ins w:id="40" w:author="Bekiari Xrysoula" w:date="2015-02-05T16:04:00Z">
        <w:r w:rsidR="00C64F1E" w:rsidRPr="00747FF0">
          <w:t>S</w:t>
        </w:r>
      </w:ins>
      <w:r w:rsidRPr="00747FF0">
        <w:t xml:space="preserve">pecies belongs to </w:t>
      </w:r>
      <w:del w:id="41" w:author="Bekiari Xrysoula" w:date="2015-02-05T16:04:00Z">
        <w:r w:rsidRPr="00747FF0" w:rsidDel="00C64F1E">
          <w:delText xml:space="preserve">a </w:delText>
        </w:r>
      </w:del>
      <w:r w:rsidRPr="00747FF0">
        <w:t xml:space="preserve">genus, </w:t>
      </w:r>
      <w:del w:id="42" w:author="Bekiari Xrysoula" w:date="2015-02-05T16:04:00Z">
        <w:r w:rsidRPr="00747FF0" w:rsidDel="00C64F1E">
          <w:delText xml:space="preserve">each </w:delText>
        </w:r>
      </w:del>
      <w:r w:rsidRPr="00747FF0">
        <w:t>genus belongs</w:t>
      </w:r>
      <w:r w:rsidRPr="00747FF0">
        <w:rPr>
          <w:rFonts w:cs="Times New Roman"/>
          <w:sz w:val="24"/>
          <w:szCs w:val="24"/>
          <w:lang w:val="en-US"/>
        </w:rPr>
        <w:t xml:space="preserve"> to </w:t>
      </w:r>
      <w:del w:id="43" w:author="Bekiari Xrysoula" w:date="2015-02-05T16:05:00Z">
        <w:r w:rsidRPr="00747FF0" w:rsidDel="00C64F1E">
          <w:rPr>
            <w:rFonts w:cs="Times New Roman"/>
            <w:sz w:val="24"/>
            <w:szCs w:val="24"/>
            <w:lang w:val="en-US"/>
          </w:rPr>
          <w:delText xml:space="preserve">a </w:delText>
        </w:r>
      </w:del>
      <w:r w:rsidRPr="00747FF0">
        <w:rPr>
          <w:rFonts w:cs="Times New Roman"/>
          <w:sz w:val="24"/>
          <w:szCs w:val="24"/>
          <w:lang w:val="en-US"/>
        </w:rPr>
        <w:t xml:space="preserve">family, and so on through order, class, phylum, and kingdom. </w:t>
      </w:r>
      <w:r w:rsidR="00F740E0" w:rsidRPr="00747FF0">
        <w:rPr>
          <w:rFonts w:cs="Times New Roman"/>
          <w:sz w:val="24"/>
          <w:szCs w:val="24"/>
          <w:lang w:val="en-US"/>
        </w:rPr>
        <w:t>In the</w:t>
      </w:r>
      <w:r w:rsidR="00F740E0">
        <w:rPr>
          <w:rFonts w:cs="Times New Roman"/>
          <w:sz w:val="24"/>
          <w:szCs w:val="24"/>
          <w:lang w:val="en-US"/>
        </w:rPr>
        <w:t xml:space="preserve"> following tables the information that we keep about the sc</w:t>
      </w:r>
      <w:r w:rsidR="009A06FD">
        <w:rPr>
          <w:rFonts w:cs="Times New Roman"/>
          <w:sz w:val="24"/>
          <w:szCs w:val="24"/>
          <w:lang w:val="en-US"/>
        </w:rPr>
        <w:t xml:space="preserve">ientific name assignment events, </w:t>
      </w:r>
      <w:r w:rsidR="00F740E0">
        <w:rPr>
          <w:rFonts w:cs="Times New Roman"/>
          <w:sz w:val="24"/>
          <w:szCs w:val="24"/>
          <w:lang w:val="en-US"/>
        </w:rPr>
        <w:t xml:space="preserve">the taxonomic classification </w:t>
      </w:r>
      <w:r w:rsidR="009A06FD">
        <w:rPr>
          <w:rFonts w:cs="Times New Roman"/>
          <w:sz w:val="24"/>
          <w:szCs w:val="24"/>
          <w:lang w:val="en-US"/>
        </w:rPr>
        <w:t xml:space="preserve">and the common names </w:t>
      </w:r>
      <w:r w:rsidR="00F740E0">
        <w:rPr>
          <w:rFonts w:cs="Times New Roman"/>
          <w:sz w:val="24"/>
          <w:szCs w:val="24"/>
          <w:lang w:val="en-US"/>
        </w:rPr>
        <w:t>are included.</w:t>
      </w:r>
    </w:p>
    <w:p w:rsidR="00501E9C" w:rsidRPr="007B65C5" w:rsidRDefault="00501E9C" w:rsidP="00501E9C">
      <w:pPr>
        <w:jc w:val="center"/>
        <w:rPr>
          <w:rFonts w:cs="Times New Roman"/>
          <w:b/>
          <w:sz w:val="24"/>
          <w:szCs w:val="24"/>
          <w:lang w:val="en-US"/>
        </w:rPr>
      </w:pPr>
      <w:r w:rsidRPr="007B65C5">
        <w:rPr>
          <w:rFonts w:cs="Times New Roman"/>
          <w:b/>
          <w:sz w:val="24"/>
          <w:szCs w:val="24"/>
          <w:lang w:val="en-US"/>
        </w:rPr>
        <w:t xml:space="preserve">Metadata about </w:t>
      </w:r>
      <w:r w:rsidR="00B0618D">
        <w:rPr>
          <w:rFonts w:cs="Times New Roman"/>
          <w:b/>
          <w:sz w:val="24"/>
          <w:szCs w:val="24"/>
          <w:lang w:val="en-US"/>
        </w:rPr>
        <w:t>Scientific Name Assignment Event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1985"/>
        <w:gridCol w:w="2268"/>
        <w:gridCol w:w="2354"/>
      </w:tblGrid>
      <w:tr w:rsidR="00501E9C" w:rsidRPr="00770D20" w:rsidTr="002E5BC4">
        <w:trPr>
          <w:trHeight w:val="353"/>
        </w:trPr>
        <w:tc>
          <w:tcPr>
            <w:tcW w:w="1915" w:type="dxa"/>
            <w:shd w:val="clear" w:color="auto" w:fill="DDD9C3"/>
            <w:noWrap/>
            <w:vAlign w:val="center"/>
          </w:tcPr>
          <w:p w:rsidR="00501E9C" w:rsidRPr="007B65C5" w:rsidRDefault="00501E9C" w:rsidP="007B65C5">
            <w:pPr>
              <w:spacing w:after="0" w:line="240" w:lineRule="auto"/>
              <w:jc w:val="center"/>
              <w:rPr>
                <w:rFonts w:cs="Times New Roman"/>
                <w:b/>
                <w:bCs/>
              </w:rPr>
            </w:pPr>
            <w:r w:rsidRPr="007B65C5">
              <w:rPr>
                <w:rFonts w:cs="Times New Roman"/>
                <w:b/>
                <w:bCs/>
              </w:rPr>
              <w:t>Metadata</w:t>
            </w:r>
          </w:p>
        </w:tc>
        <w:tc>
          <w:tcPr>
            <w:tcW w:w="1985" w:type="dxa"/>
            <w:shd w:val="clear" w:color="auto" w:fill="DDD9C3"/>
            <w:noWrap/>
            <w:vAlign w:val="center"/>
          </w:tcPr>
          <w:p w:rsidR="00501E9C" w:rsidRPr="007B65C5" w:rsidRDefault="00501E9C" w:rsidP="007B65C5">
            <w:pPr>
              <w:spacing w:after="0" w:line="240" w:lineRule="auto"/>
              <w:jc w:val="center"/>
              <w:rPr>
                <w:rFonts w:cs="Times New Roman"/>
                <w:b/>
                <w:bCs/>
              </w:rPr>
            </w:pPr>
            <w:r w:rsidRPr="007B65C5">
              <w:rPr>
                <w:rFonts w:cs="Times New Roman"/>
                <w:b/>
                <w:bCs/>
              </w:rPr>
              <w:t>Definition</w:t>
            </w:r>
          </w:p>
        </w:tc>
        <w:tc>
          <w:tcPr>
            <w:tcW w:w="2268" w:type="dxa"/>
            <w:shd w:val="clear" w:color="auto" w:fill="DDD9C3"/>
            <w:noWrap/>
            <w:vAlign w:val="center"/>
          </w:tcPr>
          <w:p w:rsidR="00501E9C" w:rsidRPr="007B65C5" w:rsidRDefault="00501E9C" w:rsidP="007B65C5">
            <w:pPr>
              <w:spacing w:after="0" w:line="240" w:lineRule="auto"/>
              <w:jc w:val="center"/>
              <w:rPr>
                <w:rFonts w:cs="Times New Roman"/>
                <w:b/>
                <w:bCs/>
              </w:rPr>
            </w:pPr>
            <w:r w:rsidRPr="007B65C5">
              <w:rPr>
                <w:rFonts w:cs="Times New Roman"/>
                <w:b/>
                <w:bCs/>
              </w:rPr>
              <w:t>Example(s)</w:t>
            </w:r>
          </w:p>
        </w:tc>
        <w:tc>
          <w:tcPr>
            <w:tcW w:w="2354" w:type="dxa"/>
            <w:shd w:val="clear" w:color="auto" w:fill="DDD9C3"/>
            <w:vAlign w:val="center"/>
          </w:tcPr>
          <w:p w:rsidR="00501E9C" w:rsidRPr="007B65C5" w:rsidRDefault="007B65C5" w:rsidP="007B65C5">
            <w:pPr>
              <w:spacing w:after="0" w:line="240" w:lineRule="auto"/>
              <w:jc w:val="center"/>
              <w:rPr>
                <w:rFonts w:cs="Times New Roman"/>
                <w:b/>
                <w:bCs/>
              </w:rPr>
            </w:pPr>
            <w:r w:rsidRPr="007B65C5">
              <w:rPr>
                <w:rFonts w:cs="Times New Roman"/>
                <w:b/>
                <w:bCs/>
              </w:rPr>
              <w:t>CRM Family Models</w:t>
            </w:r>
          </w:p>
        </w:tc>
      </w:tr>
      <w:tr w:rsidR="00501E9C" w:rsidRPr="000F6243" w:rsidTr="002E5BC4">
        <w:trPr>
          <w:trHeight w:val="698"/>
        </w:trPr>
        <w:tc>
          <w:tcPr>
            <w:tcW w:w="1915" w:type="dxa"/>
            <w:vAlign w:val="center"/>
          </w:tcPr>
          <w:p w:rsidR="00501E9C" w:rsidRPr="00D3266F" w:rsidRDefault="00B0618D" w:rsidP="00B5455D">
            <w:pPr>
              <w:spacing w:after="0" w:line="240" w:lineRule="auto"/>
              <w:rPr>
                <w:rFonts w:cs="Times New Roman"/>
                <w:sz w:val="20"/>
                <w:szCs w:val="20"/>
                <w:lang w:val="en-US"/>
              </w:rPr>
            </w:pPr>
            <w:r w:rsidRPr="00B0618D">
              <w:rPr>
                <w:rFonts w:cs="Times New Roman"/>
                <w:sz w:val="20"/>
                <w:szCs w:val="20"/>
                <w:lang w:val="en-US"/>
              </w:rPr>
              <w:t>scientificNameAssignmentEventID</w:t>
            </w:r>
          </w:p>
        </w:tc>
        <w:tc>
          <w:tcPr>
            <w:tcW w:w="1985" w:type="dxa"/>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lang w:val="en-US"/>
              </w:rPr>
              <w:t>The ID of the event that assigned a scientific name to the taxon type</w:t>
            </w:r>
          </w:p>
        </w:tc>
        <w:tc>
          <w:tcPr>
            <w:tcW w:w="2268" w:type="dxa"/>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lang w:val="en-US"/>
              </w:rPr>
              <w:t>"urn:lsid:zoobank.org:act:9CEE8F90-9596-49F6-AA22-BB79C0E816D9"</w:t>
            </w:r>
          </w:p>
        </w:tc>
        <w:tc>
          <w:tcPr>
            <w:tcW w:w="2354" w:type="dxa"/>
            <w:noWrap/>
            <w:vAlign w:val="center"/>
          </w:tcPr>
          <w:p w:rsidR="00501E9C" w:rsidRPr="00670C43" w:rsidRDefault="00B5455D" w:rsidP="001E12C8">
            <w:pPr>
              <w:jc w:val="center"/>
              <w:rPr>
                <w:rFonts w:cs="Times New Roman"/>
                <w:sz w:val="20"/>
                <w:szCs w:val="20"/>
              </w:rPr>
            </w:pPr>
            <w:r w:rsidRPr="00670C43">
              <w:rPr>
                <w:rFonts w:cs="Times New Roman"/>
                <w:sz w:val="20"/>
                <w:szCs w:val="20"/>
              </w:rPr>
              <w:t>E15 Identifier Assignment.</w:t>
            </w:r>
            <w:r w:rsidRPr="00670C43">
              <w:rPr>
                <w:rFonts w:cs="Times New Roman"/>
                <w:sz w:val="20"/>
                <w:szCs w:val="20"/>
              </w:rPr>
              <w:br/>
            </w:r>
            <w:r w:rsidR="00501E9C" w:rsidRPr="00670C43">
              <w:rPr>
                <w:rFonts w:cs="Times New Roman"/>
                <w:sz w:val="20"/>
                <w:szCs w:val="20"/>
              </w:rPr>
              <w:t>P17 was modivated by:</w:t>
            </w:r>
            <w:r w:rsidRPr="00670C43">
              <w:rPr>
                <w:rFonts w:cs="Times New Roman"/>
                <w:sz w:val="20"/>
                <w:szCs w:val="20"/>
              </w:rPr>
              <w:br/>
            </w:r>
            <w:r w:rsidR="00501E9C" w:rsidRPr="00670C43">
              <w:rPr>
                <w:rFonts w:cs="Times New Roman"/>
                <w:sz w:val="20"/>
                <w:szCs w:val="20"/>
              </w:rPr>
              <w:t>E83 Type Creation.</w:t>
            </w:r>
            <w:r w:rsidRPr="00670C43">
              <w:rPr>
                <w:rFonts w:cs="Times New Roman"/>
                <w:sz w:val="20"/>
                <w:szCs w:val="20"/>
              </w:rPr>
              <w:br/>
            </w:r>
            <w:del w:id="44" w:author="Nikolaos Minadakis" w:date="2015-02-05T16:54:00Z">
              <w:r w:rsidR="00501E9C" w:rsidRPr="00670C43" w:rsidDel="001E12C8">
                <w:rPr>
                  <w:rFonts w:cs="Times New Roman"/>
                  <w:sz w:val="20"/>
                  <w:szCs w:val="20"/>
                  <w:lang w:val="en-US"/>
                </w:rPr>
                <w:delText xml:space="preserve">P1 </w:delText>
              </w:r>
            </w:del>
            <w:ins w:id="45" w:author="Nikolaos Minadakis" w:date="2015-02-05T16:54:00Z">
              <w:r w:rsidR="001E12C8" w:rsidRPr="00670C43">
                <w:rPr>
                  <w:rFonts w:cs="Times New Roman"/>
                  <w:sz w:val="20"/>
                  <w:szCs w:val="20"/>
                  <w:lang w:val="en-US"/>
                </w:rPr>
                <w:t>P</w:t>
              </w:r>
              <w:r w:rsidR="001E12C8">
                <w:rPr>
                  <w:rFonts w:cs="Times New Roman"/>
                  <w:sz w:val="20"/>
                  <w:szCs w:val="20"/>
                  <w:lang w:val="en-US"/>
                </w:rPr>
                <w:t>48</w:t>
              </w:r>
              <w:r w:rsidR="001E12C8" w:rsidRPr="00670C43">
                <w:rPr>
                  <w:rFonts w:cs="Times New Roman"/>
                  <w:sz w:val="20"/>
                  <w:szCs w:val="20"/>
                  <w:lang w:val="en-US"/>
                </w:rPr>
                <w:t xml:space="preserve"> </w:t>
              </w:r>
            </w:ins>
            <w:r w:rsidR="00501E9C" w:rsidRPr="00670C43">
              <w:rPr>
                <w:rFonts w:cs="Times New Roman"/>
                <w:sz w:val="20"/>
                <w:szCs w:val="20"/>
                <w:lang w:val="en-US"/>
              </w:rPr>
              <w:t>is identified by:</w:t>
            </w:r>
            <w:r w:rsidRPr="00670C43">
              <w:rPr>
                <w:rFonts w:cs="Times New Roman"/>
                <w:sz w:val="20"/>
                <w:szCs w:val="20"/>
                <w:lang w:val="en-US"/>
              </w:rPr>
              <w:br/>
            </w:r>
            <w:r w:rsidR="00501E9C" w:rsidRPr="00670C43">
              <w:rPr>
                <w:rFonts w:cs="Times New Roman"/>
                <w:sz w:val="20"/>
                <w:szCs w:val="20"/>
                <w:lang w:val="en-US"/>
              </w:rPr>
              <w:t>E42 Identifier</w:t>
            </w:r>
          </w:p>
        </w:tc>
      </w:tr>
      <w:tr w:rsidR="00501E9C" w:rsidRPr="000F6243" w:rsidTr="002E5BC4">
        <w:trPr>
          <w:trHeight w:val="410"/>
        </w:trPr>
        <w:tc>
          <w:tcPr>
            <w:tcW w:w="1915" w:type="dxa"/>
            <w:vAlign w:val="center"/>
          </w:tcPr>
          <w:p w:rsidR="00501E9C" w:rsidRPr="00D3266F" w:rsidRDefault="00B0618D" w:rsidP="00B5455D">
            <w:pPr>
              <w:spacing w:after="0" w:line="240" w:lineRule="auto"/>
              <w:rPr>
                <w:rFonts w:cs="Times New Roman"/>
                <w:sz w:val="20"/>
                <w:szCs w:val="20"/>
              </w:rPr>
            </w:pPr>
            <w:r w:rsidRPr="00B0618D">
              <w:rPr>
                <w:rFonts w:cs="Times New Roman"/>
                <w:sz w:val="20"/>
                <w:szCs w:val="20"/>
              </w:rPr>
              <w:t>scientificNameAuthorship</w:t>
            </w:r>
          </w:p>
        </w:tc>
        <w:tc>
          <w:tcPr>
            <w:tcW w:w="1985" w:type="dxa"/>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lang w:val="en-US"/>
              </w:rPr>
              <w:t>The person</w:t>
            </w:r>
            <w:r w:rsidR="002E5BC4">
              <w:rPr>
                <w:rFonts w:cs="Times New Roman"/>
                <w:sz w:val="20"/>
                <w:szCs w:val="20"/>
                <w:lang w:val="en-US"/>
              </w:rPr>
              <w:t>(s)</w:t>
            </w:r>
            <w:r w:rsidRPr="00D3266F">
              <w:rPr>
                <w:rFonts w:cs="Times New Roman"/>
                <w:sz w:val="20"/>
                <w:szCs w:val="20"/>
                <w:lang w:val="en-US"/>
              </w:rPr>
              <w:t xml:space="preserve"> that assigned a scientific name to the taxon type</w:t>
            </w:r>
          </w:p>
        </w:tc>
        <w:tc>
          <w:tcPr>
            <w:tcW w:w="2268" w:type="dxa"/>
            <w:vAlign w:val="center"/>
          </w:tcPr>
          <w:p w:rsidR="00501E9C" w:rsidRPr="00D3266F" w:rsidRDefault="00501E9C" w:rsidP="00B5455D">
            <w:pPr>
              <w:spacing w:after="0" w:line="240" w:lineRule="auto"/>
              <w:jc w:val="center"/>
              <w:rPr>
                <w:rFonts w:cs="Times New Roman"/>
                <w:sz w:val="20"/>
                <w:szCs w:val="20"/>
              </w:rPr>
            </w:pPr>
            <w:r w:rsidRPr="00D3266F">
              <w:rPr>
                <w:rFonts w:cs="Times New Roman"/>
                <w:sz w:val="20"/>
                <w:szCs w:val="20"/>
              </w:rPr>
              <w:t>"Sarah</w:t>
            </w:r>
            <w:r w:rsidR="00B5455D" w:rsidRPr="00D3266F">
              <w:rPr>
                <w:rFonts w:cs="Times New Roman"/>
                <w:sz w:val="20"/>
                <w:szCs w:val="20"/>
              </w:rPr>
              <w:t xml:space="preserve"> </w:t>
            </w:r>
            <w:r w:rsidRPr="00D3266F">
              <w:rPr>
                <w:rFonts w:cs="Times New Roman"/>
                <w:sz w:val="20"/>
                <w:szCs w:val="20"/>
              </w:rPr>
              <w:t>Faulwetter"</w:t>
            </w:r>
          </w:p>
        </w:tc>
        <w:tc>
          <w:tcPr>
            <w:tcW w:w="2354" w:type="dxa"/>
            <w:noWrap/>
            <w:vAlign w:val="center"/>
          </w:tcPr>
          <w:p w:rsidR="00501E9C" w:rsidRPr="00670C43" w:rsidRDefault="00501E9C" w:rsidP="00B5455D">
            <w:pPr>
              <w:jc w:val="center"/>
              <w:rPr>
                <w:rFonts w:cs="Times New Roman"/>
                <w:sz w:val="20"/>
                <w:szCs w:val="20"/>
              </w:rPr>
            </w:pPr>
            <w:r w:rsidRPr="00670C43">
              <w:rPr>
                <w:rFonts w:cs="Times New Roman"/>
                <w:sz w:val="20"/>
                <w:szCs w:val="20"/>
              </w:rPr>
              <w:t xml:space="preserve">E15 Identifier Assignment </w:t>
            </w:r>
            <w:r w:rsidR="00B5455D" w:rsidRPr="00670C43">
              <w:rPr>
                <w:rFonts w:cs="Times New Roman"/>
                <w:sz w:val="20"/>
                <w:szCs w:val="20"/>
              </w:rPr>
              <w:br/>
            </w:r>
            <w:r w:rsidRPr="00670C43">
              <w:rPr>
                <w:rFonts w:cs="Times New Roman"/>
                <w:sz w:val="20"/>
                <w:szCs w:val="20"/>
              </w:rPr>
              <w:t xml:space="preserve">/E83 Type Creation. </w:t>
            </w:r>
            <w:r w:rsidR="00B5455D" w:rsidRPr="00670C43">
              <w:rPr>
                <w:rFonts w:cs="Times New Roman"/>
                <w:sz w:val="20"/>
                <w:szCs w:val="20"/>
              </w:rPr>
              <w:br/>
            </w:r>
            <w:r w:rsidRPr="00670C43">
              <w:rPr>
                <w:rFonts w:cs="Times New Roman"/>
                <w:sz w:val="20"/>
                <w:szCs w:val="20"/>
              </w:rPr>
              <w:t xml:space="preserve">P14 carried out by : </w:t>
            </w:r>
            <w:r w:rsidR="00B5455D" w:rsidRPr="00670C43">
              <w:rPr>
                <w:rFonts w:cs="Times New Roman"/>
                <w:sz w:val="20"/>
                <w:szCs w:val="20"/>
              </w:rPr>
              <w:br/>
            </w:r>
            <w:r w:rsidRPr="00670C43">
              <w:rPr>
                <w:rFonts w:cs="Times New Roman"/>
                <w:sz w:val="20"/>
                <w:szCs w:val="20"/>
              </w:rPr>
              <w:t>E39 Actor (</w:t>
            </w:r>
            <w:r w:rsidRPr="00670C43">
              <w:rPr>
                <w:rFonts w:cs="Times New Roman"/>
                <w:sz w:val="20"/>
                <w:szCs w:val="20"/>
                <w:lang w:val="en-US"/>
              </w:rPr>
              <w:t xml:space="preserve"> </w:t>
            </w:r>
            <w:r w:rsidRPr="00670C43">
              <w:rPr>
                <w:rFonts w:cs="Times New Roman"/>
                <w:sz w:val="20"/>
                <w:szCs w:val="20"/>
              </w:rPr>
              <w:t>BT9</w:t>
            </w:r>
            <w:r w:rsidRPr="00670C43">
              <w:rPr>
                <w:rFonts w:cs="Times New Roman"/>
                <w:sz w:val="20"/>
                <w:szCs w:val="20"/>
                <w:lang w:val="en-US"/>
              </w:rPr>
              <w:t xml:space="preserve"> Actor </w:t>
            </w:r>
            <w:r w:rsidRPr="00670C43">
              <w:rPr>
                <w:rFonts w:cs="Times New Roman"/>
                <w:sz w:val="20"/>
                <w:szCs w:val="20"/>
                <w:lang w:val="en-US"/>
              </w:rPr>
              <w:lastRenderedPageBreak/>
              <w:t>Type</w:t>
            </w:r>
            <w:r w:rsidRPr="00670C43">
              <w:rPr>
                <w:rFonts w:cs="Times New Roman"/>
                <w:sz w:val="20"/>
                <w:szCs w:val="20"/>
              </w:rPr>
              <w:t>, BC8</w:t>
            </w:r>
            <w:r w:rsidRPr="00670C43">
              <w:rPr>
                <w:rFonts w:cs="Times New Roman"/>
                <w:sz w:val="20"/>
                <w:szCs w:val="20"/>
                <w:lang w:val="en-US"/>
              </w:rPr>
              <w:t xml:space="preserve"> Actor)</w:t>
            </w:r>
          </w:p>
        </w:tc>
      </w:tr>
      <w:tr w:rsidR="00501E9C" w:rsidRPr="000F6243" w:rsidTr="002E5BC4">
        <w:trPr>
          <w:trHeight w:val="374"/>
        </w:trPr>
        <w:tc>
          <w:tcPr>
            <w:tcW w:w="1915" w:type="dxa"/>
            <w:noWrap/>
            <w:vAlign w:val="center"/>
          </w:tcPr>
          <w:p w:rsidR="00501E9C" w:rsidRPr="00D3266F" w:rsidRDefault="002E5BC4" w:rsidP="00B5455D">
            <w:pPr>
              <w:spacing w:after="0" w:line="240" w:lineRule="auto"/>
              <w:rPr>
                <w:rFonts w:cs="Times New Roman"/>
                <w:sz w:val="20"/>
                <w:szCs w:val="20"/>
              </w:rPr>
            </w:pPr>
            <w:r w:rsidRPr="002E5BC4">
              <w:rPr>
                <w:rFonts w:cs="Times New Roman"/>
                <w:sz w:val="20"/>
                <w:szCs w:val="20"/>
              </w:rPr>
              <w:lastRenderedPageBreak/>
              <w:t>namePublishedInYear</w:t>
            </w:r>
          </w:p>
        </w:tc>
        <w:tc>
          <w:tcPr>
            <w:tcW w:w="1985" w:type="dxa"/>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lang w:val="en-US"/>
              </w:rPr>
              <w:t>The date that a scientific name was assigned to the taxon type</w:t>
            </w:r>
          </w:p>
        </w:tc>
        <w:tc>
          <w:tcPr>
            <w:tcW w:w="2268" w:type="dxa"/>
            <w:noWrap/>
            <w:vAlign w:val="center"/>
          </w:tcPr>
          <w:p w:rsidR="00501E9C" w:rsidRPr="00D3266F" w:rsidRDefault="00501E9C" w:rsidP="00B5455D">
            <w:pPr>
              <w:spacing w:after="0" w:line="240" w:lineRule="auto"/>
              <w:jc w:val="center"/>
              <w:rPr>
                <w:rFonts w:cs="Times New Roman"/>
                <w:sz w:val="20"/>
                <w:szCs w:val="20"/>
              </w:rPr>
            </w:pPr>
            <w:r w:rsidRPr="00D3266F">
              <w:rPr>
                <w:rFonts w:cs="Times New Roman"/>
                <w:sz w:val="20"/>
                <w:szCs w:val="20"/>
              </w:rPr>
              <w:t>"19/10/2012"</w:t>
            </w:r>
          </w:p>
        </w:tc>
        <w:tc>
          <w:tcPr>
            <w:tcW w:w="2354" w:type="dxa"/>
            <w:noWrap/>
            <w:vAlign w:val="center"/>
          </w:tcPr>
          <w:p w:rsidR="00501E9C" w:rsidRPr="00D3266F" w:rsidRDefault="00501E9C" w:rsidP="00B5455D">
            <w:pPr>
              <w:jc w:val="center"/>
              <w:rPr>
                <w:sz w:val="20"/>
                <w:szCs w:val="20"/>
              </w:rPr>
            </w:pPr>
            <w:r w:rsidRPr="00D3266F">
              <w:rPr>
                <w:rFonts w:cs="Times New Roman"/>
                <w:sz w:val="20"/>
                <w:szCs w:val="20"/>
              </w:rPr>
              <w:t>E83 Type Creation.</w:t>
            </w:r>
            <w:r w:rsidR="00B5455D" w:rsidRPr="00D3266F">
              <w:rPr>
                <w:rFonts w:cs="Times New Roman"/>
                <w:sz w:val="20"/>
                <w:szCs w:val="20"/>
              </w:rPr>
              <w:br/>
            </w:r>
            <w:r w:rsidRPr="00D3266F">
              <w:rPr>
                <w:rFonts w:cs="Times New Roman"/>
                <w:sz w:val="20"/>
                <w:szCs w:val="20"/>
              </w:rPr>
              <w:t>P4 has time-span</w:t>
            </w:r>
            <w:r w:rsidRPr="00D3266F">
              <w:rPr>
                <w:sz w:val="20"/>
                <w:szCs w:val="20"/>
              </w:rPr>
              <w:t xml:space="preserve">: </w:t>
            </w:r>
            <w:r w:rsidR="00B5455D" w:rsidRPr="00D3266F">
              <w:rPr>
                <w:sz w:val="20"/>
                <w:szCs w:val="20"/>
              </w:rPr>
              <w:br/>
            </w:r>
            <w:r w:rsidRPr="00D3266F">
              <w:rPr>
                <w:rFonts w:cs="Times New Roman"/>
                <w:sz w:val="20"/>
                <w:szCs w:val="20"/>
              </w:rPr>
              <w:t xml:space="preserve">E52 </w:t>
            </w:r>
            <w:r w:rsidRPr="00D3266F">
              <w:rPr>
                <w:rFonts w:cs="Times New Roman"/>
                <w:sz w:val="20"/>
                <w:szCs w:val="20"/>
                <w:lang w:val="en-US"/>
              </w:rPr>
              <w:t>Time Span</w:t>
            </w:r>
          </w:p>
        </w:tc>
      </w:tr>
      <w:tr w:rsidR="00501E9C" w:rsidRPr="000F6243" w:rsidTr="002E5BC4">
        <w:trPr>
          <w:trHeight w:val="467"/>
        </w:trPr>
        <w:tc>
          <w:tcPr>
            <w:tcW w:w="1915" w:type="dxa"/>
            <w:noWrap/>
            <w:vAlign w:val="center"/>
          </w:tcPr>
          <w:p w:rsidR="00501E9C" w:rsidRPr="00D3266F" w:rsidRDefault="002E5BC4" w:rsidP="00B5455D">
            <w:pPr>
              <w:spacing w:after="0" w:line="240" w:lineRule="auto"/>
              <w:rPr>
                <w:rFonts w:cs="Times New Roman"/>
                <w:sz w:val="20"/>
                <w:szCs w:val="20"/>
              </w:rPr>
            </w:pPr>
            <w:r w:rsidRPr="002E5BC4">
              <w:rPr>
                <w:rFonts w:cs="Times New Roman"/>
                <w:sz w:val="20"/>
                <w:szCs w:val="20"/>
              </w:rPr>
              <w:t>scientificName</w:t>
            </w:r>
          </w:p>
        </w:tc>
        <w:tc>
          <w:tcPr>
            <w:tcW w:w="1985" w:type="dxa"/>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lang w:val="en-US"/>
              </w:rPr>
              <w:t>The scientific name that was assigned to the taxon type</w:t>
            </w:r>
          </w:p>
        </w:tc>
        <w:tc>
          <w:tcPr>
            <w:tcW w:w="2268" w:type="dxa"/>
            <w:vAlign w:val="center"/>
          </w:tcPr>
          <w:p w:rsidR="00501E9C" w:rsidRPr="00D3266F" w:rsidRDefault="00501E9C" w:rsidP="00B5455D">
            <w:pPr>
              <w:spacing w:after="0" w:line="240" w:lineRule="auto"/>
              <w:jc w:val="center"/>
              <w:rPr>
                <w:rFonts w:cs="Times New Roman"/>
                <w:sz w:val="20"/>
                <w:szCs w:val="20"/>
              </w:rPr>
            </w:pPr>
            <w:r w:rsidRPr="00D3266F">
              <w:rPr>
                <w:rFonts w:cs="Times New Roman"/>
                <w:sz w:val="20"/>
                <w:szCs w:val="20"/>
              </w:rPr>
              <w:t>"Abrasegmentum"   "Copepoda"</w:t>
            </w:r>
          </w:p>
        </w:tc>
        <w:tc>
          <w:tcPr>
            <w:tcW w:w="2354" w:type="dxa"/>
            <w:noWrap/>
            <w:vAlign w:val="center"/>
          </w:tcPr>
          <w:p w:rsidR="00501E9C" w:rsidRPr="00D3266F" w:rsidRDefault="00501E9C" w:rsidP="00B5455D">
            <w:pPr>
              <w:spacing w:after="0" w:line="240" w:lineRule="auto"/>
              <w:jc w:val="center"/>
              <w:rPr>
                <w:rFonts w:cs="Times New Roman"/>
                <w:sz w:val="20"/>
                <w:szCs w:val="20"/>
              </w:rPr>
            </w:pPr>
            <w:r w:rsidRPr="00D3266F">
              <w:rPr>
                <w:rFonts w:cs="Times New Roman"/>
                <w:sz w:val="20"/>
                <w:szCs w:val="20"/>
              </w:rPr>
              <w:t>E15 Identifier Assignment.</w:t>
            </w:r>
            <w:r w:rsidR="00B5455D" w:rsidRPr="00D3266F">
              <w:rPr>
                <w:rFonts w:cs="Times New Roman"/>
                <w:sz w:val="20"/>
                <w:szCs w:val="20"/>
              </w:rPr>
              <w:br/>
            </w:r>
            <w:r w:rsidRPr="00D3266F">
              <w:rPr>
                <w:rFonts w:cs="Times New Roman"/>
                <w:sz w:val="20"/>
                <w:szCs w:val="20"/>
              </w:rPr>
              <w:t>P141 assigned:</w:t>
            </w:r>
            <w:r w:rsidR="00B5455D" w:rsidRPr="00D3266F">
              <w:rPr>
                <w:rFonts w:cs="Times New Roman"/>
                <w:sz w:val="20"/>
                <w:szCs w:val="20"/>
              </w:rPr>
              <w:br/>
            </w:r>
            <w:r w:rsidRPr="00D3266F">
              <w:rPr>
                <w:rFonts w:cs="Times New Roman"/>
                <w:sz w:val="20"/>
                <w:szCs w:val="20"/>
              </w:rPr>
              <w:t>E41 Appellation</w:t>
            </w:r>
          </w:p>
          <w:p w:rsidR="00501E9C" w:rsidRPr="00D3266F" w:rsidRDefault="00B5455D" w:rsidP="00B5455D">
            <w:pPr>
              <w:spacing w:after="0" w:line="240" w:lineRule="auto"/>
              <w:jc w:val="center"/>
              <w:rPr>
                <w:rFonts w:cs="Times New Roman"/>
                <w:sz w:val="20"/>
                <w:szCs w:val="20"/>
                <w:lang w:val="fr-FR"/>
              </w:rPr>
            </w:pPr>
            <w:r w:rsidRPr="00D3266F">
              <w:rPr>
                <w:rFonts w:cs="Times New Roman"/>
                <w:sz w:val="20"/>
                <w:szCs w:val="20"/>
                <w:lang w:val="fr-FR"/>
              </w:rPr>
              <w:t>(</w:t>
            </w:r>
            <w:r w:rsidR="00501E9C" w:rsidRPr="00D3266F">
              <w:rPr>
                <w:rFonts w:cs="Times New Roman"/>
                <w:sz w:val="20"/>
                <w:szCs w:val="20"/>
                <w:lang w:val="fr-FR"/>
              </w:rPr>
              <w:t>BT14 Appellation Type, BC30 Appellation</w:t>
            </w:r>
            <w:r w:rsidRPr="00D3266F">
              <w:rPr>
                <w:rFonts w:cs="Times New Roman"/>
                <w:sz w:val="20"/>
                <w:szCs w:val="20"/>
                <w:lang w:val="fr-FR"/>
              </w:rPr>
              <w:t>)</w:t>
            </w:r>
          </w:p>
        </w:tc>
      </w:tr>
      <w:tr w:rsidR="00501E9C" w:rsidRPr="000F6243" w:rsidTr="002E5BC4">
        <w:trPr>
          <w:trHeight w:val="2100"/>
        </w:trPr>
        <w:tc>
          <w:tcPr>
            <w:tcW w:w="1915" w:type="dxa"/>
            <w:noWrap/>
            <w:vAlign w:val="center"/>
          </w:tcPr>
          <w:p w:rsidR="00501E9C" w:rsidRPr="00D3266F" w:rsidRDefault="00501E9C" w:rsidP="00B5455D">
            <w:pPr>
              <w:spacing w:after="0" w:line="240" w:lineRule="auto"/>
              <w:rPr>
                <w:rFonts w:cs="Times New Roman"/>
                <w:sz w:val="20"/>
                <w:szCs w:val="20"/>
              </w:rPr>
            </w:pPr>
            <w:r w:rsidRPr="00D3266F">
              <w:rPr>
                <w:rFonts w:cs="Times New Roman"/>
                <w:sz w:val="20"/>
                <w:szCs w:val="20"/>
              </w:rPr>
              <w:t>nomenclaturalCode</w:t>
            </w:r>
          </w:p>
        </w:tc>
        <w:tc>
          <w:tcPr>
            <w:tcW w:w="1985" w:type="dxa"/>
            <w:vAlign w:val="center"/>
          </w:tcPr>
          <w:p w:rsidR="00501E9C" w:rsidRPr="00D3266F" w:rsidRDefault="00501E9C" w:rsidP="00E7562E">
            <w:pPr>
              <w:spacing w:after="0" w:line="240" w:lineRule="auto"/>
              <w:jc w:val="center"/>
              <w:rPr>
                <w:rFonts w:cs="Times New Roman"/>
                <w:sz w:val="20"/>
                <w:szCs w:val="20"/>
              </w:rPr>
            </w:pPr>
            <w:r w:rsidRPr="00D3266F">
              <w:rPr>
                <w:rFonts w:cs="Times New Roman"/>
                <w:sz w:val="20"/>
                <w:szCs w:val="20"/>
                <w:lang w:val="en-US"/>
              </w:rPr>
              <w:t xml:space="preserve">The nomenclatural code (or codes in the case of an ambiregnal name) under which the scientificName is constructed. </w:t>
            </w:r>
            <w:r w:rsidRPr="00D3266F">
              <w:rPr>
                <w:rFonts w:cs="Times New Roman"/>
                <w:sz w:val="20"/>
                <w:szCs w:val="20"/>
              </w:rPr>
              <w:t>Recommended</w:t>
            </w:r>
            <w:r w:rsidR="00E7562E">
              <w:rPr>
                <w:rFonts w:cs="Times New Roman"/>
                <w:sz w:val="20"/>
                <w:szCs w:val="20"/>
              </w:rPr>
              <w:t xml:space="preserve"> </w:t>
            </w:r>
            <w:r w:rsidRPr="00D3266F">
              <w:rPr>
                <w:rFonts w:cs="Times New Roman"/>
                <w:sz w:val="20"/>
                <w:szCs w:val="20"/>
              </w:rPr>
              <w:t>best</w:t>
            </w:r>
            <w:r w:rsidR="00E7562E">
              <w:rPr>
                <w:rFonts w:cs="Times New Roman"/>
                <w:sz w:val="20"/>
                <w:szCs w:val="20"/>
              </w:rPr>
              <w:t xml:space="preserve"> </w:t>
            </w:r>
            <w:r w:rsidRPr="00D3266F">
              <w:rPr>
                <w:rFonts w:cs="Times New Roman"/>
                <w:sz w:val="20"/>
                <w:szCs w:val="20"/>
              </w:rPr>
              <w:t>practice</w:t>
            </w:r>
            <w:r w:rsidR="00E7562E">
              <w:rPr>
                <w:rFonts w:cs="Times New Roman"/>
                <w:sz w:val="20"/>
                <w:szCs w:val="20"/>
              </w:rPr>
              <w:t xml:space="preserve"> i</w:t>
            </w:r>
            <w:r w:rsidRPr="00D3266F">
              <w:rPr>
                <w:rFonts w:cs="Times New Roman"/>
                <w:sz w:val="20"/>
                <w:szCs w:val="20"/>
              </w:rPr>
              <w:t>s</w:t>
            </w:r>
            <w:r w:rsidR="00E7562E">
              <w:rPr>
                <w:rFonts w:cs="Times New Roman"/>
                <w:sz w:val="20"/>
                <w:szCs w:val="20"/>
              </w:rPr>
              <w:t xml:space="preserve"> </w:t>
            </w:r>
            <w:r w:rsidRPr="00D3266F">
              <w:rPr>
                <w:rFonts w:cs="Times New Roman"/>
                <w:sz w:val="20"/>
                <w:szCs w:val="20"/>
              </w:rPr>
              <w:t>to</w:t>
            </w:r>
            <w:r w:rsidR="00E7562E">
              <w:rPr>
                <w:rFonts w:cs="Times New Roman"/>
                <w:sz w:val="20"/>
                <w:szCs w:val="20"/>
              </w:rPr>
              <w:t xml:space="preserve"> </w:t>
            </w:r>
            <w:r w:rsidRPr="00D3266F">
              <w:rPr>
                <w:rFonts w:cs="Times New Roman"/>
                <w:sz w:val="20"/>
                <w:szCs w:val="20"/>
              </w:rPr>
              <w:t>use a controlled</w:t>
            </w:r>
            <w:r w:rsidR="00E7562E">
              <w:rPr>
                <w:rFonts w:cs="Times New Roman"/>
                <w:sz w:val="20"/>
                <w:szCs w:val="20"/>
              </w:rPr>
              <w:t xml:space="preserve"> </w:t>
            </w:r>
            <w:r w:rsidRPr="00D3266F">
              <w:rPr>
                <w:rFonts w:cs="Times New Roman"/>
                <w:sz w:val="20"/>
                <w:szCs w:val="20"/>
              </w:rPr>
              <w:t>vocabulary.</w:t>
            </w:r>
          </w:p>
        </w:tc>
        <w:tc>
          <w:tcPr>
            <w:tcW w:w="2268" w:type="dxa"/>
            <w:noWrap/>
            <w:vAlign w:val="center"/>
          </w:tcPr>
          <w:p w:rsidR="00501E9C" w:rsidRPr="00D3266F" w:rsidRDefault="00501E9C" w:rsidP="00B5455D">
            <w:pPr>
              <w:spacing w:after="0" w:line="240" w:lineRule="auto"/>
              <w:jc w:val="center"/>
              <w:rPr>
                <w:rFonts w:cs="Times New Roman"/>
                <w:sz w:val="20"/>
                <w:szCs w:val="20"/>
                <w:lang w:val="en-US"/>
              </w:rPr>
            </w:pPr>
            <w:r w:rsidRPr="00D3266F">
              <w:rPr>
                <w:rFonts w:cs="Times New Roman"/>
                <w:sz w:val="20"/>
                <w:szCs w:val="20"/>
              </w:rPr>
              <w:t>"ICZN"</w:t>
            </w:r>
          </w:p>
        </w:tc>
        <w:tc>
          <w:tcPr>
            <w:tcW w:w="2354" w:type="dxa"/>
            <w:noWrap/>
            <w:vAlign w:val="center"/>
          </w:tcPr>
          <w:p w:rsidR="00501E9C" w:rsidRPr="00D3266F" w:rsidRDefault="003D1EEC" w:rsidP="00B5455D">
            <w:pPr>
              <w:spacing w:after="0" w:line="240" w:lineRule="auto"/>
              <w:jc w:val="center"/>
              <w:rPr>
                <w:rFonts w:cs="Times New Roman"/>
                <w:sz w:val="20"/>
                <w:szCs w:val="20"/>
              </w:rPr>
            </w:pPr>
            <w:r>
              <w:rPr>
                <w:rFonts w:cs="Times New Roman"/>
                <w:sz w:val="20"/>
                <w:szCs w:val="20"/>
              </w:rPr>
              <w:t>E</w:t>
            </w:r>
            <w:r w:rsidR="00501E9C" w:rsidRPr="00D3266F">
              <w:rPr>
                <w:rFonts w:cs="Times New Roman"/>
                <w:sz w:val="20"/>
                <w:szCs w:val="20"/>
              </w:rPr>
              <w:t>15 Identifier Assignment.</w:t>
            </w:r>
            <w:r w:rsidR="00B5455D" w:rsidRPr="00D3266F">
              <w:rPr>
                <w:rFonts w:cs="Times New Roman"/>
                <w:sz w:val="20"/>
                <w:szCs w:val="20"/>
              </w:rPr>
              <w:br/>
            </w:r>
            <w:r w:rsidR="00501E9C" w:rsidRPr="00D3266F">
              <w:rPr>
                <w:rFonts w:cs="Times New Roman"/>
                <w:sz w:val="20"/>
                <w:szCs w:val="20"/>
              </w:rPr>
              <w:t>P33 used specific technique:</w:t>
            </w:r>
            <w:r w:rsidR="00B5455D" w:rsidRPr="00D3266F">
              <w:rPr>
                <w:rFonts w:cs="Times New Roman"/>
                <w:sz w:val="20"/>
                <w:szCs w:val="20"/>
              </w:rPr>
              <w:br/>
            </w:r>
            <w:r w:rsidR="00501E9C" w:rsidRPr="00D3266F">
              <w:rPr>
                <w:rFonts w:cs="Times New Roman"/>
                <w:sz w:val="20"/>
                <w:szCs w:val="20"/>
              </w:rPr>
              <w:t>E29 Design or Procedure</w:t>
            </w:r>
          </w:p>
          <w:p w:rsidR="00501E9C" w:rsidRPr="00D3266F" w:rsidRDefault="00501E9C" w:rsidP="00B5455D">
            <w:pPr>
              <w:spacing w:after="0" w:line="240" w:lineRule="auto"/>
              <w:jc w:val="center"/>
              <w:rPr>
                <w:rFonts w:cs="Times New Roman"/>
                <w:sz w:val="20"/>
                <w:szCs w:val="20"/>
              </w:rPr>
            </w:pPr>
          </w:p>
        </w:tc>
      </w:tr>
      <w:tr w:rsidR="00501E9C" w:rsidRPr="000F6243" w:rsidTr="002E5BC4">
        <w:trPr>
          <w:trHeight w:val="525"/>
        </w:trPr>
        <w:tc>
          <w:tcPr>
            <w:tcW w:w="1915" w:type="dxa"/>
            <w:noWrap/>
            <w:vAlign w:val="center"/>
          </w:tcPr>
          <w:p w:rsidR="00501E9C" w:rsidRPr="00F22405" w:rsidRDefault="00501E9C" w:rsidP="00812DF3">
            <w:pPr>
              <w:spacing w:after="0" w:line="240" w:lineRule="auto"/>
              <w:rPr>
                <w:rFonts w:cs="Times New Roman"/>
                <w:sz w:val="20"/>
                <w:szCs w:val="20"/>
              </w:rPr>
            </w:pPr>
            <w:r w:rsidRPr="00F22405">
              <w:rPr>
                <w:rFonts w:cs="Times New Roman"/>
                <w:sz w:val="20"/>
                <w:szCs w:val="20"/>
              </w:rPr>
              <w:t>taxon</w:t>
            </w:r>
            <w:r w:rsidR="00812DF3" w:rsidRPr="00F22405">
              <w:rPr>
                <w:rFonts w:cs="Times New Roman"/>
                <w:sz w:val="20"/>
                <w:szCs w:val="20"/>
              </w:rPr>
              <w:t>ID</w:t>
            </w:r>
          </w:p>
        </w:tc>
        <w:tc>
          <w:tcPr>
            <w:tcW w:w="1985" w:type="dxa"/>
            <w:vAlign w:val="center"/>
          </w:tcPr>
          <w:p w:rsidR="00501E9C" w:rsidRPr="00F22405" w:rsidRDefault="00747FF0" w:rsidP="00B5455D">
            <w:pPr>
              <w:spacing w:after="0" w:line="240" w:lineRule="auto"/>
              <w:jc w:val="center"/>
              <w:rPr>
                <w:rFonts w:cs="Times New Roman"/>
                <w:sz w:val="20"/>
                <w:szCs w:val="20"/>
                <w:lang w:val="en-US"/>
              </w:rPr>
            </w:pPr>
            <w:r w:rsidRPr="00F22405">
              <w:rPr>
                <w:rFonts w:cs="Times New Roman"/>
                <w:sz w:val="20"/>
                <w:szCs w:val="20"/>
                <w:lang w:val="en-US"/>
              </w:rPr>
              <w:t>The ID of the taxon that the scientific name was assigned to</w:t>
            </w:r>
          </w:p>
        </w:tc>
        <w:tc>
          <w:tcPr>
            <w:tcW w:w="2268" w:type="dxa"/>
            <w:vAlign w:val="center"/>
          </w:tcPr>
          <w:p w:rsidR="00501E9C" w:rsidRPr="00F22405" w:rsidRDefault="00F22405" w:rsidP="00B5455D">
            <w:pPr>
              <w:spacing w:after="0" w:line="240" w:lineRule="auto"/>
              <w:jc w:val="center"/>
              <w:rPr>
                <w:rFonts w:cs="Times New Roman"/>
                <w:sz w:val="20"/>
                <w:szCs w:val="20"/>
              </w:rPr>
            </w:pPr>
            <w:r w:rsidRPr="00F22405">
              <w:rPr>
                <w:rFonts w:cs="Times New Roman"/>
                <w:sz w:val="20"/>
                <w:szCs w:val="20"/>
              </w:rPr>
              <w:t>“urn:lsid:zoobank.org:act:9CEE8F90-9596-49F6-AA22-BB79C0E816D9”</w:t>
            </w:r>
          </w:p>
        </w:tc>
        <w:tc>
          <w:tcPr>
            <w:tcW w:w="2354" w:type="dxa"/>
            <w:noWrap/>
            <w:vAlign w:val="center"/>
          </w:tcPr>
          <w:p w:rsidR="00F22405" w:rsidRPr="00F22405" w:rsidRDefault="00F22405" w:rsidP="00F22405">
            <w:pPr>
              <w:spacing w:after="0" w:line="240" w:lineRule="auto"/>
              <w:jc w:val="center"/>
              <w:rPr>
                <w:rFonts w:cs="Times New Roman"/>
                <w:sz w:val="20"/>
                <w:szCs w:val="20"/>
              </w:rPr>
            </w:pPr>
            <w:r w:rsidRPr="00F22405">
              <w:rPr>
                <w:rFonts w:cs="Times New Roman"/>
                <w:sz w:val="20"/>
                <w:szCs w:val="20"/>
              </w:rPr>
              <w:t>E15 Identifier Assignment.</w:t>
            </w:r>
          </w:p>
          <w:p w:rsidR="00F22405" w:rsidRPr="00F22405" w:rsidRDefault="00F22405" w:rsidP="00F22405">
            <w:pPr>
              <w:spacing w:after="0" w:line="240" w:lineRule="auto"/>
              <w:jc w:val="center"/>
              <w:rPr>
                <w:rFonts w:cs="Times New Roman"/>
                <w:sz w:val="20"/>
                <w:szCs w:val="20"/>
              </w:rPr>
            </w:pPr>
            <w:r w:rsidRPr="00F22405">
              <w:rPr>
                <w:rFonts w:cs="Times New Roman"/>
                <w:sz w:val="20"/>
                <w:szCs w:val="20"/>
              </w:rPr>
              <w:t>P140 assigned to:</w:t>
            </w:r>
          </w:p>
          <w:p w:rsidR="00F22405" w:rsidRPr="00F22405" w:rsidRDefault="00F22405" w:rsidP="00F22405">
            <w:pPr>
              <w:spacing w:after="0" w:line="240" w:lineRule="auto"/>
              <w:jc w:val="center"/>
              <w:rPr>
                <w:rFonts w:cs="Times New Roman"/>
                <w:sz w:val="20"/>
                <w:szCs w:val="20"/>
              </w:rPr>
            </w:pPr>
            <w:r w:rsidRPr="00F22405">
              <w:rPr>
                <w:rFonts w:cs="Times New Roman"/>
                <w:sz w:val="20"/>
                <w:szCs w:val="20"/>
              </w:rPr>
              <w:t>BT27 Species.</w:t>
            </w:r>
          </w:p>
          <w:p w:rsidR="00F22405" w:rsidRPr="00F22405" w:rsidRDefault="00F22405" w:rsidP="00F22405">
            <w:pPr>
              <w:spacing w:after="0" w:line="240" w:lineRule="auto"/>
              <w:jc w:val="center"/>
              <w:rPr>
                <w:rFonts w:cs="Times New Roman"/>
                <w:sz w:val="20"/>
                <w:szCs w:val="20"/>
              </w:rPr>
            </w:pPr>
            <w:r w:rsidRPr="00F22405">
              <w:rPr>
                <w:rFonts w:cs="Times New Roman"/>
                <w:sz w:val="20"/>
                <w:szCs w:val="20"/>
              </w:rPr>
              <w:t>P1 is identified by:</w:t>
            </w:r>
          </w:p>
          <w:p w:rsidR="00501E9C" w:rsidRPr="00F22405" w:rsidRDefault="00F22405" w:rsidP="00F22405">
            <w:pPr>
              <w:spacing w:after="0" w:line="240" w:lineRule="auto"/>
              <w:jc w:val="center"/>
              <w:rPr>
                <w:rFonts w:cs="Times New Roman"/>
                <w:sz w:val="20"/>
                <w:szCs w:val="20"/>
              </w:rPr>
            </w:pPr>
            <w:r w:rsidRPr="00F22405">
              <w:rPr>
                <w:rFonts w:cs="Times New Roman"/>
                <w:sz w:val="20"/>
                <w:szCs w:val="20"/>
              </w:rPr>
              <w:t>E42 Identifier</w:t>
            </w:r>
          </w:p>
        </w:tc>
      </w:tr>
      <w:tr w:rsidR="00F22405" w:rsidRPr="00770D20" w:rsidTr="002E5BC4">
        <w:trPr>
          <w:trHeight w:val="688"/>
        </w:trPr>
        <w:tc>
          <w:tcPr>
            <w:tcW w:w="1915" w:type="dxa"/>
            <w:noWrap/>
            <w:vAlign w:val="center"/>
          </w:tcPr>
          <w:p w:rsidR="00F22405" w:rsidRPr="00F22405" w:rsidRDefault="00F22405" w:rsidP="006534C2">
            <w:pPr>
              <w:spacing w:after="0" w:line="240" w:lineRule="auto"/>
              <w:rPr>
                <w:rFonts w:cs="Times New Roman"/>
                <w:sz w:val="20"/>
                <w:szCs w:val="20"/>
              </w:rPr>
            </w:pPr>
            <w:r w:rsidRPr="00F22405">
              <w:rPr>
                <w:rFonts w:cs="Times New Roman"/>
                <w:sz w:val="20"/>
                <w:szCs w:val="20"/>
              </w:rPr>
              <w:t>dataset ID</w:t>
            </w:r>
          </w:p>
        </w:tc>
        <w:tc>
          <w:tcPr>
            <w:tcW w:w="1985" w:type="dxa"/>
            <w:vAlign w:val="center"/>
          </w:tcPr>
          <w:p w:rsidR="00F22405" w:rsidRPr="00F22405" w:rsidRDefault="00F22405" w:rsidP="002F2512">
            <w:pPr>
              <w:spacing w:after="0" w:line="240" w:lineRule="auto"/>
              <w:jc w:val="both"/>
              <w:rPr>
                <w:rFonts w:cs="Times New Roman"/>
                <w:sz w:val="20"/>
                <w:szCs w:val="20"/>
                <w:lang w:val="en-US"/>
              </w:rPr>
            </w:pPr>
            <w:r w:rsidRPr="00F22405">
              <w:rPr>
                <w:rFonts w:cs="Times New Roman"/>
                <w:sz w:val="20"/>
                <w:szCs w:val="20"/>
                <w:lang w:val="en-US"/>
              </w:rPr>
              <w:t xml:space="preserve">The ID of the dataset that contains records that refer to this </w:t>
            </w:r>
            <w:r w:rsidR="002F2512">
              <w:rPr>
                <w:rFonts w:cs="Times New Roman"/>
                <w:sz w:val="20"/>
                <w:szCs w:val="20"/>
                <w:lang w:val="en-US"/>
              </w:rPr>
              <w:t>scientific name assignment</w:t>
            </w:r>
            <w:r w:rsidRPr="00F22405">
              <w:rPr>
                <w:rFonts w:cs="Times New Roman"/>
                <w:sz w:val="20"/>
                <w:szCs w:val="20"/>
                <w:lang w:val="en-US"/>
              </w:rPr>
              <w:t xml:space="preserve"> event.</w:t>
            </w:r>
          </w:p>
        </w:tc>
        <w:tc>
          <w:tcPr>
            <w:tcW w:w="2268" w:type="dxa"/>
            <w:noWrap/>
            <w:vAlign w:val="center"/>
          </w:tcPr>
          <w:p w:rsidR="00F22405" w:rsidRPr="00F22405" w:rsidRDefault="00F22405" w:rsidP="006534C2">
            <w:pPr>
              <w:spacing w:after="0" w:line="240" w:lineRule="auto"/>
              <w:jc w:val="center"/>
              <w:rPr>
                <w:rFonts w:cs="Times New Roman"/>
                <w:sz w:val="20"/>
                <w:szCs w:val="20"/>
                <w:lang w:val="en-US"/>
              </w:rPr>
            </w:pPr>
            <w:r w:rsidRPr="00F22405">
              <w:rPr>
                <w:rFonts w:cs="Times New Roman"/>
                <w:sz w:val="20"/>
                <w:szCs w:val="20"/>
              </w:rPr>
              <w:t>"d50024ac-5268-477e-8559-933779553b34"</w:t>
            </w:r>
          </w:p>
          <w:p w:rsidR="00F22405" w:rsidRPr="00F22405" w:rsidRDefault="00F22405" w:rsidP="006534C2">
            <w:pPr>
              <w:spacing w:after="0" w:line="240" w:lineRule="auto"/>
              <w:jc w:val="center"/>
              <w:rPr>
                <w:rFonts w:cs="Times New Roman"/>
                <w:sz w:val="20"/>
                <w:szCs w:val="20"/>
                <w:lang w:val="en-US"/>
              </w:rPr>
            </w:pPr>
            <w:r w:rsidRPr="00F22405">
              <w:rPr>
                <w:rFonts w:cs="Times New Roman"/>
                <w:sz w:val="20"/>
                <w:szCs w:val="20"/>
              </w:rPr>
              <w:t>"</w:t>
            </w:r>
            <w:r w:rsidRPr="00F22405">
              <w:rPr>
                <w:rFonts w:cs="Times New Roman"/>
                <w:sz w:val="20"/>
                <w:szCs w:val="20"/>
                <w:lang w:val="en-US"/>
              </w:rPr>
              <w:t>EasternMedSyllids</w:t>
            </w:r>
            <w:r w:rsidRPr="00F22405">
              <w:rPr>
                <w:rFonts w:cs="Times New Roman"/>
                <w:sz w:val="20"/>
                <w:szCs w:val="20"/>
              </w:rPr>
              <w:t>"</w:t>
            </w:r>
          </w:p>
        </w:tc>
        <w:tc>
          <w:tcPr>
            <w:tcW w:w="2354" w:type="dxa"/>
            <w:noWrap/>
            <w:vAlign w:val="center"/>
          </w:tcPr>
          <w:p w:rsidR="00F22405" w:rsidRPr="00F22405" w:rsidRDefault="002F2512" w:rsidP="006534C2">
            <w:pPr>
              <w:spacing w:after="0" w:line="240" w:lineRule="auto"/>
              <w:jc w:val="center"/>
              <w:rPr>
                <w:rFonts w:cs="Times New Roman"/>
                <w:sz w:val="20"/>
                <w:szCs w:val="20"/>
                <w:lang w:val="en-US"/>
              </w:rPr>
            </w:pPr>
            <w:r w:rsidRPr="002F2512">
              <w:rPr>
                <w:rFonts w:cs="Times New Roman"/>
                <w:sz w:val="20"/>
                <w:szCs w:val="20"/>
                <w:lang w:val="en-US"/>
              </w:rPr>
              <w:t>E15 Identifier Assignment</w:t>
            </w:r>
            <w:r w:rsidR="00F22405" w:rsidRPr="00F22405">
              <w:rPr>
                <w:rFonts w:cs="Times New Roman"/>
                <w:sz w:val="20"/>
                <w:szCs w:val="20"/>
                <w:lang w:val="en-US"/>
              </w:rPr>
              <w:t xml:space="preserve">. </w:t>
            </w:r>
            <w:r w:rsidR="00F22405" w:rsidRPr="00F22405">
              <w:rPr>
                <w:rFonts w:cs="Times New Roman"/>
                <w:sz w:val="20"/>
                <w:szCs w:val="20"/>
                <w:lang w:val="en-US"/>
              </w:rPr>
              <w:br/>
              <w:t>P67</w:t>
            </w:r>
            <w:r w:rsidR="00F22405" w:rsidRPr="00F22405">
              <w:rPr>
                <w:rFonts w:cs="Times New Roman"/>
                <w:sz w:val="20"/>
                <w:szCs w:val="20"/>
              </w:rPr>
              <w:t xml:space="preserve"> is referred to by:  </w:t>
            </w:r>
            <w:r w:rsidR="00F22405" w:rsidRPr="00F22405">
              <w:rPr>
                <w:rFonts w:cs="Times New Roman"/>
                <w:sz w:val="20"/>
                <w:szCs w:val="20"/>
              </w:rPr>
              <w:br/>
              <w:t>BC21</w:t>
            </w:r>
            <w:r w:rsidR="00F22405" w:rsidRPr="00F22405">
              <w:rPr>
                <w:rFonts w:cs="Times New Roman"/>
                <w:sz w:val="20"/>
                <w:szCs w:val="20"/>
                <w:lang w:val="en-US"/>
              </w:rPr>
              <w:t xml:space="preserve"> Data Set</w:t>
            </w:r>
          </w:p>
        </w:tc>
      </w:tr>
    </w:tbl>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Table 3</w:t>
      </w:r>
      <w:r w:rsidRPr="00770D20">
        <w:rPr>
          <w:rFonts w:cs="Times New Roman"/>
          <w:sz w:val="24"/>
          <w:szCs w:val="24"/>
          <w:lang w:val="en-US"/>
        </w:rPr>
        <w:t>a</w:t>
      </w:r>
      <w:r w:rsidRPr="00770D20">
        <w:rPr>
          <w:rFonts w:cs="Times New Roman"/>
          <w:i/>
          <w:iCs/>
          <w:sz w:val="24"/>
          <w:szCs w:val="24"/>
          <w:lang w:val="en-US"/>
        </w:rPr>
        <w:t xml:space="preserve">: Metadata about </w:t>
      </w:r>
      <w:r w:rsidR="00754CD7">
        <w:rPr>
          <w:rFonts w:cs="Times New Roman"/>
          <w:i/>
          <w:iCs/>
          <w:sz w:val="24"/>
          <w:szCs w:val="24"/>
          <w:lang w:val="en-US"/>
        </w:rPr>
        <w:t>Scientific Name Assignment Event</w:t>
      </w:r>
    </w:p>
    <w:p w:rsidR="00501E9C" w:rsidRPr="00770D20" w:rsidRDefault="00501E9C" w:rsidP="00501E9C">
      <w:pPr>
        <w:pStyle w:val="ListParagraph"/>
        <w:rPr>
          <w:rFonts w:cs="Times New Roman"/>
          <w:sz w:val="24"/>
          <w:szCs w:val="24"/>
          <w:lang w:val="en-US"/>
        </w:rPr>
      </w:pPr>
    </w:p>
    <w:p w:rsidR="00501E9C" w:rsidRPr="00754CD7" w:rsidRDefault="00754CD7" w:rsidP="00501E9C">
      <w:pPr>
        <w:pStyle w:val="ListParagraph"/>
        <w:jc w:val="center"/>
        <w:rPr>
          <w:rFonts w:cs="Times New Roman"/>
          <w:b/>
          <w:sz w:val="24"/>
          <w:szCs w:val="24"/>
          <w:lang w:val="en-US"/>
        </w:rPr>
      </w:pPr>
      <w:r>
        <w:rPr>
          <w:rFonts w:cs="Times New Roman"/>
          <w:b/>
          <w:sz w:val="24"/>
          <w:szCs w:val="24"/>
          <w:lang w:val="en-US"/>
        </w:rPr>
        <w:t>T</w:t>
      </w:r>
      <w:r w:rsidR="00743EFF">
        <w:rPr>
          <w:rFonts w:cs="Times New Roman"/>
          <w:b/>
          <w:sz w:val="24"/>
          <w:szCs w:val="24"/>
          <w:lang w:val="en-US"/>
        </w:rPr>
        <w:t>axonomy Information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2268"/>
        <w:gridCol w:w="3544"/>
        <w:gridCol w:w="1468"/>
      </w:tblGrid>
      <w:tr w:rsidR="00501E9C" w:rsidRPr="00770D20" w:rsidTr="0039021A">
        <w:trPr>
          <w:trHeight w:val="235"/>
        </w:trPr>
        <w:tc>
          <w:tcPr>
            <w:tcW w:w="1242" w:type="dxa"/>
            <w:shd w:val="clear" w:color="auto" w:fill="DDD9C3"/>
            <w:noWrap/>
          </w:tcPr>
          <w:p w:rsidR="00501E9C" w:rsidRPr="00BA32A2" w:rsidRDefault="00501E9C" w:rsidP="00BA32A2">
            <w:pPr>
              <w:spacing w:after="0" w:line="240" w:lineRule="auto"/>
              <w:jc w:val="center"/>
              <w:rPr>
                <w:rFonts w:cs="Times New Roman"/>
                <w:b/>
                <w:bCs/>
                <w:sz w:val="20"/>
                <w:szCs w:val="20"/>
              </w:rPr>
            </w:pPr>
            <w:r w:rsidRPr="00BA32A2">
              <w:rPr>
                <w:rFonts w:cs="Times New Roman"/>
                <w:b/>
                <w:bCs/>
                <w:sz w:val="20"/>
                <w:szCs w:val="20"/>
              </w:rPr>
              <w:t>Metadata</w:t>
            </w:r>
          </w:p>
        </w:tc>
        <w:tc>
          <w:tcPr>
            <w:tcW w:w="2268" w:type="dxa"/>
            <w:shd w:val="clear" w:color="auto" w:fill="DDD9C3"/>
            <w:noWrap/>
          </w:tcPr>
          <w:p w:rsidR="00501E9C" w:rsidRPr="00BA32A2" w:rsidRDefault="00501E9C" w:rsidP="00BA32A2">
            <w:pPr>
              <w:spacing w:after="0" w:line="240" w:lineRule="auto"/>
              <w:jc w:val="center"/>
              <w:rPr>
                <w:rFonts w:cs="Times New Roman"/>
                <w:b/>
                <w:bCs/>
                <w:sz w:val="20"/>
                <w:szCs w:val="20"/>
              </w:rPr>
            </w:pPr>
            <w:r w:rsidRPr="00BA32A2">
              <w:rPr>
                <w:rFonts w:cs="Times New Roman"/>
                <w:b/>
                <w:bCs/>
                <w:sz w:val="20"/>
                <w:szCs w:val="20"/>
              </w:rPr>
              <w:t>Definition</w:t>
            </w:r>
          </w:p>
        </w:tc>
        <w:tc>
          <w:tcPr>
            <w:tcW w:w="3544" w:type="dxa"/>
            <w:shd w:val="clear" w:color="auto" w:fill="DDD9C3"/>
            <w:noWrap/>
            <w:vAlign w:val="center"/>
          </w:tcPr>
          <w:p w:rsidR="00501E9C" w:rsidRPr="00BA32A2" w:rsidRDefault="00501E9C" w:rsidP="00BA32A2">
            <w:pPr>
              <w:spacing w:after="0" w:line="240" w:lineRule="auto"/>
              <w:jc w:val="center"/>
              <w:rPr>
                <w:rFonts w:cs="Times New Roman"/>
                <w:b/>
                <w:bCs/>
                <w:sz w:val="20"/>
                <w:szCs w:val="20"/>
              </w:rPr>
            </w:pPr>
            <w:r w:rsidRPr="00BA32A2">
              <w:rPr>
                <w:rFonts w:cs="Times New Roman"/>
                <w:b/>
                <w:bCs/>
                <w:sz w:val="20"/>
                <w:szCs w:val="20"/>
              </w:rPr>
              <w:t>Example(s)</w:t>
            </w:r>
          </w:p>
        </w:tc>
        <w:tc>
          <w:tcPr>
            <w:tcW w:w="1468" w:type="dxa"/>
            <w:shd w:val="clear" w:color="auto" w:fill="DDD9C3"/>
            <w:vAlign w:val="center"/>
          </w:tcPr>
          <w:p w:rsidR="00501E9C" w:rsidRPr="00BA32A2" w:rsidRDefault="00501E9C" w:rsidP="00BA32A2">
            <w:pPr>
              <w:spacing w:after="0" w:line="240" w:lineRule="auto"/>
              <w:jc w:val="center"/>
              <w:rPr>
                <w:rFonts w:cs="Times New Roman"/>
                <w:b/>
                <w:bCs/>
                <w:sz w:val="20"/>
                <w:szCs w:val="20"/>
              </w:rPr>
            </w:pPr>
            <w:r w:rsidRPr="00BA32A2">
              <w:rPr>
                <w:rFonts w:cs="Times New Roman"/>
                <w:b/>
                <w:bCs/>
                <w:sz w:val="20"/>
                <w:szCs w:val="20"/>
              </w:rPr>
              <w:t>Marine TLO</w:t>
            </w:r>
          </w:p>
        </w:tc>
      </w:tr>
      <w:tr w:rsidR="00501E9C" w:rsidRPr="000F6243" w:rsidTr="00B5455D">
        <w:trPr>
          <w:trHeight w:val="509"/>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Species</w:t>
            </w:r>
          </w:p>
        </w:tc>
        <w:tc>
          <w:tcPr>
            <w:tcW w:w="22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taxonID  of the species</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"urn:lsid:zoobank.org:act:9CEE8F90-9596-49F6-AA22-BB79C0E816D9"</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BT27</w:t>
            </w:r>
            <w:r w:rsidR="00B5455D">
              <w:rPr>
                <w:rFonts w:cs="Times New Roman"/>
                <w:sz w:val="20"/>
                <w:szCs w:val="20"/>
                <w:lang w:val="en-US"/>
              </w:rPr>
              <w:t xml:space="preserve"> Species</w:t>
            </w:r>
          </w:p>
        </w:tc>
      </w:tr>
      <w:tr w:rsidR="00501E9C" w:rsidRPr="00770D20" w:rsidTr="00B5455D">
        <w:trPr>
          <w:trHeight w:val="560"/>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Genus</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genus in which the taxon is classified</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"Capitella"</w:t>
            </w:r>
            <w:r w:rsidRPr="00BA32A2">
              <w:rPr>
                <w:rFonts w:cs="Times New Roman"/>
                <w:sz w:val="20"/>
                <w:szCs w:val="20"/>
                <w:vertAlign w:val="superscript"/>
                <w:lang w:val="en-US"/>
              </w:rPr>
              <w:t>1</w:t>
            </w:r>
          </w:p>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w:t>
            </w:r>
            <w:r w:rsidRPr="00BA32A2">
              <w:rPr>
                <w:rFonts w:cs="Times New Roman"/>
                <w:sz w:val="20"/>
                <w:szCs w:val="20"/>
                <w:lang w:val="en-US"/>
              </w:rPr>
              <w:t>Caprella</w:t>
            </w:r>
            <w:r w:rsidRPr="00BA32A2">
              <w:rPr>
                <w:rFonts w:cs="Times New Roman"/>
                <w:sz w:val="20"/>
                <w:szCs w:val="20"/>
              </w:rPr>
              <w:t>"</w:t>
            </w:r>
            <w:r w:rsidRPr="00BA32A2">
              <w:rPr>
                <w:rFonts w:cs="Times New Roman"/>
                <w:sz w:val="20"/>
                <w:szCs w:val="20"/>
                <w:vertAlign w:val="superscript"/>
                <w:lang w:val="en-US"/>
              </w:rPr>
              <w:t>2</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BT26</w:t>
            </w:r>
            <w:r w:rsidRPr="00BA32A2">
              <w:rPr>
                <w:rFonts w:cs="Times New Roman"/>
                <w:sz w:val="20"/>
                <w:szCs w:val="20"/>
                <w:lang w:val="en-US"/>
              </w:rPr>
              <w:t xml:space="preserve"> Genus</w:t>
            </w:r>
          </w:p>
        </w:tc>
      </w:tr>
      <w:tr w:rsidR="00501E9C" w:rsidRPr="00770D20" w:rsidTr="00B5455D">
        <w:trPr>
          <w:trHeight w:val="411"/>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Family</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family in which the taxon is classified</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w:t>
            </w:r>
            <w:r w:rsidRPr="00BA32A2">
              <w:rPr>
                <w:rFonts w:cs="Times New Roman"/>
                <w:sz w:val="20"/>
                <w:szCs w:val="20"/>
                <w:lang w:val="en-US"/>
              </w:rPr>
              <w:t>Gammaridae</w:t>
            </w:r>
            <w:r w:rsidRPr="00BA32A2">
              <w:rPr>
                <w:rFonts w:cs="Times New Roman"/>
                <w:sz w:val="20"/>
                <w:szCs w:val="20"/>
              </w:rPr>
              <w:t>"</w:t>
            </w:r>
            <w:r w:rsidRPr="00BA32A2">
              <w:rPr>
                <w:rFonts w:cs="Times New Roman"/>
                <w:sz w:val="20"/>
                <w:szCs w:val="20"/>
                <w:vertAlign w:val="superscript"/>
                <w:lang w:val="en-US"/>
              </w:rPr>
              <w:t>3</w:t>
            </w:r>
          </w:p>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"Spionidae"</w:t>
            </w:r>
            <w:r w:rsidRPr="00BA32A2">
              <w:rPr>
                <w:rFonts w:cs="Times New Roman"/>
                <w:sz w:val="20"/>
                <w:szCs w:val="20"/>
                <w:vertAlign w:val="superscript"/>
                <w:lang w:val="en-US"/>
              </w:rPr>
              <w:t>4</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BT24</w:t>
            </w:r>
            <w:r w:rsidRPr="00BA32A2">
              <w:rPr>
                <w:rFonts w:cs="Times New Roman"/>
                <w:sz w:val="20"/>
                <w:szCs w:val="20"/>
                <w:lang w:val="en-US"/>
              </w:rPr>
              <w:t xml:space="preserve"> Family</w:t>
            </w:r>
          </w:p>
        </w:tc>
      </w:tr>
      <w:tr w:rsidR="00501E9C" w:rsidRPr="00770D20" w:rsidTr="00B5455D">
        <w:trPr>
          <w:trHeight w:val="517"/>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Order</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order in which the taxon is classified</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"Amphipoda"</w:t>
            </w:r>
            <w:r w:rsidRPr="00BA32A2">
              <w:rPr>
                <w:rFonts w:cs="Times New Roman"/>
                <w:sz w:val="20"/>
                <w:szCs w:val="20"/>
                <w:vertAlign w:val="superscript"/>
                <w:lang w:val="en-US"/>
              </w:rPr>
              <w:t>5</w:t>
            </w:r>
          </w:p>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"Spionida"</w:t>
            </w:r>
            <w:r w:rsidRPr="00BA32A2">
              <w:rPr>
                <w:rFonts w:cs="Times New Roman"/>
                <w:sz w:val="20"/>
                <w:szCs w:val="20"/>
                <w:vertAlign w:val="superscript"/>
                <w:lang w:val="en-US"/>
              </w:rPr>
              <w:t>6</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BT34</w:t>
            </w:r>
            <w:r w:rsidRPr="00BA32A2">
              <w:rPr>
                <w:rFonts w:cs="Times New Roman"/>
                <w:sz w:val="20"/>
                <w:szCs w:val="20"/>
                <w:lang w:val="en-US"/>
              </w:rPr>
              <w:t xml:space="preserve"> Order</w:t>
            </w:r>
          </w:p>
        </w:tc>
      </w:tr>
      <w:tr w:rsidR="00501E9C" w:rsidRPr="00770D20" w:rsidTr="00B5455D">
        <w:trPr>
          <w:trHeight w:val="411"/>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Class</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class in which the taxon is classified</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"Bivalvia"</w:t>
            </w:r>
            <w:r w:rsidRPr="00BA32A2">
              <w:rPr>
                <w:rFonts w:cs="Times New Roman"/>
                <w:sz w:val="20"/>
                <w:szCs w:val="20"/>
                <w:vertAlign w:val="superscript"/>
                <w:lang w:val="en-US"/>
              </w:rPr>
              <w:t>7</w:t>
            </w:r>
          </w:p>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"Polychaeta"</w:t>
            </w:r>
            <w:r w:rsidRPr="00BA32A2">
              <w:rPr>
                <w:rFonts w:cs="Times New Roman"/>
                <w:sz w:val="20"/>
                <w:szCs w:val="20"/>
                <w:vertAlign w:val="superscript"/>
                <w:lang w:val="en-US"/>
              </w:rPr>
              <w:t>8</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BT22</w:t>
            </w:r>
            <w:r w:rsidRPr="00BA32A2">
              <w:rPr>
                <w:rFonts w:cs="Times New Roman"/>
                <w:sz w:val="20"/>
                <w:szCs w:val="20"/>
                <w:lang w:val="en-US"/>
              </w:rPr>
              <w:t xml:space="preserve"> Class</w:t>
            </w:r>
          </w:p>
        </w:tc>
      </w:tr>
      <w:tr w:rsidR="00501E9C" w:rsidRPr="00770D20" w:rsidTr="00B5455D">
        <w:trPr>
          <w:trHeight w:val="503"/>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Phylum</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phylum in which the taxon is classified</w:t>
            </w:r>
          </w:p>
        </w:tc>
        <w:tc>
          <w:tcPr>
            <w:tcW w:w="3544"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"Annelida"</w:t>
            </w:r>
            <w:r w:rsidRPr="00BA32A2">
              <w:rPr>
                <w:rFonts w:cs="Times New Roman"/>
                <w:sz w:val="20"/>
                <w:szCs w:val="20"/>
                <w:vertAlign w:val="superscript"/>
                <w:lang w:val="en-US"/>
              </w:rPr>
              <w:t>9</w:t>
            </w:r>
          </w:p>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w:t>
            </w:r>
            <w:r w:rsidRPr="00BA32A2">
              <w:rPr>
                <w:rFonts w:cs="Times New Roman"/>
                <w:sz w:val="20"/>
                <w:szCs w:val="20"/>
                <w:lang w:val="en-US"/>
              </w:rPr>
              <w:t>Nemertea</w:t>
            </w:r>
            <w:r w:rsidRPr="00BA32A2">
              <w:rPr>
                <w:rFonts w:cs="Times New Roman"/>
                <w:sz w:val="20"/>
                <w:szCs w:val="20"/>
              </w:rPr>
              <w:t>"</w:t>
            </w:r>
            <w:r w:rsidRPr="00BA32A2">
              <w:rPr>
                <w:rFonts w:cs="Times New Roman"/>
                <w:sz w:val="20"/>
                <w:szCs w:val="20"/>
                <w:vertAlign w:val="superscript"/>
                <w:lang w:val="en-US"/>
              </w:rPr>
              <w:t>10</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BT19</w:t>
            </w:r>
            <w:r w:rsidRPr="00BA32A2">
              <w:rPr>
                <w:rFonts w:cs="Times New Roman"/>
                <w:sz w:val="20"/>
                <w:szCs w:val="20"/>
                <w:lang w:val="en-US"/>
              </w:rPr>
              <w:t xml:space="preserve"> Phylum</w:t>
            </w:r>
          </w:p>
        </w:tc>
      </w:tr>
      <w:tr w:rsidR="00501E9C" w:rsidRPr="00770D20" w:rsidTr="00B5455D">
        <w:trPr>
          <w:trHeight w:val="424"/>
        </w:trPr>
        <w:tc>
          <w:tcPr>
            <w:tcW w:w="1242" w:type="dxa"/>
            <w:noWrap/>
            <w:vAlign w:val="center"/>
          </w:tcPr>
          <w:p w:rsidR="00501E9C" w:rsidRPr="00BA32A2" w:rsidRDefault="00501E9C" w:rsidP="00B5455D">
            <w:pPr>
              <w:spacing w:after="0" w:line="240" w:lineRule="auto"/>
              <w:rPr>
                <w:rFonts w:cs="Times New Roman"/>
                <w:sz w:val="20"/>
                <w:szCs w:val="20"/>
              </w:rPr>
            </w:pPr>
            <w:r w:rsidRPr="00BA32A2">
              <w:rPr>
                <w:rFonts w:cs="Times New Roman"/>
                <w:sz w:val="20"/>
                <w:szCs w:val="20"/>
              </w:rPr>
              <w:t>Kingdom</w:t>
            </w:r>
          </w:p>
        </w:tc>
        <w:tc>
          <w:tcPr>
            <w:tcW w:w="2268" w:type="dxa"/>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lang w:val="en-US"/>
              </w:rPr>
              <w:t>The kingdom in which the taxon is classified</w:t>
            </w:r>
          </w:p>
        </w:tc>
        <w:tc>
          <w:tcPr>
            <w:tcW w:w="3544"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"Animalia"</w:t>
            </w:r>
            <w:r w:rsidRPr="00BA32A2">
              <w:rPr>
                <w:rFonts w:cs="Times New Roman"/>
                <w:sz w:val="20"/>
                <w:szCs w:val="20"/>
                <w:vertAlign w:val="superscript"/>
                <w:lang w:val="en-US"/>
              </w:rPr>
              <w:t>11</w:t>
            </w:r>
          </w:p>
        </w:tc>
        <w:tc>
          <w:tcPr>
            <w:tcW w:w="1468" w:type="dxa"/>
            <w:noWrap/>
            <w:vAlign w:val="center"/>
          </w:tcPr>
          <w:p w:rsidR="00501E9C" w:rsidRPr="00BA32A2" w:rsidRDefault="00501E9C" w:rsidP="00B5455D">
            <w:pPr>
              <w:spacing w:after="0" w:line="240" w:lineRule="auto"/>
              <w:jc w:val="center"/>
              <w:rPr>
                <w:rFonts w:cs="Times New Roman"/>
                <w:sz w:val="20"/>
                <w:szCs w:val="20"/>
                <w:lang w:val="en-US"/>
              </w:rPr>
            </w:pPr>
            <w:r w:rsidRPr="00BA32A2">
              <w:rPr>
                <w:rFonts w:cs="Times New Roman"/>
                <w:sz w:val="20"/>
                <w:szCs w:val="20"/>
              </w:rPr>
              <w:t>BT18</w:t>
            </w:r>
            <w:r w:rsidRPr="00BA32A2">
              <w:rPr>
                <w:rFonts w:cs="Times New Roman"/>
                <w:sz w:val="20"/>
                <w:szCs w:val="20"/>
                <w:lang w:val="en-US"/>
              </w:rPr>
              <w:t xml:space="preserve"> Kingdom</w:t>
            </w:r>
          </w:p>
        </w:tc>
      </w:tr>
    </w:tbl>
    <w:p w:rsidR="00501E9C" w:rsidRDefault="00501E9C" w:rsidP="00501E9C">
      <w:pPr>
        <w:jc w:val="center"/>
        <w:rPr>
          <w:rFonts w:cs="Times New Roman"/>
          <w:i/>
          <w:iCs/>
          <w:sz w:val="24"/>
          <w:szCs w:val="24"/>
          <w:lang w:val="en-US"/>
        </w:rPr>
      </w:pPr>
      <w:r w:rsidRPr="00770D20">
        <w:rPr>
          <w:rFonts w:cs="Times New Roman"/>
          <w:i/>
          <w:iCs/>
          <w:sz w:val="24"/>
          <w:szCs w:val="24"/>
          <w:lang w:val="en-US"/>
        </w:rPr>
        <w:lastRenderedPageBreak/>
        <w:t>Table 3b: Taxon Rank</w:t>
      </w:r>
      <w:r w:rsidR="003D1EEC">
        <w:rPr>
          <w:rFonts w:cs="Times New Roman"/>
          <w:i/>
          <w:iCs/>
          <w:sz w:val="24"/>
          <w:szCs w:val="24"/>
          <w:lang w:val="en-US"/>
        </w:rPr>
        <w:t>s</w:t>
      </w:r>
    </w:p>
    <w:p w:rsidR="003D1EEC" w:rsidRDefault="003D1EEC" w:rsidP="00501E9C">
      <w:pPr>
        <w:jc w:val="center"/>
        <w:rPr>
          <w:rFonts w:cs="Times New Roman"/>
          <w:i/>
          <w:iCs/>
          <w:sz w:val="24"/>
          <w:szCs w:val="24"/>
          <w:lang w:val="en-US"/>
        </w:rPr>
      </w:pPr>
    </w:p>
    <w:p w:rsidR="003D1EEC" w:rsidRDefault="003D1EEC" w:rsidP="00501E9C">
      <w:pPr>
        <w:jc w:val="center"/>
        <w:rPr>
          <w:rFonts w:cs="Times New Roman"/>
          <w:i/>
          <w:iCs/>
          <w:sz w:val="24"/>
          <w:szCs w:val="24"/>
          <w:lang w:val="en-US"/>
        </w:rPr>
      </w:pPr>
    </w:p>
    <w:p w:rsidR="003D1EEC" w:rsidRDefault="003D1EEC" w:rsidP="00501E9C">
      <w:pPr>
        <w:jc w:val="center"/>
        <w:rPr>
          <w:rFonts w:cs="Times New Roman"/>
          <w:i/>
          <w:iCs/>
          <w:sz w:val="24"/>
          <w:szCs w:val="24"/>
          <w:lang w:val="en-US"/>
        </w:rPr>
      </w:pPr>
    </w:p>
    <w:p w:rsidR="003D1EEC" w:rsidRDefault="003D1EEC" w:rsidP="00501E9C">
      <w:pPr>
        <w:jc w:val="center"/>
        <w:rPr>
          <w:rFonts w:cs="Times New Roman"/>
          <w:i/>
          <w:iCs/>
          <w:sz w:val="24"/>
          <w:szCs w:val="24"/>
          <w:lang w:val="en-US"/>
        </w:rPr>
      </w:pPr>
    </w:p>
    <w:p w:rsidR="003D1EEC" w:rsidRPr="00770D20" w:rsidRDefault="003D1EEC" w:rsidP="00501E9C">
      <w:pPr>
        <w:jc w:val="center"/>
        <w:rPr>
          <w:rFonts w:cs="Times New Roman"/>
          <w:i/>
          <w:iCs/>
          <w:sz w:val="24"/>
          <w:szCs w:val="24"/>
          <w:lang w:val="en-US"/>
        </w:rPr>
      </w:pPr>
    </w:p>
    <w:p w:rsidR="00B21855" w:rsidRPr="007B65C5" w:rsidRDefault="00B21855" w:rsidP="00B21855">
      <w:pPr>
        <w:jc w:val="center"/>
        <w:rPr>
          <w:rFonts w:cs="Times New Roman"/>
          <w:b/>
          <w:sz w:val="24"/>
          <w:szCs w:val="24"/>
          <w:lang w:val="en-US"/>
        </w:rPr>
      </w:pPr>
      <w:r>
        <w:rPr>
          <w:rFonts w:cs="Times New Roman"/>
          <w:b/>
          <w:sz w:val="24"/>
          <w:szCs w:val="24"/>
          <w:lang w:val="en-US"/>
        </w:rPr>
        <w:t>Common Name Information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1985"/>
        <w:gridCol w:w="2268"/>
        <w:gridCol w:w="2354"/>
      </w:tblGrid>
      <w:tr w:rsidR="00B21855" w:rsidRPr="00770D20" w:rsidTr="00C13264">
        <w:trPr>
          <w:trHeight w:val="353"/>
        </w:trPr>
        <w:tc>
          <w:tcPr>
            <w:tcW w:w="1915" w:type="dxa"/>
            <w:shd w:val="clear" w:color="auto" w:fill="DDD9C3"/>
            <w:noWrap/>
            <w:vAlign w:val="center"/>
          </w:tcPr>
          <w:p w:rsidR="00B21855" w:rsidRPr="007B65C5" w:rsidRDefault="00B21855" w:rsidP="00C13264">
            <w:pPr>
              <w:spacing w:after="0" w:line="240" w:lineRule="auto"/>
              <w:jc w:val="center"/>
              <w:rPr>
                <w:rFonts w:cs="Times New Roman"/>
                <w:b/>
                <w:bCs/>
              </w:rPr>
            </w:pPr>
            <w:r w:rsidRPr="007B65C5">
              <w:rPr>
                <w:rFonts w:cs="Times New Roman"/>
                <w:b/>
                <w:bCs/>
              </w:rPr>
              <w:t>Metadata</w:t>
            </w:r>
          </w:p>
        </w:tc>
        <w:tc>
          <w:tcPr>
            <w:tcW w:w="1985" w:type="dxa"/>
            <w:shd w:val="clear" w:color="auto" w:fill="DDD9C3"/>
            <w:noWrap/>
            <w:vAlign w:val="center"/>
          </w:tcPr>
          <w:p w:rsidR="00B21855" w:rsidRPr="007B65C5" w:rsidRDefault="00B21855" w:rsidP="00C13264">
            <w:pPr>
              <w:spacing w:after="0" w:line="240" w:lineRule="auto"/>
              <w:jc w:val="center"/>
              <w:rPr>
                <w:rFonts w:cs="Times New Roman"/>
                <w:b/>
                <w:bCs/>
              </w:rPr>
            </w:pPr>
            <w:r w:rsidRPr="007B65C5">
              <w:rPr>
                <w:rFonts w:cs="Times New Roman"/>
                <w:b/>
                <w:bCs/>
              </w:rPr>
              <w:t>Definition</w:t>
            </w:r>
          </w:p>
        </w:tc>
        <w:tc>
          <w:tcPr>
            <w:tcW w:w="2268" w:type="dxa"/>
            <w:shd w:val="clear" w:color="auto" w:fill="DDD9C3"/>
            <w:noWrap/>
            <w:vAlign w:val="center"/>
          </w:tcPr>
          <w:p w:rsidR="00B21855" w:rsidRPr="007B65C5" w:rsidRDefault="00B21855" w:rsidP="00C13264">
            <w:pPr>
              <w:spacing w:after="0" w:line="240" w:lineRule="auto"/>
              <w:jc w:val="center"/>
              <w:rPr>
                <w:rFonts w:cs="Times New Roman"/>
                <w:b/>
                <w:bCs/>
              </w:rPr>
            </w:pPr>
            <w:r w:rsidRPr="007B65C5">
              <w:rPr>
                <w:rFonts w:cs="Times New Roman"/>
                <w:b/>
                <w:bCs/>
              </w:rPr>
              <w:t>Example(s)</w:t>
            </w:r>
          </w:p>
        </w:tc>
        <w:tc>
          <w:tcPr>
            <w:tcW w:w="2354" w:type="dxa"/>
            <w:shd w:val="clear" w:color="auto" w:fill="DDD9C3"/>
            <w:vAlign w:val="center"/>
          </w:tcPr>
          <w:p w:rsidR="00B21855" w:rsidRPr="007B65C5" w:rsidRDefault="00B21855" w:rsidP="00C13264">
            <w:pPr>
              <w:spacing w:after="0" w:line="240" w:lineRule="auto"/>
              <w:jc w:val="center"/>
              <w:rPr>
                <w:rFonts w:cs="Times New Roman"/>
                <w:b/>
                <w:bCs/>
              </w:rPr>
            </w:pPr>
            <w:r w:rsidRPr="007B65C5">
              <w:rPr>
                <w:rFonts w:cs="Times New Roman"/>
                <w:b/>
                <w:bCs/>
              </w:rPr>
              <w:t>CRM Family Models</w:t>
            </w:r>
          </w:p>
        </w:tc>
      </w:tr>
      <w:tr w:rsidR="00B21855" w:rsidRPr="000F6243" w:rsidTr="00C13264">
        <w:trPr>
          <w:trHeight w:val="467"/>
        </w:trPr>
        <w:tc>
          <w:tcPr>
            <w:tcW w:w="1915" w:type="dxa"/>
            <w:noWrap/>
            <w:vAlign w:val="center"/>
          </w:tcPr>
          <w:p w:rsidR="00B21855" w:rsidRPr="00D3266F" w:rsidRDefault="002F2512" w:rsidP="00C13264">
            <w:pPr>
              <w:spacing w:after="0" w:line="240" w:lineRule="auto"/>
              <w:rPr>
                <w:rFonts w:cs="Times New Roman"/>
                <w:sz w:val="20"/>
                <w:szCs w:val="20"/>
              </w:rPr>
            </w:pPr>
            <w:r>
              <w:rPr>
                <w:rFonts w:cs="Times New Roman"/>
                <w:sz w:val="20"/>
                <w:szCs w:val="20"/>
              </w:rPr>
              <w:t>speciesID</w:t>
            </w:r>
          </w:p>
        </w:tc>
        <w:tc>
          <w:tcPr>
            <w:tcW w:w="1985" w:type="dxa"/>
            <w:vAlign w:val="center"/>
          </w:tcPr>
          <w:p w:rsidR="00B21855" w:rsidRPr="00D3266F" w:rsidRDefault="002F2512" w:rsidP="002F2512">
            <w:pPr>
              <w:spacing w:after="0" w:line="240" w:lineRule="auto"/>
              <w:jc w:val="center"/>
              <w:rPr>
                <w:rFonts w:cs="Times New Roman"/>
                <w:sz w:val="20"/>
                <w:szCs w:val="20"/>
                <w:lang w:val="en-US"/>
              </w:rPr>
            </w:pPr>
            <w:r>
              <w:rPr>
                <w:rFonts w:cs="Times New Roman"/>
                <w:sz w:val="20"/>
                <w:szCs w:val="20"/>
                <w:lang w:val="en-US"/>
              </w:rPr>
              <w:t>The species that is identified by the common name.</w:t>
            </w:r>
          </w:p>
        </w:tc>
        <w:tc>
          <w:tcPr>
            <w:tcW w:w="2268" w:type="dxa"/>
            <w:vAlign w:val="center"/>
          </w:tcPr>
          <w:p w:rsidR="00B21855" w:rsidRPr="00D3266F" w:rsidRDefault="00B21855" w:rsidP="00C13264">
            <w:pPr>
              <w:spacing w:after="0" w:line="240" w:lineRule="auto"/>
              <w:jc w:val="center"/>
              <w:rPr>
                <w:rFonts w:cs="Times New Roman"/>
                <w:sz w:val="20"/>
                <w:szCs w:val="20"/>
              </w:rPr>
            </w:pPr>
            <w:r w:rsidRPr="00D3266F">
              <w:rPr>
                <w:rFonts w:cs="Times New Roman"/>
                <w:sz w:val="20"/>
                <w:szCs w:val="20"/>
              </w:rPr>
              <w:t>"</w:t>
            </w:r>
            <w:r w:rsidR="002F2512" w:rsidRPr="002F2512">
              <w:rPr>
                <w:rFonts w:cs="Times New Roman"/>
                <w:sz w:val="20"/>
                <w:szCs w:val="20"/>
              </w:rPr>
              <w:t>Odontosyllis fulgurans</w:t>
            </w:r>
            <w:r w:rsidR="002F2512">
              <w:rPr>
                <w:rFonts w:cs="Times New Roman"/>
                <w:sz w:val="20"/>
                <w:szCs w:val="20"/>
              </w:rPr>
              <w:t>”</w:t>
            </w:r>
          </w:p>
        </w:tc>
        <w:tc>
          <w:tcPr>
            <w:tcW w:w="2354" w:type="dxa"/>
            <w:noWrap/>
            <w:vAlign w:val="center"/>
          </w:tcPr>
          <w:p w:rsidR="002F2512" w:rsidRPr="002F2512" w:rsidRDefault="002F2512" w:rsidP="002F2512">
            <w:pPr>
              <w:spacing w:after="0" w:line="240" w:lineRule="auto"/>
              <w:jc w:val="center"/>
              <w:rPr>
                <w:rFonts w:cs="Times New Roman"/>
                <w:sz w:val="20"/>
                <w:szCs w:val="20"/>
                <w:lang w:val="fr-FR"/>
              </w:rPr>
            </w:pPr>
            <w:r>
              <w:rPr>
                <w:rFonts w:cs="Times New Roman"/>
                <w:sz w:val="20"/>
                <w:szCs w:val="20"/>
              </w:rPr>
              <w:br/>
              <w:t>BT27 Species.</w:t>
            </w:r>
            <w:r>
              <w:rPr>
                <w:rFonts w:cs="Times New Roman"/>
                <w:sz w:val="20"/>
                <w:szCs w:val="20"/>
              </w:rPr>
              <w:br/>
            </w:r>
            <w:r w:rsidRPr="002F2512">
              <w:rPr>
                <w:rFonts w:cs="Times New Roman"/>
                <w:sz w:val="20"/>
                <w:szCs w:val="20"/>
                <w:lang w:val="fr-FR"/>
              </w:rPr>
              <w:t>P1 is identified by:</w:t>
            </w:r>
          </w:p>
          <w:p w:rsidR="00B21855" w:rsidRPr="00D3266F" w:rsidRDefault="002F2512" w:rsidP="002F2512">
            <w:pPr>
              <w:spacing w:after="0" w:line="240" w:lineRule="auto"/>
              <w:jc w:val="center"/>
              <w:rPr>
                <w:rFonts w:cs="Times New Roman"/>
                <w:sz w:val="20"/>
                <w:szCs w:val="20"/>
                <w:lang w:val="fr-FR"/>
              </w:rPr>
            </w:pPr>
            <w:r w:rsidRPr="002F2512">
              <w:rPr>
                <w:rFonts w:cs="Times New Roman"/>
                <w:sz w:val="20"/>
                <w:szCs w:val="20"/>
                <w:lang w:val="fr-FR"/>
              </w:rPr>
              <w:t>E42 Identifier</w:t>
            </w:r>
          </w:p>
        </w:tc>
      </w:tr>
      <w:tr w:rsidR="00B21855" w:rsidRPr="000F6243" w:rsidTr="00C13264">
        <w:trPr>
          <w:trHeight w:val="2100"/>
        </w:trPr>
        <w:tc>
          <w:tcPr>
            <w:tcW w:w="1915" w:type="dxa"/>
            <w:noWrap/>
            <w:vAlign w:val="center"/>
          </w:tcPr>
          <w:p w:rsidR="00B21855" w:rsidRPr="00D3266F" w:rsidRDefault="002F2512" w:rsidP="00C13264">
            <w:pPr>
              <w:spacing w:after="0" w:line="240" w:lineRule="auto"/>
              <w:rPr>
                <w:rFonts w:cs="Times New Roman"/>
                <w:sz w:val="20"/>
                <w:szCs w:val="20"/>
              </w:rPr>
            </w:pPr>
            <w:r>
              <w:rPr>
                <w:rFonts w:cs="Times New Roman"/>
                <w:sz w:val="20"/>
                <w:szCs w:val="20"/>
              </w:rPr>
              <w:t>commo</w:t>
            </w:r>
            <w:r w:rsidR="0007319F">
              <w:rPr>
                <w:rFonts w:cs="Times New Roman"/>
                <w:sz w:val="20"/>
                <w:szCs w:val="20"/>
              </w:rPr>
              <w:t>n</w:t>
            </w:r>
            <w:r>
              <w:rPr>
                <w:rFonts w:cs="Times New Roman"/>
                <w:sz w:val="20"/>
                <w:szCs w:val="20"/>
              </w:rPr>
              <w:t>Name</w:t>
            </w:r>
          </w:p>
        </w:tc>
        <w:tc>
          <w:tcPr>
            <w:tcW w:w="1985" w:type="dxa"/>
            <w:vAlign w:val="center"/>
          </w:tcPr>
          <w:p w:rsidR="00B21855" w:rsidRPr="00D3266F" w:rsidRDefault="00B21855" w:rsidP="00C13264">
            <w:pPr>
              <w:spacing w:after="0" w:line="240" w:lineRule="auto"/>
              <w:jc w:val="center"/>
              <w:rPr>
                <w:rFonts w:cs="Times New Roman"/>
                <w:sz w:val="20"/>
                <w:szCs w:val="20"/>
              </w:rPr>
            </w:pPr>
            <w:r w:rsidRPr="00D3266F">
              <w:rPr>
                <w:rFonts w:cs="Times New Roman"/>
                <w:sz w:val="20"/>
                <w:szCs w:val="20"/>
                <w:lang w:val="en-US"/>
              </w:rPr>
              <w:t xml:space="preserve">The nomenclatural code (or codes in the case of an ambiregnal name) under which the scientificName is constructed. </w:t>
            </w:r>
            <w:r w:rsidRPr="00D3266F">
              <w:rPr>
                <w:rFonts w:cs="Times New Roman"/>
                <w:sz w:val="20"/>
                <w:szCs w:val="20"/>
              </w:rPr>
              <w:t>Recommended</w:t>
            </w:r>
            <w:r>
              <w:rPr>
                <w:rFonts w:cs="Times New Roman"/>
                <w:sz w:val="20"/>
                <w:szCs w:val="20"/>
              </w:rPr>
              <w:t xml:space="preserve"> </w:t>
            </w:r>
            <w:r w:rsidRPr="00D3266F">
              <w:rPr>
                <w:rFonts w:cs="Times New Roman"/>
                <w:sz w:val="20"/>
                <w:szCs w:val="20"/>
              </w:rPr>
              <w:t>best</w:t>
            </w:r>
            <w:r>
              <w:rPr>
                <w:rFonts w:cs="Times New Roman"/>
                <w:sz w:val="20"/>
                <w:szCs w:val="20"/>
              </w:rPr>
              <w:t xml:space="preserve"> </w:t>
            </w:r>
            <w:r w:rsidRPr="00D3266F">
              <w:rPr>
                <w:rFonts w:cs="Times New Roman"/>
                <w:sz w:val="20"/>
                <w:szCs w:val="20"/>
              </w:rPr>
              <w:t>practice</w:t>
            </w:r>
            <w:r>
              <w:rPr>
                <w:rFonts w:cs="Times New Roman"/>
                <w:sz w:val="20"/>
                <w:szCs w:val="20"/>
              </w:rPr>
              <w:t xml:space="preserve"> i</w:t>
            </w:r>
            <w:r w:rsidRPr="00D3266F">
              <w:rPr>
                <w:rFonts w:cs="Times New Roman"/>
                <w:sz w:val="20"/>
                <w:szCs w:val="20"/>
              </w:rPr>
              <w:t>s</w:t>
            </w:r>
            <w:r>
              <w:rPr>
                <w:rFonts w:cs="Times New Roman"/>
                <w:sz w:val="20"/>
                <w:szCs w:val="20"/>
              </w:rPr>
              <w:t xml:space="preserve"> </w:t>
            </w:r>
            <w:r w:rsidRPr="00D3266F">
              <w:rPr>
                <w:rFonts w:cs="Times New Roman"/>
                <w:sz w:val="20"/>
                <w:szCs w:val="20"/>
              </w:rPr>
              <w:t>to</w:t>
            </w:r>
            <w:r>
              <w:rPr>
                <w:rFonts w:cs="Times New Roman"/>
                <w:sz w:val="20"/>
                <w:szCs w:val="20"/>
              </w:rPr>
              <w:t xml:space="preserve"> </w:t>
            </w:r>
            <w:r w:rsidRPr="00D3266F">
              <w:rPr>
                <w:rFonts w:cs="Times New Roman"/>
                <w:sz w:val="20"/>
                <w:szCs w:val="20"/>
              </w:rPr>
              <w:t>use a controlled</w:t>
            </w:r>
            <w:r>
              <w:rPr>
                <w:rFonts w:cs="Times New Roman"/>
                <w:sz w:val="20"/>
                <w:szCs w:val="20"/>
              </w:rPr>
              <w:t xml:space="preserve"> </w:t>
            </w:r>
            <w:r w:rsidRPr="00D3266F">
              <w:rPr>
                <w:rFonts w:cs="Times New Roman"/>
                <w:sz w:val="20"/>
                <w:szCs w:val="20"/>
              </w:rPr>
              <w:t>vocabulary.</w:t>
            </w:r>
          </w:p>
        </w:tc>
        <w:tc>
          <w:tcPr>
            <w:tcW w:w="2268" w:type="dxa"/>
            <w:noWrap/>
            <w:vAlign w:val="center"/>
          </w:tcPr>
          <w:p w:rsidR="0007319F" w:rsidRPr="0007319F" w:rsidRDefault="0007319F" w:rsidP="0007319F">
            <w:pPr>
              <w:spacing w:after="0" w:line="240" w:lineRule="auto"/>
              <w:jc w:val="center"/>
              <w:rPr>
                <w:rFonts w:cs="Times New Roman"/>
                <w:sz w:val="20"/>
                <w:szCs w:val="20"/>
              </w:rPr>
            </w:pPr>
            <w:r w:rsidRPr="0007319F">
              <w:rPr>
                <w:rFonts w:cs="Times New Roman"/>
                <w:sz w:val="20"/>
                <w:szCs w:val="20"/>
              </w:rPr>
              <w:t>"Yellowfin Tuna"</w:t>
            </w:r>
          </w:p>
          <w:p w:rsidR="00B21855" w:rsidRPr="00D3266F" w:rsidRDefault="0007319F" w:rsidP="0007319F">
            <w:pPr>
              <w:spacing w:after="0" w:line="240" w:lineRule="auto"/>
              <w:jc w:val="center"/>
              <w:rPr>
                <w:rFonts w:cs="Times New Roman"/>
                <w:sz w:val="20"/>
                <w:szCs w:val="20"/>
                <w:lang w:val="en-US"/>
              </w:rPr>
            </w:pPr>
            <w:r w:rsidRPr="0007319F">
              <w:rPr>
                <w:rFonts w:cs="Times New Roman"/>
                <w:sz w:val="20"/>
                <w:szCs w:val="20"/>
              </w:rPr>
              <w:t>“Τσιπούρα”</w:t>
            </w:r>
          </w:p>
        </w:tc>
        <w:tc>
          <w:tcPr>
            <w:tcW w:w="2354" w:type="dxa"/>
            <w:noWrap/>
            <w:vAlign w:val="center"/>
          </w:tcPr>
          <w:p w:rsidR="0007319F" w:rsidRPr="0007319F" w:rsidRDefault="0007319F" w:rsidP="0007319F">
            <w:pPr>
              <w:spacing w:after="0" w:line="240" w:lineRule="auto"/>
              <w:jc w:val="center"/>
              <w:rPr>
                <w:rFonts w:cs="Times New Roman"/>
                <w:sz w:val="20"/>
                <w:szCs w:val="20"/>
              </w:rPr>
            </w:pPr>
            <w:r w:rsidRPr="0007319F">
              <w:rPr>
                <w:rFonts w:cs="Times New Roman"/>
                <w:sz w:val="20"/>
                <w:szCs w:val="20"/>
              </w:rPr>
              <w:t>BT27 Species.</w:t>
            </w:r>
          </w:p>
          <w:p w:rsidR="0007319F" w:rsidRPr="0007319F" w:rsidRDefault="0007319F" w:rsidP="0007319F">
            <w:pPr>
              <w:spacing w:after="0" w:line="240" w:lineRule="auto"/>
              <w:jc w:val="center"/>
              <w:rPr>
                <w:rFonts w:cs="Times New Roman"/>
                <w:sz w:val="20"/>
                <w:szCs w:val="20"/>
              </w:rPr>
            </w:pPr>
            <w:r w:rsidRPr="0007319F">
              <w:rPr>
                <w:rFonts w:cs="Times New Roman"/>
                <w:sz w:val="20"/>
                <w:szCs w:val="20"/>
              </w:rPr>
              <w:t>P1 is identified by:</w:t>
            </w:r>
          </w:p>
          <w:p w:rsidR="00B21855" w:rsidRDefault="0007319F" w:rsidP="0007319F">
            <w:pPr>
              <w:spacing w:after="0" w:line="240" w:lineRule="auto"/>
              <w:jc w:val="center"/>
              <w:rPr>
                <w:rFonts w:cs="Times New Roman"/>
                <w:sz w:val="20"/>
                <w:szCs w:val="20"/>
              </w:rPr>
            </w:pPr>
            <w:r w:rsidRPr="0007319F">
              <w:rPr>
                <w:rFonts w:cs="Times New Roman"/>
                <w:sz w:val="20"/>
                <w:szCs w:val="20"/>
              </w:rPr>
              <w:t>E42 Identifier</w:t>
            </w:r>
            <w:r>
              <w:rPr>
                <w:rFonts w:cs="Times New Roman"/>
                <w:sz w:val="20"/>
                <w:szCs w:val="20"/>
              </w:rPr>
              <w:t>.</w:t>
            </w:r>
          </w:p>
          <w:p w:rsidR="0007319F" w:rsidRDefault="0007319F" w:rsidP="0007319F">
            <w:pPr>
              <w:spacing w:after="0" w:line="240" w:lineRule="auto"/>
              <w:jc w:val="center"/>
              <w:rPr>
                <w:rFonts w:cs="Times New Roman"/>
                <w:sz w:val="20"/>
                <w:szCs w:val="20"/>
              </w:rPr>
            </w:pPr>
            <w:r>
              <w:rPr>
                <w:rFonts w:cs="Times New Roman"/>
                <w:sz w:val="20"/>
                <w:szCs w:val="20"/>
              </w:rPr>
              <w:t>P2 has type:</w:t>
            </w:r>
          </w:p>
          <w:p w:rsidR="0007319F" w:rsidRPr="00D3266F" w:rsidRDefault="0007319F" w:rsidP="0007319F">
            <w:pPr>
              <w:spacing w:after="0" w:line="240" w:lineRule="auto"/>
              <w:jc w:val="center"/>
              <w:rPr>
                <w:rFonts w:cs="Times New Roman"/>
                <w:sz w:val="20"/>
                <w:szCs w:val="20"/>
              </w:rPr>
            </w:pPr>
            <w:r>
              <w:rPr>
                <w:rFonts w:cs="Times New Roman"/>
                <w:sz w:val="20"/>
                <w:szCs w:val="20"/>
              </w:rPr>
              <w:t>“Common Name”</w:t>
            </w:r>
          </w:p>
        </w:tc>
      </w:tr>
      <w:tr w:rsidR="00B21855" w:rsidRPr="000F6243" w:rsidTr="00C13264">
        <w:trPr>
          <w:trHeight w:val="525"/>
        </w:trPr>
        <w:tc>
          <w:tcPr>
            <w:tcW w:w="1915" w:type="dxa"/>
            <w:noWrap/>
            <w:vAlign w:val="center"/>
          </w:tcPr>
          <w:p w:rsidR="00B21855" w:rsidRPr="00BD6551" w:rsidRDefault="002F2512" w:rsidP="00C13264">
            <w:pPr>
              <w:spacing w:after="0" w:line="240" w:lineRule="auto"/>
              <w:rPr>
                <w:rFonts w:cs="Times New Roman"/>
                <w:sz w:val="20"/>
                <w:szCs w:val="20"/>
              </w:rPr>
            </w:pPr>
            <w:r w:rsidRPr="00BD6551">
              <w:rPr>
                <w:rFonts w:cs="Times New Roman"/>
                <w:sz w:val="20"/>
                <w:szCs w:val="20"/>
              </w:rPr>
              <w:t>locality</w:t>
            </w:r>
          </w:p>
        </w:tc>
        <w:tc>
          <w:tcPr>
            <w:tcW w:w="1985" w:type="dxa"/>
            <w:vAlign w:val="center"/>
          </w:tcPr>
          <w:p w:rsidR="00B21855" w:rsidRPr="00BD6551" w:rsidRDefault="0007319F" w:rsidP="00C13264">
            <w:pPr>
              <w:spacing w:after="0" w:line="240" w:lineRule="auto"/>
              <w:jc w:val="center"/>
              <w:rPr>
                <w:rFonts w:cs="Times New Roman"/>
                <w:sz w:val="20"/>
                <w:szCs w:val="20"/>
                <w:lang w:val="en-US"/>
              </w:rPr>
            </w:pPr>
            <w:r w:rsidRPr="00BD6551">
              <w:rPr>
                <w:rFonts w:cs="Times New Roman"/>
                <w:sz w:val="20"/>
                <w:szCs w:val="20"/>
                <w:lang w:val="en-US"/>
              </w:rPr>
              <w:t>The place that the common name is used.</w:t>
            </w:r>
          </w:p>
        </w:tc>
        <w:tc>
          <w:tcPr>
            <w:tcW w:w="2268" w:type="dxa"/>
            <w:vAlign w:val="center"/>
          </w:tcPr>
          <w:p w:rsidR="00B21855" w:rsidRPr="00BD6551" w:rsidRDefault="00B21855" w:rsidP="0007319F">
            <w:pPr>
              <w:spacing w:after="0" w:line="240" w:lineRule="auto"/>
              <w:jc w:val="center"/>
              <w:rPr>
                <w:rFonts w:cs="Times New Roman"/>
                <w:sz w:val="20"/>
                <w:szCs w:val="20"/>
              </w:rPr>
            </w:pPr>
            <w:r w:rsidRPr="00BD6551">
              <w:rPr>
                <w:rFonts w:cs="Times New Roman"/>
                <w:sz w:val="20"/>
                <w:szCs w:val="20"/>
              </w:rPr>
              <w:t>"</w:t>
            </w:r>
            <w:r w:rsidR="0007319F" w:rsidRPr="00BD6551">
              <w:rPr>
                <w:rFonts w:cs="Times New Roman"/>
                <w:sz w:val="20"/>
                <w:szCs w:val="20"/>
              </w:rPr>
              <w:t>Greece”</w:t>
            </w:r>
          </w:p>
        </w:tc>
        <w:tc>
          <w:tcPr>
            <w:tcW w:w="2354" w:type="dxa"/>
            <w:noWrap/>
            <w:vAlign w:val="center"/>
          </w:tcPr>
          <w:p w:rsidR="0007319F" w:rsidRPr="00BD6551" w:rsidRDefault="0007319F" w:rsidP="0007319F">
            <w:pPr>
              <w:spacing w:after="0" w:line="240" w:lineRule="auto"/>
              <w:jc w:val="center"/>
              <w:rPr>
                <w:rFonts w:cs="Times New Roman"/>
                <w:sz w:val="20"/>
                <w:szCs w:val="20"/>
              </w:rPr>
            </w:pPr>
            <w:r w:rsidRPr="00BD6551">
              <w:rPr>
                <w:rFonts w:cs="Times New Roman"/>
                <w:sz w:val="20"/>
                <w:szCs w:val="20"/>
              </w:rPr>
              <w:t>E42 Identifier.</w:t>
            </w:r>
            <w:r w:rsidRPr="00BD6551">
              <w:rPr>
                <w:rFonts w:cs="Times New Roman"/>
                <w:sz w:val="20"/>
                <w:szCs w:val="20"/>
              </w:rPr>
              <w:br/>
              <w:t>is used in:</w:t>
            </w:r>
          </w:p>
          <w:p w:rsidR="0007319F" w:rsidRPr="00BD6551" w:rsidRDefault="0007319F" w:rsidP="0007319F">
            <w:pPr>
              <w:spacing w:after="0" w:line="240" w:lineRule="auto"/>
              <w:jc w:val="center"/>
              <w:rPr>
                <w:rFonts w:cs="Times New Roman"/>
                <w:sz w:val="20"/>
                <w:szCs w:val="20"/>
              </w:rPr>
            </w:pPr>
            <w:r w:rsidRPr="00BD6551">
              <w:rPr>
                <w:rFonts w:cs="Times New Roman"/>
                <w:sz w:val="20"/>
                <w:szCs w:val="20"/>
              </w:rPr>
              <w:t>E53 Place</w:t>
            </w:r>
          </w:p>
          <w:p w:rsidR="00B21855" w:rsidRPr="00BD6551" w:rsidRDefault="00B21855" w:rsidP="0007319F">
            <w:pPr>
              <w:spacing w:after="0" w:line="240" w:lineRule="auto"/>
              <w:jc w:val="center"/>
              <w:rPr>
                <w:rFonts w:cs="Times New Roman"/>
                <w:sz w:val="20"/>
                <w:szCs w:val="20"/>
              </w:rPr>
            </w:pPr>
          </w:p>
        </w:tc>
      </w:tr>
      <w:tr w:rsidR="00B21855" w:rsidRPr="00770D20" w:rsidTr="00C13264">
        <w:trPr>
          <w:trHeight w:val="688"/>
        </w:trPr>
        <w:tc>
          <w:tcPr>
            <w:tcW w:w="1915" w:type="dxa"/>
            <w:noWrap/>
            <w:vAlign w:val="center"/>
          </w:tcPr>
          <w:p w:rsidR="00B21855" w:rsidRPr="00BD6551" w:rsidRDefault="002F2512" w:rsidP="00C13264">
            <w:pPr>
              <w:spacing w:after="0" w:line="240" w:lineRule="auto"/>
              <w:rPr>
                <w:rFonts w:cs="Times New Roman"/>
                <w:sz w:val="20"/>
                <w:szCs w:val="20"/>
              </w:rPr>
            </w:pPr>
            <w:r w:rsidRPr="00BD6551">
              <w:rPr>
                <w:rFonts w:cs="Times New Roman"/>
                <w:sz w:val="20"/>
                <w:szCs w:val="20"/>
              </w:rPr>
              <w:t>language</w:t>
            </w:r>
          </w:p>
        </w:tc>
        <w:tc>
          <w:tcPr>
            <w:tcW w:w="1985" w:type="dxa"/>
            <w:vAlign w:val="center"/>
          </w:tcPr>
          <w:p w:rsidR="00B21855" w:rsidRPr="00BD6551" w:rsidRDefault="0007319F" w:rsidP="0007319F">
            <w:pPr>
              <w:spacing w:after="0" w:line="240" w:lineRule="auto"/>
              <w:jc w:val="center"/>
              <w:rPr>
                <w:rFonts w:cs="Times New Roman"/>
                <w:sz w:val="20"/>
                <w:szCs w:val="20"/>
                <w:lang w:val="en-US"/>
              </w:rPr>
            </w:pPr>
            <w:r w:rsidRPr="00BD6551">
              <w:rPr>
                <w:rFonts w:cs="Times New Roman"/>
                <w:sz w:val="20"/>
                <w:szCs w:val="20"/>
                <w:lang w:val="en-US"/>
              </w:rPr>
              <w:t>The language of the common name.</w:t>
            </w:r>
          </w:p>
        </w:tc>
        <w:tc>
          <w:tcPr>
            <w:tcW w:w="2268" w:type="dxa"/>
            <w:noWrap/>
            <w:vAlign w:val="center"/>
          </w:tcPr>
          <w:p w:rsidR="00B21855" w:rsidRPr="00BD6551" w:rsidRDefault="00B21855" w:rsidP="0007319F">
            <w:pPr>
              <w:spacing w:after="0" w:line="240" w:lineRule="auto"/>
              <w:jc w:val="center"/>
              <w:rPr>
                <w:rFonts w:cs="Times New Roman"/>
                <w:sz w:val="20"/>
                <w:szCs w:val="20"/>
                <w:lang w:val="en-US"/>
              </w:rPr>
            </w:pPr>
            <w:r w:rsidRPr="00BD6551">
              <w:rPr>
                <w:rFonts w:cs="Times New Roman"/>
                <w:sz w:val="20"/>
                <w:szCs w:val="20"/>
              </w:rPr>
              <w:t>"</w:t>
            </w:r>
            <w:r w:rsidR="0007319F" w:rsidRPr="00BD6551">
              <w:rPr>
                <w:rFonts w:cs="Times New Roman"/>
                <w:sz w:val="20"/>
                <w:szCs w:val="20"/>
              </w:rPr>
              <w:t>Greek”</w:t>
            </w:r>
          </w:p>
        </w:tc>
        <w:tc>
          <w:tcPr>
            <w:tcW w:w="2354" w:type="dxa"/>
            <w:noWrap/>
            <w:vAlign w:val="center"/>
          </w:tcPr>
          <w:p w:rsidR="002D4CCC" w:rsidRPr="00BD6551" w:rsidRDefault="002D4CCC" w:rsidP="002D4CCC">
            <w:pPr>
              <w:spacing w:after="0" w:line="240" w:lineRule="auto"/>
              <w:jc w:val="center"/>
              <w:rPr>
                <w:rFonts w:cs="Times New Roman"/>
                <w:sz w:val="20"/>
                <w:szCs w:val="20"/>
              </w:rPr>
            </w:pPr>
            <w:r w:rsidRPr="00BD6551">
              <w:rPr>
                <w:rFonts w:cs="Times New Roman"/>
                <w:sz w:val="20"/>
                <w:szCs w:val="20"/>
              </w:rPr>
              <w:t>E42 Identifier.</w:t>
            </w:r>
          </w:p>
          <w:p w:rsidR="002D4CCC" w:rsidRPr="00BD6551" w:rsidRDefault="002D4CCC" w:rsidP="002D4CCC">
            <w:pPr>
              <w:spacing w:after="0" w:line="240" w:lineRule="auto"/>
              <w:jc w:val="center"/>
              <w:rPr>
                <w:rFonts w:cs="Times New Roman"/>
                <w:sz w:val="20"/>
                <w:szCs w:val="20"/>
              </w:rPr>
            </w:pPr>
            <w:r w:rsidRPr="00BD6551">
              <w:rPr>
                <w:rFonts w:cs="Times New Roman"/>
                <w:sz w:val="20"/>
                <w:szCs w:val="20"/>
              </w:rPr>
              <w:t>P72 has language.</w:t>
            </w:r>
          </w:p>
          <w:p w:rsidR="00B21855" w:rsidRPr="00BD6551" w:rsidRDefault="002D4CCC" w:rsidP="002D4CCC">
            <w:pPr>
              <w:spacing w:after="0" w:line="240" w:lineRule="auto"/>
              <w:jc w:val="center"/>
              <w:rPr>
                <w:rFonts w:cs="Times New Roman"/>
                <w:sz w:val="20"/>
                <w:szCs w:val="20"/>
              </w:rPr>
            </w:pPr>
            <w:r w:rsidRPr="00BD6551">
              <w:rPr>
                <w:rFonts w:cs="Times New Roman"/>
                <w:sz w:val="20"/>
                <w:szCs w:val="20"/>
              </w:rPr>
              <w:t>E56 language</w:t>
            </w:r>
            <w:ins w:id="46" w:author="Bekiari Xrysoula" w:date="2015-02-05T16:21:00Z">
              <w:r w:rsidR="00B21855" w:rsidRPr="00BD6551">
                <w:rPr>
                  <w:rFonts w:cs="Times New Roman"/>
                  <w:sz w:val="20"/>
                  <w:szCs w:val="20"/>
                  <w:lang w:val="en-US"/>
                </w:rPr>
                <w:t>:E55 Type</w:t>
              </w:r>
            </w:ins>
          </w:p>
        </w:tc>
      </w:tr>
    </w:tbl>
    <w:p w:rsidR="00B21855" w:rsidRPr="00770D20" w:rsidRDefault="00B21855" w:rsidP="00B21855">
      <w:pPr>
        <w:jc w:val="center"/>
        <w:rPr>
          <w:rFonts w:cs="Times New Roman"/>
          <w:i/>
          <w:iCs/>
          <w:sz w:val="24"/>
          <w:szCs w:val="24"/>
          <w:lang w:val="en-US"/>
        </w:rPr>
      </w:pPr>
      <w:r w:rsidRPr="00770D20">
        <w:rPr>
          <w:rFonts w:cs="Times New Roman"/>
          <w:i/>
          <w:iCs/>
          <w:sz w:val="24"/>
          <w:szCs w:val="24"/>
          <w:lang w:val="en-US"/>
        </w:rPr>
        <w:t>Table 3</w:t>
      </w:r>
      <w:r w:rsidR="003D1EEC">
        <w:rPr>
          <w:rFonts w:cs="Times New Roman"/>
          <w:sz w:val="24"/>
          <w:szCs w:val="24"/>
          <w:lang w:val="en-US"/>
        </w:rPr>
        <w:t>c</w:t>
      </w:r>
      <w:r w:rsidRPr="00770D20">
        <w:rPr>
          <w:rFonts w:cs="Times New Roman"/>
          <w:i/>
          <w:iCs/>
          <w:sz w:val="24"/>
          <w:szCs w:val="24"/>
          <w:lang w:val="en-US"/>
        </w:rPr>
        <w:t xml:space="preserve">: </w:t>
      </w:r>
      <w:r w:rsidR="003D1EEC">
        <w:rPr>
          <w:rFonts w:cs="Times New Roman"/>
          <w:i/>
          <w:iCs/>
          <w:sz w:val="24"/>
          <w:szCs w:val="24"/>
          <w:lang w:val="en-US"/>
        </w:rPr>
        <w:t>Common Names Information</w:t>
      </w:r>
    </w:p>
    <w:p w:rsidR="00C21267" w:rsidRDefault="00C21267" w:rsidP="00501E9C">
      <w:pPr>
        <w:jc w:val="both"/>
        <w:rPr>
          <w:rFonts w:cs="Times New Roman"/>
          <w:b/>
          <w:bCs/>
          <w:sz w:val="24"/>
          <w:szCs w:val="24"/>
          <w:lang w:val="en-US"/>
        </w:rPr>
      </w:pPr>
    </w:p>
    <w:p w:rsidR="00C21267" w:rsidRDefault="00C21267" w:rsidP="00E7562E">
      <w:pPr>
        <w:pStyle w:val="Heading2"/>
        <w:rPr>
          <w:lang w:val="en-US"/>
        </w:rPr>
      </w:pPr>
      <w:bookmarkStart w:id="47" w:name="_Toc435550172"/>
      <w:r>
        <w:rPr>
          <w:lang w:val="en-US"/>
        </w:rPr>
        <w:t>Micro-CT processes metadata</w:t>
      </w:r>
      <w:bookmarkEnd w:id="47"/>
    </w:p>
    <w:p w:rsidR="00E7562E" w:rsidRPr="00E7562E" w:rsidRDefault="00E7562E" w:rsidP="00E7562E">
      <w:pPr>
        <w:rPr>
          <w:lang w:val="en-US"/>
        </w:rPr>
      </w:pPr>
    </w:p>
    <w:p w:rsidR="00501E9C" w:rsidRPr="00770D20" w:rsidRDefault="00501E9C" w:rsidP="00501E9C">
      <w:pPr>
        <w:jc w:val="both"/>
        <w:rPr>
          <w:rFonts w:cs="Times New Roman"/>
          <w:sz w:val="24"/>
          <w:szCs w:val="24"/>
          <w:lang w:val="en-US"/>
        </w:rPr>
      </w:pPr>
      <w:r w:rsidRPr="00E7562E">
        <w:rPr>
          <w:rFonts w:cs="Times New Roman"/>
          <w:bCs/>
          <w:sz w:val="24"/>
          <w:szCs w:val="24"/>
          <w:lang w:val="en-US"/>
        </w:rPr>
        <w:t>MicroCT (Micro Computed Tomography)</w:t>
      </w:r>
      <w:r w:rsidR="00E7562E">
        <w:rPr>
          <w:rFonts w:cs="Times New Roman"/>
          <w:sz w:val="24"/>
          <w:szCs w:val="24"/>
          <w:lang w:val="en-US"/>
        </w:rPr>
        <w:t xml:space="preserve"> is a</w:t>
      </w:r>
      <w:r w:rsidRPr="00770D20">
        <w:rPr>
          <w:rFonts w:cs="Times New Roman"/>
          <w:sz w:val="24"/>
          <w:szCs w:val="24"/>
          <w:lang w:val="en-US"/>
        </w:rPr>
        <w:t xml:space="preserve"> technology that uses computer-processed X-rays to produce tomographic images (virtual 'slices') of specific areas of the scanned object, allowing the user to see inside without cutting. Digital geometry processing is used to generate a three-dimensional image of the inside of an object from a large series of two-dimensional radiographic images, taken around a single axis of rotation. </w:t>
      </w:r>
      <w:ins w:id="48" w:author="Bekiari Xrysoula" w:date="2015-02-05T16:22:00Z">
        <w:r w:rsidR="00670C43">
          <w:rPr>
            <w:rFonts w:cs="Times New Roman"/>
            <w:sz w:val="24"/>
            <w:szCs w:val="24"/>
            <w:lang w:val="en-US"/>
          </w:rPr>
          <w:t xml:space="preserve">It is a complex process that consists of </w:t>
        </w:r>
      </w:ins>
      <w:del w:id="49" w:author="Bekiari Xrysoula" w:date="2015-02-05T16:23:00Z">
        <w:r w:rsidRPr="00770D20" w:rsidDel="00670C43">
          <w:rPr>
            <w:rFonts w:cs="Times New Roman"/>
            <w:sz w:val="24"/>
            <w:szCs w:val="24"/>
            <w:lang w:val="en-US"/>
          </w:rPr>
          <w:delText>The</w:delText>
        </w:r>
      </w:del>
      <w:r w:rsidRPr="00770D20">
        <w:rPr>
          <w:rFonts w:cs="Times New Roman"/>
          <w:sz w:val="24"/>
          <w:szCs w:val="24"/>
          <w:lang w:val="en-US"/>
        </w:rPr>
        <w:t xml:space="preserve"> </w:t>
      </w:r>
      <w:r w:rsidR="00BC153B">
        <w:rPr>
          <w:rFonts w:cs="Times New Roman"/>
          <w:sz w:val="24"/>
          <w:szCs w:val="24"/>
          <w:lang w:val="en-US"/>
        </w:rPr>
        <w:t xml:space="preserve">information that </w:t>
      </w:r>
      <w:r w:rsidR="0078012F">
        <w:rPr>
          <w:rFonts w:cs="Times New Roman"/>
          <w:sz w:val="24"/>
          <w:szCs w:val="24"/>
          <w:lang w:val="en-US"/>
        </w:rPr>
        <w:t xml:space="preserve">is </w:t>
      </w:r>
      <w:r w:rsidR="00BC153B">
        <w:rPr>
          <w:rFonts w:cs="Times New Roman"/>
          <w:sz w:val="24"/>
          <w:szCs w:val="24"/>
          <w:lang w:val="en-US"/>
        </w:rPr>
        <w:t xml:space="preserve">kept regarding the </w:t>
      </w:r>
      <w:ins w:id="50" w:author="Bekiari Xrysoula" w:date="2015-02-05T16:24:00Z">
        <w:r w:rsidR="004D18D3">
          <w:rPr>
            <w:rFonts w:cs="Times New Roman"/>
            <w:sz w:val="24"/>
            <w:szCs w:val="24"/>
            <w:lang w:val="en-US"/>
          </w:rPr>
          <w:t xml:space="preserve">a series of events </w:t>
        </w:r>
      </w:ins>
      <w:del w:id="51" w:author="Bekiari Xrysoula" w:date="2015-02-05T16:24:00Z">
        <w:r w:rsidRPr="00770D20" w:rsidDel="004D18D3">
          <w:rPr>
            <w:rFonts w:cs="Times New Roman"/>
            <w:sz w:val="24"/>
            <w:szCs w:val="24"/>
            <w:lang w:val="en-US"/>
          </w:rPr>
          <w:delText>steps</w:delText>
        </w:r>
      </w:del>
      <w:r w:rsidRPr="00770D20">
        <w:rPr>
          <w:rFonts w:cs="Times New Roman"/>
          <w:sz w:val="24"/>
          <w:szCs w:val="24"/>
          <w:lang w:val="en-US"/>
        </w:rPr>
        <w:t xml:space="preserve"> </w:t>
      </w:r>
      <w:del w:id="52" w:author="Bekiari Xrysoula" w:date="2015-02-05T16:23:00Z">
        <w:r w:rsidRPr="00770D20" w:rsidDel="004D18D3">
          <w:rPr>
            <w:rFonts w:cs="Times New Roman"/>
            <w:sz w:val="24"/>
            <w:szCs w:val="24"/>
            <w:lang w:val="en-US"/>
          </w:rPr>
          <w:delText>that we follow to</w:delText>
        </w:r>
      </w:del>
      <w:ins w:id="53" w:author="Bekiari Xrysoula" w:date="2015-02-05T16:23:00Z">
        <w:r w:rsidR="004D18D3">
          <w:rPr>
            <w:rFonts w:cs="Times New Roman"/>
            <w:sz w:val="24"/>
            <w:szCs w:val="24"/>
            <w:lang w:val="en-US"/>
          </w:rPr>
          <w:t xml:space="preserve">such as </w:t>
        </w:r>
      </w:ins>
      <w:r w:rsidRPr="00770D20">
        <w:rPr>
          <w:rFonts w:cs="Times New Roman"/>
          <w:sz w:val="24"/>
          <w:szCs w:val="24"/>
          <w:lang w:val="en-US"/>
        </w:rPr>
        <w:t xml:space="preserve"> </w:t>
      </w:r>
      <w:r w:rsidR="0078012F">
        <w:rPr>
          <w:rFonts w:cs="Times New Roman"/>
          <w:sz w:val="24"/>
          <w:szCs w:val="24"/>
          <w:lang w:val="en-US"/>
        </w:rPr>
        <w:t>perform</w:t>
      </w:r>
      <w:del w:id="54" w:author="Bekiari Xrysoula" w:date="2015-02-05T16:23:00Z">
        <w:r w:rsidRPr="00770D20" w:rsidDel="004D18D3">
          <w:rPr>
            <w:rFonts w:cs="Times New Roman"/>
            <w:sz w:val="24"/>
            <w:szCs w:val="24"/>
            <w:lang w:val="en-US"/>
          </w:rPr>
          <w:delText xml:space="preserve"> the </w:delText>
        </w:r>
      </w:del>
      <w:r w:rsidRPr="00770D20">
        <w:rPr>
          <w:rFonts w:cs="Times New Roman"/>
          <w:sz w:val="24"/>
          <w:szCs w:val="24"/>
          <w:lang w:val="en-US"/>
        </w:rPr>
        <w:t xml:space="preserve">specimen’s preparation, the </w:t>
      </w:r>
      <w:r w:rsidRPr="00770D20">
        <w:rPr>
          <w:rFonts w:cs="Times New Roman"/>
          <w:sz w:val="24"/>
          <w:szCs w:val="24"/>
          <w:lang w:val="en-US"/>
        </w:rPr>
        <w:lastRenderedPageBreak/>
        <w:t>scanning process, the reconstruction and the postprocessing events</w:t>
      </w:r>
      <w:ins w:id="55" w:author="Bekiari Xrysoula" w:date="2015-02-05T16:24:00Z">
        <w:r w:rsidR="004D18D3">
          <w:rPr>
            <w:rFonts w:cs="Times New Roman"/>
            <w:sz w:val="24"/>
            <w:szCs w:val="24"/>
            <w:lang w:val="en-US"/>
          </w:rPr>
          <w:t xml:space="preserve">. In the following table </w:t>
        </w:r>
      </w:ins>
      <w:del w:id="56" w:author="Bekiari Xrysoula" w:date="2015-02-05T16:24:00Z">
        <w:r w:rsidRPr="00770D20" w:rsidDel="004D18D3">
          <w:rPr>
            <w:rFonts w:cs="Times New Roman"/>
            <w:sz w:val="24"/>
            <w:szCs w:val="24"/>
            <w:lang w:val="en-US"/>
          </w:rPr>
          <w:delText xml:space="preserve"> are </w:delText>
        </w:r>
      </w:del>
      <w:ins w:id="57" w:author="Bekiari Xrysoula" w:date="2015-02-05T16:24:00Z">
        <w:r w:rsidR="004D18D3">
          <w:rPr>
            <w:rFonts w:cs="Times New Roman"/>
            <w:sz w:val="24"/>
            <w:szCs w:val="24"/>
            <w:lang w:val="en-US"/>
          </w:rPr>
          <w:t xml:space="preserve">the metadata about these events are </w:t>
        </w:r>
      </w:ins>
      <w:r w:rsidRPr="00770D20">
        <w:rPr>
          <w:rFonts w:cs="Times New Roman"/>
          <w:sz w:val="24"/>
          <w:szCs w:val="24"/>
          <w:lang w:val="en-US"/>
        </w:rPr>
        <w:t>presented</w:t>
      </w:r>
      <w:del w:id="58" w:author="Bekiari Xrysoula" w:date="2015-02-05T16:25:00Z">
        <w:r w:rsidRPr="00770D20" w:rsidDel="004D18D3">
          <w:rPr>
            <w:rFonts w:cs="Times New Roman"/>
            <w:sz w:val="24"/>
            <w:szCs w:val="24"/>
            <w:lang w:val="en-US"/>
          </w:rPr>
          <w:delText xml:space="preserve"> to the following tables:</w:delText>
        </w:r>
      </w:del>
      <w:r w:rsidRPr="00770D20">
        <w:rPr>
          <w:rFonts w:cs="Times New Roman"/>
          <w:sz w:val="24"/>
          <w:szCs w:val="24"/>
          <w:lang w:val="en-US"/>
        </w:rPr>
        <w:t xml:space="preserve"> (Table 4a-4</w:t>
      </w:r>
      <w:r w:rsidR="002A350C">
        <w:rPr>
          <w:rFonts w:cs="Times New Roman"/>
          <w:sz w:val="24"/>
          <w:szCs w:val="24"/>
          <w:lang w:val="en-US"/>
        </w:rPr>
        <w:t>e</w:t>
      </w:r>
      <w:r w:rsidRPr="00770D20">
        <w:rPr>
          <w:rFonts w:cs="Times New Roman"/>
          <w:sz w:val="24"/>
          <w:szCs w:val="24"/>
          <w:lang w:val="en-US"/>
        </w:rPr>
        <w:t>).</w:t>
      </w:r>
    </w:p>
    <w:p w:rsidR="00501E9C" w:rsidRPr="00770D20" w:rsidRDefault="00501E9C" w:rsidP="00501E9C">
      <w:pPr>
        <w:jc w:val="both"/>
        <w:rPr>
          <w:rFonts w:cs="Times New Roman"/>
          <w:sz w:val="24"/>
          <w:szCs w:val="24"/>
          <w:lang w:val="en-US"/>
        </w:rPr>
      </w:pPr>
    </w:p>
    <w:p w:rsidR="00501E9C" w:rsidRPr="00E7562E" w:rsidRDefault="00501E9C" w:rsidP="00501E9C">
      <w:pPr>
        <w:jc w:val="center"/>
        <w:rPr>
          <w:rFonts w:cs="Times New Roman"/>
          <w:b/>
          <w:bCs/>
          <w:sz w:val="24"/>
          <w:szCs w:val="24"/>
          <w:lang w:val="en-US"/>
        </w:rPr>
      </w:pPr>
      <w:r w:rsidRPr="00E7562E">
        <w:rPr>
          <w:rFonts w:cs="Times New Roman"/>
          <w:b/>
          <w:sz w:val="24"/>
          <w:szCs w:val="24"/>
          <w:lang w:val="en-US"/>
        </w:rPr>
        <w:t xml:space="preserve">Metadata about </w:t>
      </w:r>
      <w:r w:rsidR="00B473E1" w:rsidRPr="00E7562E">
        <w:rPr>
          <w:rFonts w:cs="Times New Roman"/>
          <w:b/>
          <w:sz w:val="24"/>
          <w:szCs w:val="24"/>
          <w:lang w:val="en-US"/>
        </w:rPr>
        <w:t>S</w:t>
      </w:r>
      <w:r w:rsidRPr="00E7562E">
        <w:rPr>
          <w:rFonts w:cs="Times New Roman"/>
          <w:b/>
          <w:sz w:val="24"/>
          <w:szCs w:val="24"/>
          <w:lang w:val="en-US"/>
        </w:rPr>
        <w:t>pecimen</w:t>
      </w:r>
      <w:r w:rsidR="00B473E1" w:rsidRPr="00E7562E">
        <w:rPr>
          <w:rFonts w:cs="Times New Roman"/>
          <w:b/>
          <w:sz w:val="24"/>
          <w:szCs w:val="24"/>
          <w:lang w:val="en-US"/>
        </w:rPr>
        <w:t xml:space="preserve"> preparation</w:t>
      </w:r>
      <w:r w:rsidRPr="00E7562E">
        <w:rPr>
          <w:rFonts w:cs="Times New Roman"/>
          <w:b/>
          <w:sz w:val="24"/>
          <w:szCs w:val="24"/>
          <w:lang w:val="en-US"/>
        </w:rPr>
        <w:t xml:space="preserve"> before scanning</w:t>
      </w:r>
    </w:p>
    <w:tbl>
      <w:tblPr>
        <w:tblW w:w="86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80"/>
        <w:gridCol w:w="1536"/>
        <w:gridCol w:w="2835"/>
        <w:gridCol w:w="2177"/>
      </w:tblGrid>
      <w:tr w:rsidR="00501E9C" w:rsidRPr="00770D20" w:rsidTr="00E7562E">
        <w:tc>
          <w:tcPr>
            <w:tcW w:w="2080"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Metadata</w:t>
            </w:r>
          </w:p>
        </w:tc>
        <w:tc>
          <w:tcPr>
            <w:tcW w:w="1536"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Definition</w:t>
            </w:r>
          </w:p>
        </w:tc>
        <w:tc>
          <w:tcPr>
            <w:tcW w:w="2835"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Example(s)</w:t>
            </w:r>
          </w:p>
        </w:tc>
        <w:tc>
          <w:tcPr>
            <w:tcW w:w="2177" w:type="dxa"/>
            <w:shd w:val="clear" w:color="auto" w:fill="DDD9C3"/>
          </w:tcPr>
          <w:p w:rsidR="00501E9C" w:rsidRPr="00770D20" w:rsidRDefault="00E7562E" w:rsidP="00E7562E">
            <w:pPr>
              <w:spacing w:after="0" w:line="240" w:lineRule="auto"/>
              <w:jc w:val="center"/>
              <w:rPr>
                <w:rFonts w:cs="Times New Roman"/>
                <w:b/>
                <w:bCs/>
                <w:sz w:val="20"/>
                <w:szCs w:val="20"/>
              </w:rPr>
            </w:pPr>
            <w:r>
              <w:rPr>
                <w:rFonts w:cs="Times New Roman"/>
                <w:b/>
                <w:bCs/>
                <w:sz w:val="20"/>
                <w:szCs w:val="20"/>
              </w:rPr>
              <w:t>CRM family models</w:t>
            </w:r>
          </w:p>
        </w:tc>
      </w:tr>
      <w:tr w:rsidR="00B473E1" w:rsidRPr="000F6243" w:rsidTr="00E7562E">
        <w:tc>
          <w:tcPr>
            <w:tcW w:w="2080" w:type="dxa"/>
            <w:vAlign w:val="center"/>
          </w:tcPr>
          <w:p w:rsidR="00B473E1" w:rsidRPr="00770D20" w:rsidRDefault="00D72FB3" w:rsidP="00D72FB3">
            <w:pPr>
              <w:spacing w:after="0" w:line="240" w:lineRule="auto"/>
              <w:rPr>
                <w:rFonts w:cs="Times New Roman"/>
                <w:sz w:val="20"/>
                <w:szCs w:val="20"/>
                <w:lang w:val="en-US"/>
              </w:rPr>
            </w:pPr>
            <w:r>
              <w:rPr>
                <w:rFonts w:cs="Times New Roman"/>
                <w:sz w:val="20"/>
                <w:szCs w:val="20"/>
                <w:lang w:val="en-US"/>
              </w:rPr>
              <w:t>s</w:t>
            </w:r>
            <w:r w:rsidR="00B473E1" w:rsidRPr="00770D20">
              <w:rPr>
                <w:rFonts w:cs="Times New Roman"/>
                <w:sz w:val="20"/>
                <w:szCs w:val="20"/>
                <w:lang w:val="en-US"/>
              </w:rPr>
              <w:t>pecimenID</w:t>
            </w:r>
          </w:p>
        </w:tc>
        <w:tc>
          <w:tcPr>
            <w:tcW w:w="1536"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The ID of the specimen that will be prepared for scanning</w:t>
            </w:r>
          </w:p>
        </w:tc>
        <w:tc>
          <w:tcPr>
            <w:tcW w:w="2835" w:type="dxa"/>
            <w:vAlign w:val="center"/>
          </w:tcPr>
          <w:p w:rsidR="00B473E1" w:rsidRPr="00770D20" w:rsidRDefault="00B473E1" w:rsidP="00D72FB3">
            <w:pPr>
              <w:spacing w:after="0" w:line="240" w:lineRule="auto"/>
              <w:jc w:val="center"/>
              <w:rPr>
                <w:rFonts w:cs="Times New Roman"/>
                <w:sz w:val="20"/>
                <w:szCs w:val="20"/>
                <w:lang w:val="it-IT"/>
              </w:rPr>
            </w:pPr>
            <w:r w:rsidRPr="00770D20">
              <w:rPr>
                <w:rFonts w:cs="Times New Roman"/>
                <w:sz w:val="20"/>
                <w:szCs w:val="20"/>
                <w:lang w:val="it-IT"/>
              </w:rPr>
              <w:t>"</w:t>
            </w:r>
            <w:r w:rsidR="00F37D4D" w:rsidRPr="00F37D4D">
              <w:rPr>
                <w:rFonts w:cs="Times New Roman"/>
                <w:sz w:val="20"/>
                <w:szCs w:val="20"/>
                <w:lang w:val="it-IT"/>
              </w:rPr>
              <w:t>mCT-00001</w:t>
            </w:r>
            <w:r w:rsidRPr="00770D20">
              <w:rPr>
                <w:rFonts w:cs="Times New Roman"/>
                <w:sz w:val="20"/>
                <w:szCs w:val="20"/>
                <w:lang w:val="it-IT"/>
              </w:rPr>
              <w:t>"</w:t>
            </w:r>
          </w:p>
        </w:tc>
        <w:tc>
          <w:tcPr>
            <w:tcW w:w="2177"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BC53 Specimen</w:t>
            </w:r>
            <w:r w:rsidR="001C6D47">
              <w:rPr>
                <w:rFonts w:cs="Times New Roman"/>
                <w:sz w:val="20"/>
                <w:szCs w:val="20"/>
                <w:lang w:val="en-US"/>
              </w:rPr>
              <w:t>.</w:t>
            </w:r>
          </w:p>
          <w:p w:rsidR="00B473E1" w:rsidRPr="001C6D47" w:rsidRDefault="00B473E1" w:rsidP="001C6D47">
            <w:pPr>
              <w:jc w:val="center"/>
              <w:rPr>
                <w:rFonts w:cs="Times New Roman"/>
                <w:sz w:val="20"/>
                <w:szCs w:val="20"/>
                <w:lang w:val="en-US"/>
              </w:rPr>
            </w:pPr>
            <w:r w:rsidRPr="00770D20">
              <w:rPr>
                <w:rFonts w:cs="Times New Roman"/>
                <w:sz w:val="20"/>
                <w:szCs w:val="20"/>
                <w:lang w:val="en-US"/>
              </w:rPr>
              <w:t>P1 is identified by:</w:t>
            </w:r>
            <w:r w:rsidR="001C6D47">
              <w:rPr>
                <w:rFonts w:cs="Times New Roman"/>
                <w:sz w:val="20"/>
                <w:szCs w:val="20"/>
                <w:lang w:val="en-US"/>
              </w:rPr>
              <w:br/>
            </w:r>
            <w:ins w:id="59" w:author="Bekiari Xrysoula" w:date="2015-02-05T16:41:00Z">
              <w:r w:rsidR="00737478" w:rsidRPr="00770D20">
                <w:rPr>
                  <w:rFonts w:cs="Times New Roman"/>
                  <w:sz w:val="20"/>
                  <w:szCs w:val="20"/>
                </w:rPr>
                <w:t>E41 Appellation</w:t>
              </w:r>
            </w:ins>
            <w:del w:id="60" w:author="Bekiari Xrysoula" w:date="2015-02-05T16:41:00Z">
              <w:r w:rsidRPr="00770D20" w:rsidDel="00737478">
                <w:rPr>
                  <w:rFonts w:cs="Times New Roman"/>
                  <w:sz w:val="20"/>
                  <w:szCs w:val="20"/>
                  <w:lang w:val="en-US"/>
                </w:rPr>
                <w:delText>E42 Identifier</w:delText>
              </w:r>
            </w:del>
          </w:p>
        </w:tc>
      </w:tr>
      <w:tr w:rsidR="00B473E1" w:rsidRPr="000F6243" w:rsidTr="00E7562E">
        <w:tc>
          <w:tcPr>
            <w:tcW w:w="2080" w:type="dxa"/>
            <w:vAlign w:val="center"/>
          </w:tcPr>
          <w:p w:rsidR="00B473E1" w:rsidRPr="00770D20" w:rsidRDefault="00D72FB3" w:rsidP="00D72FB3">
            <w:pPr>
              <w:spacing w:after="0" w:line="240" w:lineRule="auto"/>
              <w:rPr>
                <w:rFonts w:cs="Times New Roman"/>
                <w:sz w:val="20"/>
                <w:szCs w:val="20"/>
              </w:rPr>
            </w:pPr>
            <w:r>
              <w:rPr>
                <w:rFonts w:cs="Times New Roman"/>
                <w:sz w:val="20"/>
                <w:szCs w:val="20"/>
              </w:rPr>
              <w:t>s</w:t>
            </w:r>
            <w:r w:rsidR="00B473E1" w:rsidRPr="00770D20">
              <w:rPr>
                <w:rFonts w:cs="Times New Roman"/>
                <w:sz w:val="20"/>
                <w:szCs w:val="20"/>
              </w:rPr>
              <w:t>pecimenLabel</w:t>
            </w:r>
          </w:p>
        </w:tc>
        <w:tc>
          <w:tcPr>
            <w:tcW w:w="1536" w:type="dxa"/>
            <w:vAlign w:val="center"/>
          </w:tcPr>
          <w:p w:rsidR="00B473E1" w:rsidRPr="00770D20" w:rsidRDefault="00B473E1" w:rsidP="00F37D4D">
            <w:pPr>
              <w:spacing w:after="0" w:line="240" w:lineRule="auto"/>
              <w:jc w:val="center"/>
              <w:rPr>
                <w:rFonts w:cs="Times New Roman"/>
                <w:sz w:val="20"/>
                <w:szCs w:val="20"/>
                <w:lang w:val="en-US"/>
              </w:rPr>
            </w:pPr>
            <w:r w:rsidRPr="00770D20">
              <w:rPr>
                <w:rFonts w:cs="Times New Roman"/>
                <w:sz w:val="20"/>
                <w:szCs w:val="20"/>
                <w:lang w:val="en-US"/>
              </w:rPr>
              <w:t xml:space="preserve">Original label that assigned on specimen </w:t>
            </w:r>
          </w:p>
        </w:tc>
        <w:tc>
          <w:tcPr>
            <w:tcW w:w="2835" w:type="dxa"/>
            <w:vAlign w:val="center"/>
          </w:tcPr>
          <w:p w:rsidR="00B473E1" w:rsidRPr="00770D20" w:rsidRDefault="001C6D47" w:rsidP="00D72FB3">
            <w:pPr>
              <w:spacing w:after="0" w:line="240" w:lineRule="auto"/>
              <w:jc w:val="center"/>
              <w:rPr>
                <w:rFonts w:cs="Times New Roman"/>
                <w:sz w:val="20"/>
                <w:szCs w:val="20"/>
                <w:lang w:val="en-US"/>
              </w:rPr>
            </w:pPr>
            <w:r>
              <w:rPr>
                <w:rFonts w:cs="Times New Roman"/>
                <w:sz w:val="20"/>
                <w:szCs w:val="20"/>
                <w:lang w:val="en-US"/>
              </w:rPr>
              <w:t xml:space="preserve">"CalanusSt.307 </w:t>
            </w:r>
            <w:r w:rsidR="00B473E1" w:rsidRPr="00770D20">
              <w:rPr>
                <w:rFonts w:cs="Times New Roman"/>
                <w:sz w:val="20"/>
                <w:szCs w:val="20"/>
                <w:lang w:val="en-US"/>
              </w:rPr>
              <w:t>Dorvilleidae CELB-5e-07</w:t>
            </w:r>
            <w:r w:rsidR="00B473E1" w:rsidRPr="00770D20">
              <w:rPr>
                <w:rFonts w:cs="Times New Roman"/>
                <w:sz w:val="20"/>
                <w:szCs w:val="20"/>
              </w:rPr>
              <w:t>"</w:t>
            </w:r>
          </w:p>
        </w:tc>
        <w:tc>
          <w:tcPr>
            <w:tcW w:w="2177" w:type="dxa"/>
            <w:vAlign w:val="center"/>
          </w:tcPr>
          <w:p w:rsidR="00B473E1" w:rsidRPr="005F5D3B" w:rsidRDefault="00B473E1" w:rsidP="005F5D3B">
            <w:pPr>
              <w:spacing w:after="0" w:line="240" w:lineRule="auto"/>
              <w:jc w:val="center"/>
              <w:rPr>
                <w:rFonts w:cs="Times New Roman"/>
                <w:sz w:val="20"/>
                <w:szCs w:val="20"/>
              </w:rPr>
            </w:pPr>
            <w:r w:rsidRPr="00770D20">
              <w:rPr>
                <w:rFonts w:cs="Times New Roman"/>
                <w:sz w:val="20"/>
                <w:szCs w:val="20"/>
                <w:lang w:val="en-US"/>
              </w:rPr>
              <w:t>BC53 Specimen</w:t>
            </w:r>
            <w:r w:rsidRPr="00770D20">
              <w:rPr>
                <w:rFonts w:cs="Times New Roman"/>
                <w:sz w:val="20"/>
                <w:szCs w:val="20"/>
              </w:rPr>
              <w:t>.</w:t>
            </w:r>
            <w:r w:rsidR="001C6D47">
              <w:rPr>
                <w:rFonts w:cs="Times New Roman"/>
                <w:sz w:val="20"/>
                <w:szCs w:val="20"/>
              </w:rPr>
              <w:br/>
            </w:r>
            <w:r w:rsidRPr="00770D20">
              <w:rPr>
                <w:rFonts w:cs="Times New Roman"/>
                <w:sz w:val="20"/>
                <w:szCs w:val="20"/>
              </w:rPr>
              <w:t>P1 is identified by:</w:t>
            </w:r>
            <w:r w:rsidR="001C6D47">
              <w:rPr>
                <w:rFonts w:cs="Times New Roman"/>
                <w:sz w:val="20"/>
                <w:szCs w:val="20"/>
              </w:rPr>
              <w:br/>
            </w:r>
            <w:r w:rsidRPr="00770D20">
              <w:rPr>
                <w:rFonts w:cs="Times New Roman"/>
                <w:sz w:val="20"/>
                <w:szCs w:val="20"/>
              </w:rPr>
              <w:t>E41 Appellation</w:t>
            </w:r>
          </w:p>
        </w:tc>
      </w:tr>
      <w:tr w:rsidR="005F5D3B" w:rsidRPr="000F6243" w:rsidTr="00E7562E">
        <w:tc>
          <w:tcPr>
            <w:tcW w:w="2080" w:type="dxa"/>
            <w:vAlign w:val="center"/>
          </w:tcPr>
          <w:p w:rsidR="005F5D3B" w:rsidRDefault="005F5D3B" w:rsidP="00D72FB3">
            <w:pPr>
              <w:spacing w:after="0" w:line="240" w:lineRule="auto"/>
              <w:rPr>
                <w:rFonts w:cs="Times New Roman"/>
                <w:sz w:val="20"/>
                <w:szCs w:val="20"/>
              </w:rPr>
            </w:pPr>
            <w:r>
              <w:rPr>
                <w:rFonts w:cs="Times New Roman"/>
                <w:sz w:val="20"/>
                <w:szCs w:val="20"/>
              </w:rPr>
              <w:t>collectionID</w:t>
            </w:r>
          </w:p>
        </w:tc>
        <w:tc>
          <w:tcPr>
            <w:tcW w:w="1536" w:type="dxa"/>
            <w:vAlign w:val="center"/>
          </w:tcPr>
          <w:p w:rsidR="005F5D3B" w:rsidRPr="00B74141" w:rsidRDefault="005F5D3B" w:rsidP="006534C2">
            <w:pPr>
              <w:spacing w:after="0" w:line="240" w:lineRule="auto"/>
              <w:jc w:val="center"/>
              <w:rPr>
                <w:rFonts w:cs="Times New Roman"/>
                <w:sz w:val="20"/>
                <w:szCs w:val="20"/>
                <w:lang w:val="en-US"/>
              </w:rPr>
            </w:pPr>
            <w:r w:rsidRPr="00B74141">
              <w:rPr>
                <w:rFonts w:cs="Times New Roman"/>
                <w:sz w:val="20"/>
                <w:szCs w:val="20"/>
                <w:lang w:val="en-US"/>
              </w:rPr>
              <w:t>The ID of the collection that the specimen belongs to</w:t>
            </w:r>
          </w:p>
        </w:tc>
        <w:tc>
          <w:tcPr>
            <w:tcW w:w="2835" w:type="dxa"/>
            <w:vAlign w:val="center"/>
          </w:tcPr>
          <w:p w:rsidR="005F5D3B" w:rsidRPr="00B74141" w:rsidRDefault="005F5D3B" w:rsidP="006534C2">
            <w:pPr>
              <w:spacing w:after="0" w:line="240" w:lineRule="auto"/>
              <w:jc w:val="center"/>
              <w:rPr>
                <w:rFonts w:cs="Times New Roman"/>
                <w:sz w:val="20"/>
                <w:szCs w:val="20"/>
                <w:lang w:val="en-US"/>
              </w:rPr>
            </w:pPr>
            <w:r w:rsidRPr="00B74141">
              <w:rPr>
                <w:rFonts w:cs="Times New Roman"/>
                <w:sz w:val="20"/>
                <w:szCs w:val="20"/>
                <w:lang w:val="en-US"/>
              </w:rPr>
              <w:t>"urn:lsid:biocol.org:col:34871"</w:t>
            </w:r>
          </w:p>
        </w:tc>
        <w:tc>
          <w:tcPr>
            <w:tcW w:w="2177" w:type="dxa"/>
            <w:vAlign w:val="center"/>
          </w:tcPr>
          <w:p w:rsidR="005F5D3B" w:rsidRPr="00B74141" w:rsidRDefault="005F5D3B" w:rsidP="006534C2">
            <w:pPr>
              <w:spacing w:after="0" w:line="240" w:lineRule="auto"/>
              <w:jc w:val="center"/>
              <w:rPr>
                <w:rFonts w:cs="Times New Roman"/>
                <w:sz w:val="20"/>
                <w:szCs w:val="20"/>
                <w:lang w:val="en-US"/>
              </w:rPr>
            </w:pPr>
            <w:r w:rsidRPr="00B74141">
              <w:rPr>
                <w:rFonts w:cs="Times New Roman"/>
                <w:sz w:val="20"/>
                <w:szCs w:val="20"/>
                <w:lang w:val="en-US"/>
              </w:rPr>
              <w:t>BC53 Specimen.</w:t>
            </w:r>
            <w:r>
              <w:rPr>
                <w:rFonts w:cs="Times New Roman"/>
                <w:sz w:val="20"/>
                <w:szCs w:val="20"/>
                <w:lang w:val="en-US"/>
              </w:rPr>
              <w:br/>
              <w:t>P5 forms part of:</w:t>
            </w:r>
            <w:r>
              <w:rPr>
                <w:rFonts w:cs="Times New Roman"/>
                <w:sz w:val="20"/>
                <w:szCs w:val="20"/>
                <w:lang w:val="en-US"/>
              </w:rPr>
              <w:br/>
              <w:t xml:space="preserve"> E</w:t>
            </w:r>
            <w:r w:rsidRPr="00B74141">
              <w:rPr>
                <w:rFonts w:cs="Times New Roman"/>
                <w:sz w:val="20"/>
                <w:szCs w:val="20"/>
                <w:lang w:val="en-US"/>
              </w:rPr>
              <w:t>78 Collection</w:t>
            </w:r>
          </w:p>
        </w:tc>
      </w:tr>
      <w:tr w:rsidR="00B473E1" w:rsidRPr="000F6243" w:rsidTr="00E7562E">
        <w:tc>
          <w:tcPr>
            <w:tcW w:w="2080" w:type="dxa"/>
            <w:vAlign w:val="center"/>
          </w:tcPr>
          <w:p w:rsidR="00B473E1" w:rsidRPr="00770D20" w:rsidRDefault="00D72FB3" w:rsidP="00D72FB3">
            <w:pPr>
              <w:spacing w:after="0" w:line="240" w:lineRule="auto"/>
              <w:rPr>
                <w:rFonts w:cs="Times New Roman"/>
                <w:sz w:val="20"/>
                <w:szCs w:val="20"/>
              </w:rPr>
            </w:pPr>
            <w:r>
              <w:rPr>
                <w:rFonts w:cs="Times New Roman"/>
                <w:sz w:val="20"/>
                <w:szCs w:val="20"/>
              </w:rPr>
              <w:t>s</w:t>
            </w:r>
            <w:r w:rsidR="00B473E1" w:rsidRPr="00770D20">
              <w:rPr>
                <w:rFonts w:cs="Times New Roman"/>
                <w:sz w:val="20"/>
                <w:szCs w:val="20"/>
              </w:rPr>
              <w:t>pecimenProvider</w:t>
            </w:r>
          </w:p>
        </w:tc>
        <w:tc>
          <w:tcPr>
            <w:tcW w:w="1536"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Person who provided the specimen that will be scanned</w:t>
            </w:r>
          </w:p>
        </w:tc>
        <w:tc>
          <w:tcPr>
            <w:tcW w:w="2835" w:type="dxa"/>
            <w:vAlign w:val="center"/>
          </w:tcPr>
          <w:p w:rsidR="00B473E1" w:rsidRPr="00770D20" w:rsidRDefault="00B473E1" w:rsidP="00D72FB3">
            <w:pPr>
              <w:spacing w:after="0" w:line="240" w:lineRule="auto"/>
              <w:jc w:val="center"/>
              <w:rPr>
                <w:rFonts w:cs="Times New Roman"/>
                <w:sz w:val="20"/>
                <w:szCs w:val="20"/>
              </w:rPr>
            </w:pPr>
            <w:r w:rsidRPr="00770D20">
              <w:rPr>
                <w:rFonts w:cs="Times New Roman"/>
                <w:sz w:val="20"/>
                <w:szCs w:val="20"/>
              </w:rPr>
              <w:t>"SarahFaulwetter"</w:t>
            </w:r>
            <w:r w:rsidR="001C6D47">
              <w:rPr>
                <w:rFonts w:cs="Times New Roman"/>
                <w:sz w:val="20"/>
                <w:szCs w:val="20"/>
              </w:rPr>
              <w:br/>
            </w:r>
            <w:r w:rsidRPr="00770D20">
              <w:rPr>
                <w:rFonts w:cs="Times New Roman"/>
                <w:sz w:val="20"/>
                <w:szCs w:val="20"/>
              </w:rPr>
              <w:t>"CharlotteWatson"</w:t>
            </w:r>
          </w:p>
        </w:tc>
        <w:tc>
          <w:tcPr>
            <w:tcW w:w="2177" w:type="dxa"/>
            <w:vAlign w:val="center"/>
          </w:tcPr>
          <w:p w:rsidR="00F37D4D" w:rsidRPr="00F37D4D" w:rsidRDefault="00F37D4D" w:rsidP="00F37D4D">
            <w:pPr>
              <w:spacing w:after="0" w:line="240" w:lineRule="auto"/>
              <w:jc w:val="center"/>
              <w:rPr>
                <w:rFonts w:cs="Times New Roman"/>
                <w:sz w:val="20"/>
                <w:szCs w:val="20"/>
              </w:rPr>
            </w:pPr>
            <w:r w:rsidRPr="00F37D4D">
              <w:rPr>
                <w:rFonts w:cs="Times New Roman"/>
                <w:sz w:val="20"/>
                <w:szCs w:val="20"/>
              </w:rPr>
              <w:t>BC53 Specimen.</w:t>
            </w:r>
          </w:p>
          <w:p w:rsidR="00F37D4D" w:rsidRPr="00F37D4D" w:rsidRDefault="00F37D4D" w:rsidP="00F37D4D">
            <w:pPr>
              <w:spacing w:after="0" w:line="240" w:lineRule="auto"/>
              <w:jc w:val="center"/>
              <w:rPr>
                <w:rFonts w:cs="Times New Roman"/>
                <w:sz w:val="20"/>
                <w:szCs w:val="20"/>
              </w:rPr>
            </w:pPr>
            <w:r>
              <w:rPr>
                <w:rFonts w:cs="Times New Roman"/>
                <w:sz w:val="20"/>
                <w:szCs w:val="20"/>
              </w:rPr>
              <w:t>was provided</w:t>
            </w:r>
            <w:r w:rsidRPr="00F37D4D">
              <w:rPr>
                <w:rFonts w:cs="Times New Roman"/>
                <w:sz w:val="20"/>
                <w:szCs w:val="20"/>
              </w:rPr>
              <w:t xml:space="preserve"> by:</w:t>
            </w:r>
          </w:p>
          <w:p w:rsidR="001C6D47" w:rsidRPr="00770D20" w:rsidRDefault="005F5D3B" w:rsidP="00F37D4D">
            <w:pPr>
              <w:spacing w:after="0" w:line="240" w:lineRule="auto"/>
              <w:jc w:val="center"/>
              <w:rPr>
                <w:rFonts w:cs="Times New Roman"/>
                <w:sz w:val="20"/>
                <w:szCs w:val="20"/>
              </w:rPr>
            </w:pPr>
            <w:r w:rsidRPr="005F5D3B">
              <w:rPr>
                <w:rFonts w:cs="Times New Roman"/>
                <w:sz w:val="20"/>
                <w:szCs w:val="20"/>
              </w:rPr>
              <w:t>E39 Actor</w:t>
            </w:r>
          </w:p>
        </w:tc>
      </w:tr>
      <w:tr w:rsidR="00B473E1" w:rsidRPr="000F6243" w:rsidTr="00E7562E">
        <w:tc>
          <w:tcPr>
            <w:tcW w:w="2080" w:type="dxa"/>
            <w:vAlign w:val="center"/>
          </w:tcPr>
          <w:p w:rsidR="00B473E1" w:rsidRPr="00770D20" w:rsidRDefault="00D72FB3" w:rsidP="00D72FB3">
            <w:pPr>
              <w:spacing w:after="0" w:line="240" w:lineRule="auto"/>
              <w:rPr>
                <w:rFonts w:cs="Times New Roman"/>
                <w:sz w:val="20"/>
                <w:szCs w:val="20"/>
              </w:rPr>
            </w:pPr>
            <w:r>
              <w:rPr>
                <w:rFonts w:cs="Times New Roman"/>
                <w:sz w:val="20"/>
                <w:szCs w:val="20"/>
              </w:rPr>
              <w:t>p</w:t>
            </w:r>
            <w:r w:rsidR="00F37D4D">
              <w:rPr>
                <w:rFonts w:cs="Times New Roman"/>
                <w:sz w:val="20"/>
                <w:szCs w:val="20"/>
              </w:rPr>
              <w:t>roviderInstitution</w:t>
            </w:r>
          </w:p>
        </w:tc>
        <w:tc>
          <w:tcPr>
            <w:tcW w:w="1536"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Institution which provided the specimen for scanning</w:t>
            </w:r>
          </w:p>
        </w:tc>
        <w:tc>
          <w:tcPr>
            <w:tcW w:w="2835" w:type="dxa"/>
            <w:vAlign w:val="center"/>
          </w:tcPr>
          <w:p w:rsidR="00B473E1" w:rsidRPr="00770D20" w:rsidRDefault="001C6D47" w:rsidP="00D72FB3">
            <w:pPr>
              <w:spacing w:after="0" w:line="240" w:lineRule="auto"/>
              <w:jc w:val="center"/>
              <w:rPr>
                <w:rFonts w:cs="Times New Roman"/>
                <w:sz w:val="20"/>
                <w:szCs w:val="20"/>
                <w:lang w:val="en-US"/>
              </w:rPr>
            </w:pPr>
            <w:r>
              <w:rPr>
                <w:rFonts w:cs="Times New Roman"/>
                <w:sz w:val="20"/>
                <w:szCs w:val="20"/>
                <w:lang w:val="en-US"/>
              </w:rPr>
              <w:t xml:space="preserve">"HCMR </w:t>
            </w:r>
            <w:r w:rsidR="00B473E1" w:rsidRPr="00770D20">
              <w:rPr>
                <w:rFonts w:cs="Times New Roman"/>
                <w:sz w:val="20"/>
                <w:szCs w:val="20"/>
                <w:lang w:val="en-US"/>
              </w:rPr>
              <w:t>Darwin Museum of Natural History"</w:t>
            </w:r>
          </w:p>
        </w:tc>
        <w:tc>
          <w:tcPr>
            <w:tcW w:w="2177" w:type="dxa"/>
            <w:vAlign w:val="center"/>
          </w:tcPr>
          <w:p w:rsidR="005F5D3B" w:rsidRDefault="005F5D3B" w:rsidP="001C6D47">
            <w:pPr>
              <w:spacing w:after="0" w:line="240" w:lineRule="auto"/>
              <w:jc w:val="center"/>
              <w:rPr>
                <w:rFonts w:cs="Times New Roman"/>
                <w:sz w:val="20"/>
                <w:szCs w:val="20"/>
              </w:rPr>
            </w:pPr>
            <w:r w:rsidRPr="005F5D3B">
              <w:rPr>
                <w:rFonts w:cs="Times New Roman"/>
                <w:sz w:val="20"/>
                <w:szCs w:val="20"/>
              </w:rPr>
              <w:t>E39 Actor</w:t>
            </w:r>
            <w:r>
              <w:rPr>
                <w:rFonts w:cs="Times New Roman"/>
                <w:sz w:val="20"/>
                <w:szCs w:val="20"/>
              </w:rPr>
              <w:t>.</w:t>
            </w:r>
          </w:p>
          <w:p w:rsidR="005F5D3B" w:rsidRDefault="005F5D3B" w:rsidP="001C6D47">
            <w:pPr>
              <w:spacing w:after="0" w:line="240" w:lineRule="auto"/>
              <w:jc w:val="center"/>
              <w:rPr>
                <w:rFonts w:cs="Times New Roman"/>
                <w:sz w:val="20"/>
                <w:szCs w:val="20"/>
                <w:lang w:val="en-US"/>
              </w:rPr>
            </w:pPr>
            <w:r w:rsidRPr="00640B1B">
              <w:rPr>
                <w:rFonts w:cs="Times New Roman"/>
                <w:sz w:val="20"/>
                <w:szCs w:val="20"/>
                <w:lang w:val="en-US"/>
              </w:rPr>
              <w:t>P107_is_current_or_former_member_of</w:t>
            </w:r>
            <w:r>
              <w:rPr>
                <w:rFonts w:cs="Times New Roman"/>
                <w:sz w:val="20"/>
                <w:szCs w:val="20"/>
                <w:lang w:val="en-US"/>
              </w:rPr>
              <w:t>:</w:t>
            </w:r>
          </w:p>
          <w:p w:rsidR="00B473E1" w:rsidRPr="005F5D3B" w:rsidRDefault="005F5D3B" w:rsidP="005F5D3B">
            <w:pPr>
              <w:spacing w:after="0" w:line="240" w:lineRule="auto"/>
              <w:jc w:val="center"/>
              <w:rPr>
                <w:rFonts w:cs="Times New Roman"/>
                <w:sz w:val="20"/>
                <w:szCs w:val="20"/>
              </w:rPr>
            </w:pPr>
            <w:r w:rsidRPr="005F5D3B">
              <w:rPr>
                <w:rFonts w:cs="Times New Roman"/>
                <w:sz w:val="20"/>
                <w:szCs w:val="20"/>
              </w:rPr>
              <w:t xml:space="preserve"> E40 Legal Body</w:t>
            </w:r>
          </w:p>
        </w:tc>
      </w:tr>
      <w:tr w:rsidR="00B473E1" w:rsidRPr="000F6243" w:rsidTr="00E7562E">
        <w:tc>
          <w:tcPr>
            <w:tcW w:w="2080" w:type="dxa"/>
            <w:vAlign w:val="center"/>
          </w:tcPr>
          <w:p w:rsidR="00B473E1" w:rsidRPr="00770D20" w:rsidRDefault="00D72FB3" w:rsidP="00D72FB3">
            <w:pPr>
              <w:spacing w:after="0" w:line="240" w:lineRule="auto"/>
              <w:rPr>
                <w:rFonts w:cs="Times New Roman"/>
                <w:sz w:val="20"/>
                <w:szCs w:val="20"/>
              </w:rPr>
            </w:pPr>
            <w:r>
              <w:rPr>
                <w:rFonts w:cs="Times New Roman"/>
                <w:sz w:val="20"/>
                <w:szCs w:val="20"/>
              </w:rPr>
              <w:t>s</w:t>
            </w:r>
            <w:r w:rsidR="00B473E1" w:rsidRPr="00770D20">
              <w:rPr>
                <w:rFonts w:cs="Times New Roman"/>
                <w:sz w:val="20"/>
                <w:szCs w:val="20"/>
              </w:rPr>
              <w:t>pecimenDescription</w:t>
            </w:r>
          </w:p>
        </w:tc>
        <w:tc>
          <w:tcPr>
            <w:tcW w:w="1536"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A verbatim description of the specimen, which allows  to understand the nature of the specimen at a glance</w:t>
            </w:r>
          </w:p>
        </w:tc>
        <w:tc>
          <w:tcPr>
            <w:tcW w:w="2835"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"Copepod,whole animal"</w:t>
            </w:r>
          </w:p>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"Polychaeta,anterior part"</w:t>
            </w:r>
          </w:p>
        </w:tc>
        <w:tc>
          <w:tcPr>
            <w:tcW w:w="2177"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BC53 Spec</w:t>
            </w:r>
            <w:r w:rsidR="001C6D47">
              <w:rPr>
                <w:rFonts w:cs="Times New Roman"/>
                <w:sz w:val="20"/>
                <w:szCs w:val="20"/>
                <w:lang w:val="en-US"/>
              </w:rPr>
              <w:t>imen.</w:t>
            </w:r>
            <w:r w:rsidR="001C6D47">
              <w:rPr>
                <w:rFonts w:cs="Times New Roman"/>
                <w:sz w:val="20"/>
                <w:szCs w:val="20"/>
                <w:lang w:val="en-US"/>
              </w:rPr>
              <w:br/>
            </w:r>
            <w:r w:rsidRPr="00770D20">
              <w:rPr>
                <w:rFonts w:cs="Times New Roman"/>
                <w:sz w:val="20"/>
                <w:szCs w:val="20"/>
                <w:lang w:val="en-US"/>
              </w:rPr>
              <w:t>P3 has note:</w:t>
            </w:r>
            <w:r w:rsidR="001C6D47">
              <w:rPr>
                <w:rFonts w:cs="Times New Roman"/>
                <w:sz w:val="20"/>
                <w:szCs w:val="20"/>
                <w:lang w:val="en-US"/>
              </w:rPr>
              <w:br/>
            </w:r>
            <w:r w:rsidRPr="00770D20">
              <w:rPr>
                <w:rFonts w:cs="Times New Roman"/>
                <w:sz w:val="20"/>
                <w:szCs w:val="20"/>
                <w:lang w:val="en-US"/>
              </w:rPr>
              <w:t>E62 String</w:t>
            </w:r>
          </w:p>
        </w:tc>
      </w:tr>
      <w:tr w:rsidR="00A779FD" w:rsidRPr="00055B4B" w:rsidTr="00E7562E">
        <w:tc>
          <w:tcPr>
            <w:tcW w:w="2080" w:type="dxa"/>
            <w:vAlign w:val="center"/>
          </w:tcPr>
          <w:p w:rsidR="00A779FD" w:rsidRDefault="00A779FD" w:rsidP="00D72FB3">
            <w:pPr>
              <w:spacing w:after="0" w:line="240" w:lineRule="auto"/>
              <w:rPr>
                <w:rFonts w:cs="Times New Roman"/>
                <w:sz w:val="20"/>
                <w:szCs w:val="20"/>
              </w:rPr>
            </w:pPr>
            <w:r>
              <w:rPr>
                <w:rFonts w:cs="Times New Roman"/>
                <w:sz w:val="20"/>
                <w:szCs w:val="20"/>
              </w:rPr>
              <w:t>species</w:t>
            </w:r>
          </w:p>
        </w:tc>
        <w:tc>
          <w:tcPr>
            <w:tcW w:w="1536" w:type="dxa"/>
            <w:vAlign w:val="center"/>
          </w:tcPr>
          <w:p w:rsidR="00A779FD" w:rsidRPr="00D3266F" w:rsidRDefault="00A779FD" w:rsidP="00A779FD">
            <w:pPr>
              <w:spacing w:after="0" w:line="240" w:lineRule="auto"/>
              <w:jc w:val="center"/>
              <w:rPr>
                <w:rFonts w:cs="Times New Roman"/>
                <w:sz w:val="20"/>
                <w:szCs w:val="20"/>
                <w:lang w:val="en-US"/>
              </w:rPr>
            </w:pPr>
            <w:r>
              <w:rPr>
                <w:rFonts w:cs="Times New Roman"/>
                <w:sz w:val="20"/>
                <w:szCs w:val="20"/>
                <w:lang w:val="en-US"/>
              </w:rPr>
              <w:t>The species that the specimen belongs to</w:t>
            </w:r>
          </w:p>
        </w:tc>
        <w:tc>
          <w:tcPr>
            <w:tcW w:w="2835" w:type="dxa"/>
            <w:vAlign w:val="center"/>
          </w:tcPr>
          <w:p w:rsidR="00A779FD" w:rsidRPr="00D3266F" w:rsidRDefault="00A779FD" w:rsidP="006534C2">
            <w:pPr>
              <w:spacing w:after="0" w:line="240" w:lineRule="auto"/>
              <w:jc w:val="center"/>
              <w:rPr>
                <w:rFonts w:cs="Times New Roman"/>
                <w:sz w:val="20"/>
                <w:szCs w:val="20"/>
              </w:rPr>
            </w:pPr>
            <w:r w:rsidRPr="00D3266F">
              <w:rPr>
                <w:rFonts w:cs="Times New Roman"/>
                <w:sz w:val="20"/>
                <w:szCs w:val="20"/>
              </w:rPr>
              <w:t>"</w:t>
            </w:r>
            <w:r w:rsidRPr="002F2512">
              <w:rPr>
                <w:rFonts w:cs="Times New Roman"/>
                <w:sz w:val="20"/>
                <w:szCs w:val="20"/>
              </w:rPr>
              <w:t>Odontosyllis fulgurans</w:t>
            </w:r>
            <w:r>
              <w:rPr>
                <w:rFonts w:cs="Times New Roman"/>
                <w:sz w:val="20"/>
                <w:szCs w:val="20"/>
              </w:rPr>
              <w:t>”</w:t>
            </w:r>
          </w:p>
        </w:tc>
        <w:tc>
          <w:tcPr>
            <w:tcW w:w="2177" w:type="dxa"/>
            <w:vAlign w:val="center"/>
          </w:tcPr>
          <w:p w:rsidR="00A779FD" w:rsidRPr="00A779FD" w:rsidRDefault="00A779FD" w:rsidP="00A779FD">
            <w:pPr>
              <w:spacing w:after="0" w:line="240" w:lineRule="auto"/>
              <w:jc w:val="center"/>
              <w:rPr>
                <w:rFonts w:cs="Times New Roman"/>
                <w:sz w:val="20"/>
                <w:szCs w:val="20"/>
              </w:rPr>
            </w:pPr>
            <w:r w:rsidRPr="00A779FD">
              <w:rPr>
                <w:rFonts w:cs="Times New Roman"/>
                <w:sz w:val="20"/>
                <w:szCs w:val="20"/>
              </w:rPr>
              <w:t>BC53 Specimen.</w:t>
            </w:r>
          </w:p>
          <w:p w:rsidR="00A779FD" w:rsidRPr="00A779FD" w:rsidRDefault="00A779FD" w:rsidP="00A779FD">
            <w:pPr>
              <w:spacing w:after="0" w:line="240" w:lineRule="auto"/>
              <w:jc w:val="center"/>
              <w:rPr>
                <w:rFonts w:cs="Times New Roman"/>
                <w:sz w:val="20"/>
                <w:szCs w:val="20"/>
              </w:rPr>
            </w:pPr>
            <w:r w:rsidRPr="00A779FD">
              <w:rPr>
                <w:rFonts w:cs="Times New Roman"/>
                <w:sz w:val="20"/>
                <w:szCs w:val="20"/>
              </w:rPr>
              <w:t>belongs to:</w:t>
            </w:r>
          </w:p>
          <w:p w:rsidR="00A779FD" w:rsidRPr="00D3266F" w:rsidRDefault="00A779FD" w:rsidP="00A779FD">
            <w:pPr>
              <w:spacing w:after="0" w:line="240" w:lineRule="auto"/>
              <w:jc w:val="center"/>
              <w:rPr>
                <w:rFonts w:cs="Times New Roman"/>
                <w:sz w:val="20"/>
                <w:szCs w:val="20"/>
                <w:lang w:val="fr-FR"/>
              </w:rPr>
            </w:pPr>
            <w:r w:rsidRPr="00A779FD">
              <w:rPr>
                <w:rFonts w:cs="Times New Roman"/>
                <w:sz w:val="20"/>
                <w:szCs w:val="20"/>
              </w:rPr>
              <w:t>BT27 Species</w:t>
            </w:r>
            <w:r w:rsidRPr="00A779FD">
              <w:rPr>
                <w:rFonts w:cs="Times New Roman"/>
                <w:sz w:val="20"/>
                <w:szCs w:val="20"/>
                <w:lang w:val="fr-FR"/>
              </w:rPr>
              <w:t xml:space="preserve"> </w:t>
            </w:r>
            <w:r>
              <w:rPr>
                <w:rFonts w:cs="Times New Roman"/>
                <w:sz w:val="20"/>
                <w:szCs w:val="20"/>
                <w:lang w:val="fr-FR"/>
              </w:rPr>
              <w:t>by</w:t>
            </w:r>
          </w:p>
        </w:tc>
      </w:tr>
      <w:tr w:rsidR="00B473E1" w:rsidRPr="00055B4B" w:rsidTr="00E7562E">
        <w:tc>
          <w:tcPr>
            <w:tcW w:w="2080" w:type="dxa"/>
            <w:vAlign w:val="center"/>
          </w:tcPr>
          <w:p w:rsidR="00B473E1" w:rsidRPr="00770D20" w:rsidRDefault="00D72FB3" w:rsidP="00D72FB3">
            <w:pPr>
              <w:spacing w:after="0" w:line="240" w:lineRule="auto"/>
              <w:rPr>
                <w:rFonts w:cs="Times New Roman"/>
                <w:sz w:val="20"/>
                <w:szCs w:val="20"/>
              </w:rPr>
            </w:pPr>
            <w:r>
              <w:rPr>
                <w:rFonts w:cs="Times New Roman"/>
                <w:sz w:val="20"/>
                <w:szCs w:val="20"/>
              </w:rPr>
              <w:t>s</w:t>
            </w:r>
            <w:r w:rsidR="00B473E1" w:rsidRPr="00770D20">
              <w:rPr>
                <w:rFonts w:cs="Times New Roman"/>
                <w:sz w:val="20"/>
                <w:szCs w:val="20"/>
              </w:rPr>
              <w:t>ize_mm</w:t>
            </w:r>
          </w:p>
        </w:tc>
        <w:tc>
          <w:tcPr>
            <w:tcW w:w="1536" w:type="dxa"/>
            <w:vAlign w:val="center"/>
          </w:tcPr>
          <w:p w:rsidR="00B473E1" w:rsidRPr="00770D20" w:rsidRDefault="00B473E1" w:rsidP="00D72FB3">
            <w:pPr>
              <w:spacing w:after="0" w:line="240" w:lineRule="auto"/>
              <w:jc w:val="center"/>
              <w:rPr>
                <w:rFonts w:cs="Times New Roman"/>
                <w:sz w:val="20"/>
                <w:szCs w:val="20"/>
                <w:lang w:val="en-US"/>
              </w:rPr>
            </w:pPr>
            <w:r w:rsidRPr="00770D20">
              <w:rPr>
                <w:rFonts w:cs="Times New Roman"/>
                <w:sz w:val="20"/>
                <w:szCs w:val="20"/>
                <w:lang w:val="en-US"/>
              </w:rPr>
              <w:t>Maximum length of specimen that will be scanned</w:t>
            </w:r>
          </w:p>
        </w:tc>
        <w:tc>
          <w:tcPr>
            <w:tcW w:w="2835" w:type="dxa"/>
            <w:vAlign w:val="center"/>
          </w:tcPr>
          <w:p w:rsidR="00B473E1" w:rsidRPr="00770D20" w:rsidRDefault="00B473E1" w:rsidP="00D72FB3">
            <w:pPr>
              <w:spacing w:after="0" w:line="240" w:lineRule="auto"/>
              <w:jc w:val="center"/>
              <w:rPr>
                <w:rFonts w:cs="Times New Roman"/>
                <w:sz w:val="20"/>
                <w:szCs w:val="20"/>
              </w:rPr>
            </w:pPr>
            <w:r w:rsidRPr="00770D20">
              <w:rPr>
                <w:rFonts w:cs="Times New Roman"/>
                <w:sz w:val="20"/>
                <w:szCs w:val="20"/>
                <w:lang w:val="en-US"/>
              </w:rPr>
              <w:t>"</w:t>
            </w:r>
            <w:r w:rsidRPr="00770D20">
              <w:rPr>
                <w:rFonts w:cs="Times New Roman"/>
                <w:sz w:val="20"/>
                <w:szCs w:val="20"/>
              </w:rPr>
              <w:t>3mm x 10mm</w:t>
            </w:r>
            <w:r w:rsidRPr="00770D20">
              <w:rPr>
                <w:rFonts w:cs="Times New Roman"/>
                <w:sz w:val="20"/>
                <w:szCs w:val="20"/>
                <w:lang w:val="en-US"/>
              </w:rPr>
              <w:t>"</w:t>
            </w:r>
          </w:p>
        </w:tc>
        <w:tc>
          <w:tcPr>
            <w:tcW w:w="2177" w:type="dxa"/>
            <w:vAlign w:val="center"/>
          </w:tcPr>
          <w:p w:rsidR="00B473E1" w:rsidRPr="00770D20" w:rsidRDefault="001C6D47" w:rsidP="00D72FB3">
            <w:pPr>
              <w:spacing w:after="0" w:line="240" w:lineRule="auto"/>
              <w:jc w:val="center"/>
              <w:rPr>
                <w:rFonts w:cs="Times New Roman"/>
                <w:sz w:val="20"/>
                <w:szCs w:val="20"/>
                <w:lang w:val="it-IT"/>
              </w:rPr>
            </w:pPr>
            <w:r w:rsidRPr="00E7562E">
              <w:rPr>
                <w:rFonts w:cs="Times New Roman"/>
                <w:sz w:val="20"/>
                <w:szCs w:val="20"/>
                <w:lang w:val="it-IT"/>
              </w:rPr>
              <w:t>BC53 Specimen.</w:t>
            </w:r>
            <w:r w:rsidRPr="00E7562E">
              <w:rPr>
                <w:rFonts w:cs="Times New Roman"/>
                <w:sz w:val="20"/>
                <w:szCs w:val="20"/>
                <w:lang w:val="it-IT"/>
              </w:rPr>
              <w:br/>
              <w:t>P43 has dimension</w:t>
            </w:r>
            <w:r w:rsidR="00B473E1" w:rsidRPr="00E7562E">
              <w:rPr>
                <w:rFonts w:cs="Times New Roman"/>
                <w:sz w:val="20"/>
                <w:szCs w:val="20"/>
                <w:lang w:val="it-IT"/>
              </w:rPr>
              <w:t xml:space="preserve">: </w:t>
            </w:r>
            <w:r w:rsidR="00E7562E" w:rsidRPr="00E7562E">
              <w:rPr>
                <w:rFonts w:cs="Times New Roman"/>
                <w:sz w:val="20"/>
                <w:szCs w:val="20"/>
                <w:lang w:val="it-IT"/>
              </w:rPr>
              <w:br/>
            </w:r>
            <w:r w:rsidR="00B473E1" w:rsidRPr="00E7562E">
              <w:rPr>
                <w:rFonts w:cs="Times New Roman"/>
                <w:sz w:val="20"/>
                <w:szCs w:val="20"/>
                <w:lang w:val="it-IT"/>
              </w:rPr>
              <w:t>E54 Dimension</w:t>
            </w:r>
          </w:p>
        </w:tc>
      </w:tr>
      <w:tr w:rsidR="002A350C" w:rsidRPr="00055B4B" w:rsidTr="00E7562E">
        <w:tc>
          <w:tcPr>
            <w:tcW w:w="2080" w:type="dxa"/>
            <w:vAlign w:val="center"/>
          </w:tcPr>
          <w:p w:rsidR="002A350C" w:rsidRPr="00A779FD" w:rsidRDefault="002A350C" w:rsidP="00D72FB3">
            <w:pPr>
              <w:spacing w:after="0" w:line="240" w:lineRule="auto"/>
              <w:rPr>
                <w:rFonts w:cs="Times New Roman"/>
                <w:sz w:val="20"/>
                <w:szCs w:val="20"/>
                <w:highlight w:val="yellow"/>
              </w:rPr>
            </w:pPr>
            <w:r w:rsidRPr="001C6D47">
              <w:rPr>
                <w:rFonts w:cs="Times New Roman"/>
                <w:sz w:val="20"/>
                <w:szCs w:val="20"/>
              </w:rPr>
              <w:t>preservationMedium</w:t>
            </w:r>
          </w:p>
        </w:tc>
        <w:tc>
          <w:tcPr>
            <w:tcW w:w="1536" w:type="dxa"/>
            <w:vAlign w:val="center"/>
          </w:tcPr>
          <w:p w:rsidR="002A350C" w:rsidRPr="00A779FD" w:rsidRDefault="002A350C" w:rsidP="00D72FB3">
            <w:pPr>
              <w:spacing w:after="0" w:line="240" w:lineRule="auto"/>
              <w:jc w:val="center"/>
              <w:rPr>
                <w:rFonts w:cs="Times New Roman"/>
                <w:sz w:val="20"/>
                <w:szCs w:val="20"/>
                <w:highlight w:val="yellow"/>
                <w:lang w:val="en-US"/>
              </w:rPr>
            </w:pPr>
            <w:r w:rsidRPr="001C6D47">
              <w:rPr>
                <w:rFonts w:cs="Times New Roman"/>
                <w:sz w:val="20"/>
                <w:szCs w:val="20"/>
                <w:lang w:val="en-US"/>
              </w:rPr>
              <w:t>Current preservation medium of the specimen that will be scanned</w:t>
            </w:r>
          </w:p>
        </w:tc>
        <w:tc>
          <w:tcPr>
            <w:tcW w:w="2835" w:type="dxa"/>
            <w:vAlign w:val="center"/>
          </w:tcPr>
          <w:p w:rsidR="002A350C" w:rsidRDefault="002A350C" w:rsidP="00D72FB3">
            <w:pPr>
              <w:spacing w:after="0" w:line="240" w:lineRule="auto"/>
              <w:jc w:val="center"/>
              <w:rPr>
                <w:rFonts w:cs="Times New Roman"/>
                <w:sz w:val="20"/>
                <w:szCs w:val="20"/>
              </w:rPr>
            </w:pPr>
            <w:r w:rsidRPr="001C6D47">
              <w:rPr>
                <w:rFonts w:cs="Times New Roman"/>
                <w:sz w:val="20"/>
                <w:szCs w:val="20"/>
              </w:rPr>
              <w:t>"96%Ethanol"</w:t>
            </w:r>
          </w:p>
          <w:p w:rsidR="002A350C" w:rsidRDefault="002A350C" w:rsidP="00D72FB3">
            <w:pPr>
              <w:spacing w:after="0" w:line="240" w:lineRule="auto"/>
              <w:jc w:val="center"/>
              <w:rPr>
                <w:rFonts w:cs="Times New Roman"/>
                <w:sz w:val="20"/>
                <w:szCs w:val="20"/>
              </w:rPr>
            </w:pPr>
            <w:r w:rsidRPr="001C6D47">
              <w:rPr>
                <w:rFonts w:cs="Times New Roman"/>
                <w:sz w:val="20"/>
                <w:szCs w:val="20"/>
              </w:rPr>
              <w:t>"water"</w:t>
            </w:r>
          </w:p>
          <w:p w:rsidR="002A350C" w:rsidRPr="00A779FD" w:rsidRDefault="002A350C" w:rsidP="00D72FB3">
            <w:pPr>
              <w:spacing w:after="0" w:line="240" w:lineRule="auto"/>
              <w:jc w:val="center"/>
              <w:rPr>
                <w:rFonts w:cs="Times New Roman"/>
                <w:sz w:val="20"/>
                <w:szCs w:val="20"/>
                <w:highlight w:val="yellow"/>
                <w:lang w:val="en-US"/>
              </w:rPr>
            </w:pPr>
            <w:r w:rsidRPr="001C6D47">
              <w:rPr>
                <w:rFonts w:cs="Times New Roman"/>
                <w:sz w:val="20"/>
                <w:szCs w:val="20"/>
              </w:rPr>
              <w:t>"unknown"</w:t>
            </w:r>
          </w:p>
        </w:tc>
        <w:tc>
          <w:tcPr>
            <w:tcW w:w="2177" w:type="dxa"/>
            <w:vAlign w:val="center"/>
          </w:tcPr>
          <w:p w:rsidR="002A350C" w:rsidRPr="00A779FD" w:rsidRDefault="002A350C" w:rsidP="00D72FB3">
            <w:pPr>
              <w:spacing w:after="0" w:line="240" w:lineRule="auto"/>
              <w:jc w:val="center"/>
              <w:rPr>
                <w:rFonts w:cs="Times New Roman"/>
                <w:sz w:val="20"/>
                <w:szCs w:val="20"/>
                <w:highlight w:val="yellow"/>
                <w:lang w:val="it-IT"/>
              </w:rPr>
            </w:pPr>
            <w:r w:rsidRPr="001C6D47">
              <w:rPr>
                <w:rFonts w:cs="Times New Roman"/>
                <w:sz w:val="20"/>
                <w:szCs w:val="20"/>
                <w:lang w:val="en-US"/>
              </w:rPr>
              <w:br/>
              <w:t>E29 Design or Procedure</w:t>
            </w:r>
          </w:p>
        </w:tc>
      </w:tr>
    </w:tbl>
    <w:p w:rsidR="00501E9C" w:rsidRPr="00770D20" w:rsidRDefault="00501E9C" w:rsidP="00501E9C">
      <w:pPr>
        <w:jc w:val="center"/>
        <w:rPr>
          <w:rFonts w:cs="Times New Roman"/>
          <w:i/>
          <w:iCs/>
          <w:sz w:val="24"/>
          <w:szCs w:val="24"/>
          <w:highlight w:val="yellow"/>
          <w:lang w:val="en-US"/>
        </w:rPr>
      </w:pPr>
    </w:p>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 xml:space="preserve">Table 4a: Metadata about </w:t>
      </w:r>
      <w:r w:rsidR="009D4A12">
        <w:rPr>
          <w:rFonts w:cs="Times New Roman"/>
          <w:i/>
          <w:iCs/>
          <w:sz w:val="24"/>
          <w:szCs w:val="24"/>
          <w:lang w:val="en-US"/>
        </w:rPr>
        <w:t xml:space="preserve">preparation of </w:t>
      </w:r>
      <w:r w:rsidRPr="00770D20">
        <w:rPr>
          <w:rFonts w:cs="Times New Roman"/>
          <w:i/>
          <w:iCs/>
          <w:sz w:val="24"/>
          <w:szCs w:val="24"/>
          <w:lang w:val="en-US"/>
        </w:rPr>
        <w:t>specimen</w:t>
      </w:r>
      <w:r w:rsidR="009D4A12">
        <w:rPr>
          <w:rFonts w:cs="Times New Roman"/>
          <w:i/>
          <w:iCs/>
          <w:sz w:val="24"/>
          <w:szCs w:val="24"/>
          <w:lang w:val="en-US"/>
        </w:rPr>
        <w:t xml:space="preserve"> </w:t>
      </w:r>
      <w:r w:rsidRPr="00770D20">
        <w:rPr>
          <w:rFonts w:cs="Times New Roman"/>
          <w:i/>
          <w:iCs/>
          <w:sz w:val="24"/>
          <w:szCs w:val="24"/>
          <w:lang w:val="en-US"/>
        </w:rPr>
        <w:t>before scanning</w:t>
      </w:r>
    </w:p>
    <w:p w:rsidR="00E7562E" w:rsidRDefault="00E7562E" w:rsidP="00501E9C">
      <w:pPr>
        <w:jc w:val="center"/>
        <w:rPr>
          <w:rFonts w:cs="Times New Roman"/>
          <w:sz w:val="24"/>
          <w:szCs w:val="24"/>
          <w:lang w:val="en-US"/>
        </w:rPr>
      </w:pPr>
    </w:p>
    <w:p w:rsidR="00501E9C" w:rsidRPr="00E7562E" w:rsidRDefault="00501E9C" w:rsidP="00501E9C">
      <w:pPr>
        <w:jc w:val="center"/>
        <w:rPr>
          <w:rFonts w:cs="Times New Roman"/>
          <w:b/>
          <w:bCs/>
          <w:sz w:val="24"/>
          <w:szCs w:val="24"/>
          <w:u w:val="single"/>
          <w:lang w:val="en-US"/>
        </w:rPr>
      </w:pPr>
      <w:r w:rsidRPr="00E7562E">
        <w:rPr>
          <w:rFonts w:cs="Times New Roman"/>
          <w:b/>
          <w:sz w:val="24"/>
          <w:szCs w:val="24"/>
          <w:lang w:val="en-US"/>
        </w:rPr>
        <w:lastRenderedPageBreak/>
        <w:t>Metadata about preparation</w:t>
      </w:r>
      <w:r w:rsidR="001C6D47" w:rsidRPr="00E7562E">
        <w:rPr>
          <w:rFonts w:cs="Times New Roman"/>
          <w:b/>
          <w:sz w:val="24"/>
          <w:szCs w:val="24"/>
          <w:lang w:val="en-US"/>
        </w:rPr>
        <w:t xml:space="preserve"> during scanning</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2155"/>
        <w:gridCol w:w="2203"/>
        <w:gridCol w:w="2071"/>
      </w:tblGrid>
      <w:tr w:rsidR="00501E9C" w:rsidRPr="00770D20" w:rsidTr="009D4A12">
        <w:tc>
          <w:tcPr>
            <w:tcW w:w="2093"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Metadata</w:t>
            </w:r>
          </w:p>
        </w:tc>
        <w:tc>
          <w:tcPr>
            <w:tcW w:w="2155"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Definition</w:t>
            </w:r>
          </w:p>
        </w:tc>
        <w:tc>
          <w:tcPr>
            <w:tcW w:w="2203"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Example(s)</w:t>
            </w:r>
          </w:p>
        </w:tc>
        <w:tc>
          <w:tcPr>
            <w:tcW w:w="2071" w:type="dxa"/>
            <w:shd w:val="clear" w:color="auto" w:fill="DDD9C3"/>
          </w:tcPr>
          <w:p w:rsidR="00501E9C" w:rsidRPr="00770D20" w:rsidRDefault="00501E9C" w:rsidP="0039021A">
            <w:pPr>
              <w:spacing w:after="0" w:line="240" w:lineRule="auto"/>
              <w:jc w:val="center"/>
              <w:rPr>
                <w:rFonts w:cs="Times New Roman"/>
                <w:b/>
                <w:bCs/>
                <w:sz w:val="20"/>
                <w:szCs w:val="20"/>
              </w:rPr>
            </w:pPr>
            <w:r w:rsidRPr="00770D20">
              <w:rPr>
                <w:rFonts w:cs="Times New Roman"/>
                <w:b/>
                <w:bCs/>
                <w:sz w:val="20"/>
                <w:szCs w:val="20"/>
              </w:rPr>
              <w:t>Marine TLO</w:t>
            </w:r>
          </w:p>
        </w:tc>
      </w:tr>
      <w:tr w:rsidR="00501E9C" w:rsidRPr="000F6243" w:rsidTr="009D4A12">
        <w:tc>
          <w:tcPr>
            <w:tcW w:w="2093" w:type="dxa"/>
            <w:vAlign w:val="center"/>
          </w:tcPr>
          <w:p w:rsidR="00501E9C" w:rsidRPr="001C6D47" w:rsidRDefault="001C6D47" w:rsidP="001C6D47">
            <w:pPr>
              <w:spacing w:after="0" w:line="240" w:lineRule="auto"/>
              <w:rPr>
                <w:rFonts w:cs="Times New Roman"/>
                <w:sz w:val="20"/>
                <w:szCs w:val="20"/>
              </w:rPr>
            </w:pPr>
            <w:r w:rsidRPr="001C6D47">
              <w:rPr>
                <w:rFonts w:cs="Times New Roman"/>
                <w:sz w:val="20"/>
                <w:szCs w:val="20"/>
              </w:rPr>
              <w:t>c</w:t>
            </w:r>
            <w:r w:rsidR="00501E9C" w:rsidRPr="001C6D47">
              <w:rPr>
                <w:rFonts w:cs="Times New Roman"/>
                <w:sz w:val="20"/>
                <w:szCs w:val="20"/>
              </w:rPr>
              <w:t>ontrastEnhancementMethod</w:t>
            </w:r>
          </w:p>
        </w:tc>
        <w:tc>
          <w:tcPr>
            <w:tcW w:w="2155" w:type="dxa"/>
            <w:vAlign w:val="center"/>
          </w:tcPr>
          <w:p w:rsidR="00501E9C" w:rsidRPr="001C6D47" w:rsidRDefault="001C6D47" w:rsidP="001C6D47">
            <w:pPr>
              <w:spacing w:after="0" w:line="240" w:lineRule="auto"/>
              <w:jc w:val="center"/>
              <w:rPr>
                <w:rFonts w:cs="Times New Roman"/>
                <w:sz w:val="20"/>
                <w:szCs w:val="20"/>
                <w:lang w:val="en-US"/>
              </w:rPr>
            </w:pPr>
            <w:r w:rsidRPr="001C6D47">
              <w:rPr>
                <w:rFonts w:cs="Times New Roman"/>
                <w:sz w:val="20"/>
                <w:szCs w:val="20"/>
                <w:lang w:val="en-US"/>
              </w:rPr>
              <w:t>S</w:t>
            </w:r>
            <w:r w:rsidR="00501E9C" w:rsidRPr="001C6D47">
              <w:rPr>
                <w:rFonts w:cs="Times New Roman"/>
                <w:sz w:val="20"/>
                <w:szCs w:val="20"/>
                <w:lang w:val="en-US"/>
              </w:rPr>
              <w:t>hort name of chemical that used during the preparation and scanning</w:t>
            </w:r>
          </w:p>
        </w:tc>
        <w:tc>
          <w:tcPr>
            <w:tcW w:w="2203" w:type="dxa"/>
            <w:vAlign w:val="center"/>
          </w:tcPr>
          <w:p w:rsidR="00655F07" w:rsidRDefault="00501E9C" w:rsidP="001C6D47">
            <w:pPr>
              <w:spacing w:after="0" w:line="240" w:lineRule="auto"/>
              <w:jc w:val="center"/>
              <w:rPr>
                <w:rFonts w:cs="Times New Roman"/>
                <w:sz w:val="20"/>
                <w:szCs w:val="20"/>
              </w:rPr>
            </w:pPr>
            <w:r w:rsidRPr="001C6D47">
              <w:rPr>
                <w:rFonts w:cs="Times New Roman"/>
                <w:sz w:val="20"/>
                <w:szCs w:val="20"/>
              </w:rPr>
              <w:t>"none"</w:t>
            </w:r>
          </w:p>
          <w:p w:rsidR="00655F07" w:rsidRDefault="00501E9C" w:rsidP="001C6D47">
            <w:pPr>
              <w:spacing w:after="0" w:line="240" w:lineRule="auto"/>
              <w:jc w:val="center"/>
              <w:rPr>
                <w:rFonts w:cs="Times New Roman"/>
                <w:sz w:val="20"/>
                <w:szCs w:val="20"/>
              </w:rPr>
            </w:pPr>
            <w:r w:rsidRPr="001C6D47">
              <w:rPr>
                <w:rFonts w:cs="Times New Roman"/>
                <w:sz w:val="20"/>
                <w:szCs w:val="20"/>
              </w:rPr>
              <w:t>"PTA"</w:t>
            </w:r>
          </w:p>
          <w:p w:rsidR="00655F07" w:rsidRDefault="00501E9C" w:rsidP="001C6D47">
            <w:pPr>
              <w:spacing w:after="0" w:line="240" w:lineRule="auto"/>
              <w:jc w:val="center"/>
              <w:rPr>
                <w:rFonts w:cs="Times New Roman"/>
                <w:sz w:val="20"/>
                <w:szCs w:val="20"/>
                <w:vertAlign w:val="superscript"/>
                <w:lang w:val="en-US"/>
              </w:rPr>
            </w:pPr>
            <w:r w:rsidRPr="001C6D47">
              <w:rPr>
                <w:rFonts w:cs="Times New Roman"/>
                <w:sz w:val="20"/>
                <w:szCs w:val="20"/>
              </w:rPr>
              <w:t>"Iodine"</w:t>
            </w:r>
          </w:p>
          <w:p w:rsidR="00501E9C" w:rsidRPr="001C6D47" w:rsidRDefault="00501E9C" w:rsidP="001C6D47">
            <w:pPr>
              <w:spacing w:after="0" w:line="240" w:lineRule="auto"/>
              <w:jc w:val="center"/>
              <w:rPr>
                <w:rFonts w:cs="Times New Roman"/>
                <w:sz w:val="20"/>
                <w:szCs w:val="20"/>
              </w:rPr>
            </w:pPr>
            <w:r w:rsidRPr="001C6D47">
              <w:rPr>
                <w:rFonts w:cs="Times New Roman"/>
                <w:sz w:val="20"/>
                <w:szCs w:val="20"/>
              </w:rPr>
              <w:t>"HMDS"</w:t>
            </w:r>
          </w:p>
        </w:tc>
        <w:tc>
          <w:tcPr>
            <w:tcW w:w="2071" w:type="dxa"/>
            <w:vAlign w:val="center"/>
          </w:tcPr>
          <w:p w:rsidR="00655F07" w:rsidRDefault="00501E9C" w:rsidP="001C6D47">
            <w:pPr>
              <w:spacing w:after="0" w:line="240" w:lineRule="auto"/>
              <w:jc w:val="center"/>
              <w:rPr>
                <w:rFonts w:cs="Times New Roman"/>
                <w:sz w:val="20"/>
                <w:szCs w:val="20"/>
                <w:lang w:val="en-US"/>
              </w:rPr>
            </w:pPr>
            <w:r w:rsidRPr="001C6D47">
              <w:rPr>
                <w:rFonts w:cs="Times New Roman"/>
                <w:sz w:val="20"/>
                <w:szCs w:val="20"/>
              </w:rPr>
              <w:t>E81 Transformation</w:t>
            </w:r>
            <w:r w:rsidR="00655F07">
              <w:rPr>
                <w:rFonts w:cs="Times New Roman"/>
                <w:bCs/>
                <w:iCs/>
                <w:sz w:val="20"/>
                <w:szCs w:val="20"/>
                <w:lang w:val="en-US"/>
              </w:rPr>
              <w:t>.</w:t>
            </w:r>
            <w:r w:rsidR="001C6D47">
              <w:rPr>
                <w:rFonts w:cs="Times New Roman"/>
                <w:bCs/>
                <w:iCs/>
                <w:sz w:val="20"/>
                <w:szCs w:val="20"/>
                <w:lang w:val="en-US"/>
              </w:rPr>
              <w:br/>
            </w:r>
            <w:r w:rsidRPr="001C6D47">
              <w:rPr>
                <w:rFonts w:cs="Times New Roman"/>
                <w:bCs/>
                <w:iCs/>
                <w:sz w:val="20"/>
                <w:szCs w:val="20"/>
                <w:lang w:val="en-US"/>
              </w:rPr>
              <w:t>P33 used specific technique</w:t>
            </w:r>
            <w:r w:rsidR="00655F07">
              <w:rPr>
                <w:rFonts w:cs="Times New Roman"/>
                <w:sz w:val="20"/>
                <w:szCs w:val="20"/>
                <w:lang w:val="en-US"/>
              </w:rPr>
              <w:t>:</w:t>
            </w:r>
          </w:p>
          <w:p w:rsidR="00501E9C" w:rsidRPr="001C6D47" w:rsidRDefault="00501E9C" w:rsidP="001C6D47">
            <w:pPr>
              <w:spacing w:after="0" w:line="240" w:lineRule="auto"/>
              <w:jc w:val="center"/>
              <w:rPr>
                <w:rFonts w:cs="Times New Roman"/>
                <w:sz w:val="20"/>
                <w:szCs w:val="20"/>
                <w:lang w:val="en-US"/>
              </w:rPr>
            </w:pPr>
            <w:r w:rsidRPr="001C6D47">
              <w:rPr>
                <w:rFonts w:cs="Times New Roman"/>
                <w:sz w:val="20"/>
                <w:szCs w:val="20"/>
                <w:lang w:val="en-US"/>
              </w:rPr>
              <w:t>E29 Design or Procedure</w:t>
            </w:r>
          </w:p>
        </w:tc>
      </w:tr>
      <w:tr w:rsidR="00501E9C" w:rsidRPr="000F6243" w:rsidTr="009D4A12">
        <w:tc>
          <w:tcPr>
            <w:tcW w:w="2093" w:type="dxa"/>
            <w:vAlign w:val="center"/>
          </w:tcPr>
          <w:p w:rsidR="00501E9C" w:rsidRPr="00770D20" w:rsidRDefault="001C6D47" w:rsidP="001C6D47">
            <w:pPr>
              <w:spacing w:after="0" w:line="240" w:lineRule="auto"/>
              <w:rPr>
                <w:rFonts w:cs="Times New Roman"/>
                <w:sz w:val="20"/>
                <w:szCs w:val="20"/>
                <w:lang w:val="en-US"/>
              </w:rPr>
            </w:pPr>
            <w:r>
              <w:rPr>
                <w:rFonts w:cs="Times New Roman"/>
                <w:sz w:val="20"/>
                <w:szCs w:val="20"/>
                <w:lang w:val="en-US"/>
              </w:rPr>
              <w:t>t</w:t>
            </w:r>
            <w:r w:rsidR="00501E9C" w:rsidRPr="00770D20">
              <w:rPr>
                <w:rFonts w:cs="Times New Roman"/>
                <w:sz w:val="20"/>
                <w:szCs w:val="20"/>
                <w:lang w:val="en-US"/>
              </w:rPr>
              <w:t>ime-span</w:t>
            </w:r>
          </w:p>
        </w:tc>
        <w:tc>
          <w:tcPr>
            <w:tcW w:w="2155"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lang w:val="en-US"/>
              </w:rPr>
              <w:t>Date and Time of the duration of</w:t>
            </w:r>
            <w:r w:rsidR="00655F07">
              <w:rPr>
                <w:rFonts w:cs="Times New Roman"/>
                <w:sz w:val="20"/>
                <w:szCs w:val="20"/>
                <w:lang w:val="en-US"/>
              </w:rPr>
              <w:t xml:space="preserve"> </w:t>
            </w:r>
            <w:r w:rsidRPr="00770D20">
              <w:rPr>
                <w:rFonts w:cs="Times New Roman"/>
                <w:sz w:val="20"/>
                <w:szCs w:val="20"/>
                <w:lang w:val="en-US"/>
              </w:rPr>
              <w:t>the preparation (e.g. the staining process) in the format YYYY-MM-DD and HH-MM</w:t>
            </w:r>
          </w:p>
        </w:tc>
        <w:tc>
          <w:tcPr>
            <w:tcW w:w="2203"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lang w:val="en-US"/>
              </w:rPr>
              <w:t>"9.30 am 10-10-2012 to 2.00 pm 10-10-2012"</w:t>
            </w:r>
          </w:p>
        </w:tc>
        <w:tc>
          <w:tcPr>
            <w:tcW w:w="2071" w:type="dxa"/>
            <w:vAlign w:val="center"/>
          </w:tcPr>
          <w:p w:rsidR="00501E9C" w:rsidRPr="00770D20" w:rsidRDefault="00501E9C">
            <w:pPr>
              <w:jc w:val="center"/>
              <w:rPr>
                <w:sz w:val="20"/>
                <w:szCs w:val="20"/>
              </w:rPr>
            </w:pPr>
            <w:r w:rsidRPr="00770D20">
              <w:rPr>
                <w:rFonts w:cs="Times New Roman"/>
                <w:sz w:val="20"/>
                <w:szCs w:val="20"/>
              </w:rPr>
              <w:t>Transformation.</w:t>
            </w:r>
            <w:r w:rsidR="001C6D47">
              <w:rPr>
                <w:rFonts w:cs="Times New Roman"/>
                <w:sz w:val="20"/>
                <w:szCs w:val="20"/>
              </w:rPr>
              <w:br/>
            </w:r>
            <w:r w:rsidRPr="00770D20">
              <w:rPr>
                <w:rFonts w:cs="Times New Roman"/>
                <w:sz w:val="20"/>
                <w:szCs w:val="20"/>
              </w:rPr>
              <w:t>P4 has time-span:</w:t>
            </w:r>
            <w:r w:rsidR="001C6D47">
              <w:rPr>
                <w:rFonts w:cs="Times New Roman"/>
                <w:sz w:val="20"/>
                <w:szCs w:val="20"/>
              </w:rPr>
              <w:br/>
            </w:r>
            <w:r w:rsidRPr="00770D20">
              <w:rPr>
                <w:rFonts w:cs="Times New Roman"/>
                <w:sz w:val="20"/>
                <w:szCs w:val="20"/>
              </w:rPr>
              <w:t>E52 Time-span</w:t>
            </w:r>
          </w:p>
        </w:tc>
      </w:tr>
      <w:tr w:rsidR="00501E9C" w:rsidRPr="000F6243" w:rsidTr="009D4A12">
        <w:tc>
          <w:tcPr>
            <w:tcW w:w="2093" w:type="dxa"/>
            <w:vAlign w:val="center"/>
          </w:tcPr>
          <w:p w:rsidR="00501E9C" w:rsidRPr="00770D20" w:rsidRDefault="001C6D47" w:rsidP="001C6D47">
            <w:pPr>
              <w:spacing w:after="0" w:line="240" w:lineRule="auto"/>
              <w:rPr>
                <w:rFonts w:cs="Times New Roman"/>
                <w:sz w:val="20"/>
                <w:szCs w:val="20"/>
                <w:lang w:val="en-US"/>
              </w:rPr>
            </w:pPr>
            <w:r>
              <w:rPr>
                <w:rFonts w:cs="Times New Roman"/>
                <w:sz w:val="20"/>
                <w:szCs w:val="20"/>
                <w:lang w:val="en-US"/>
              </w:rPr>
              <w:t>p</w:t>
            </w:r>
            <w:r w:rsidR="00501E9C" w:rsidRPr="00770D20">
              <w:rPr>
                <w:rFonts w:cs="Times New Roman"/>
                <w:sz w:val="20"/>
                <w:szCs w:val="20"/>
                <w:lang w:val="en-US"/>
              </w:rPr>
              <w:t>reparationNotes</w:t>
            </w:r>
          </w:p>
        </w:tc>
        <w:tc>
          <w:tcPr>
            <w:tcW w:w="2155"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lang w:val="en-US"/>
              </w:rPr>
              <w:t>Any other notes on the specimen preparation process</w:t>
            </w:r>
          </w:p>
        </w:tc>
        <w:tc>
          <w:tcPr>
            <w:tcW w:w="2203"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lang w:val="en-US"/>
              </w:rPr>
              <w:t>"2hours""24hours (overnight)""2x30 min""Object was inserted head-down into the pipette"</w:t>
            </w:r>
          </w:p>
        </w:tc>
        <w:tc>
          <w:tcPr>
            <w:tcW w:w="2071"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rPr>
              <w:t>Transformation</w:t>
            </w:r>
            <w:r w:rsidR="001C6D47">
              <w:rPr>
                <w:rFonts w:cs="Times New Roman"/>
                <w:sz w:val="20"/>
                <w:szCs w:val="20"/>
              </w:rPr>
              <w:t>.</w:t>
            </w:r>
            <w:r w:rsidR="001C6D47">
              <w:rPr>
                <w:rFonts w:cs="Times New Roman"/>
                <w:sz w:val="20"/>
                <w:szCs w:val="20"/>
              </w:rPr>
              <w:br/>
            </w:r>
            <w:r w:rsidRPr="00770D20">
              <w:rPr>
                <w:rFonts w:cs="Times New Roman"/>
                <w:sz w:val="20"/>
                <w:szCs w:val="20"/>
              </w:rPr>
              <w:t>P3 has note:</w:t>
            </w:r>
            <w:r w:rsidR="001C6D47">
              <w:rPr>
                <w:rFonts w:cs="Times New Roman"/>
                <w:sz w:val="20"/>
                <w:szCs w:val="20"/>
              </w:rPr>
              <w:br/>
            </w:r>
            <w:r w:rsidRPr="00770D20">
              <w:rPr>
                <w:rFonts w:cs="Times New Roman"/>
                <w:sz w:val="20"/>
                <w:szCs w:val="20"/>
              </w:rPr>
              <w:t>E62 String</w:t>
            </w:r>
          </w:p>
        </w:tc>
      </w:tr>
      <w:tr w:rsidR="00501E9C" w:rsidRPr="000F6243" w:rsidTr="009D4A12">
        <w:tc>
          <w:tcPr>
            <w:tcW w:w="2093" w:type="dxa"/>
            <w:vAlign w:val="center"/>
          </w:tcPr>
          <w:p w:rsidR="00501E9C" w:rsidRPr="00770D20" w:rsidRDefault="001C6D47" w:rsidP="001C6D47">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pecimenID</w:t>
            </w:r>
          </w:p>
        </w:tc>
        <w:tc>
          <w:tcPr>
            <w:tcW w:w="2155"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lang w:val="en-US"/>
              </w:rPr>
              <w:t>A unique identifier for the specimen in the format: mCT-0000x (where x = incrementing number, always with preceding zeros)</w:t>
            </w:r>
          </w:p>
        </w:tc>
        <w:tc>
          <w:tcPr>
            <w:tcW w:w="2203" w:type="dxa"/>
            <w:vAlign w:val="center"/>
          </w:tcPr>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rPr>
              <w:t>"mCT-00001"</w:t>
            </w:r>
          </w:p>
          <w:p w:rsidR="00501E9C" w:rsidRPr="00770D20" w:rsidRDefault="00501E9C" w:rsidP="001C6D47">
            <w:pPr>
              <w:spacing w:after="0" w:line="240" w:lineRule="auto"/>
              <w:jc w:val="center"/>
              <w:rPr>
                <w:rFonts w:cs="Times New Roman"/>
                <w:sz w:val="20"/>
                <w:szCs w:val="20"/>
                <w:lang w:val="en-US"/>
              </w:rPr>
            </w:pPr>
            <w:r w:rsidRPr="00770D20">
              <w:rPr>
                <w:rFonts w:cs="Times New Roman"/>
                <w:sz w:val="20"/>
                <w:szCs w:val="20"/>
              </w:rPr>
              <w:t>"mCT-00002"</w:t>
            </w:r>
          </w:p>
        </w:tc>
        <w:tc>
          <w:tcPr>
            <w:tcW w:w="2071" w:type="dxa"/>
            <w:vAlign w:val="center"/>
          </w:tcPr>
          <w:p w:rsidR="00501E9C" w:rsidRPr="00770D20" w:rsidRDefault="001C6D47" w:rsidP="001C6D47">
            <w:pPr>
              <w:spacing w:after="0" w:line="240" w:lineRule="auto"/>
              <w:jc w:val="center"/>
              <w:rPr>
                <w:rFonts w:cs="Times New Roman"/>
                <w:sz w:val="20"/>
                <w:szCs w:val="20"/>
                <w:lang w:val="en-US"/>
              </w:rPr>
            </w:pPr>
            <w:r>
              <w:rPr>
                <w:rFonts w:cs="Times New Roman"/>
                <w:sz w:val="20"/>
                <w:szCs w:val="20"/>
              </w:rPr>
              <w:t>Transformation.</w:t>
            </w:r>
            <w:r>
              <w:rPr>
                <w:rFonts w:cs="Times New Roman"/>
                <w:sz w:val="20"/>
                <w:szCs w:val="20"/>
              </w:rPr>
              <w:br/>
            </w:r>
            <w:r w:rsidR="00501E9C" w:rsidRPr="00770D20">
              <w:rPr>
                <w:rFonts w:cs="Times New Roman"/>
                <w:sz w:val="20"/>
                <w:szCs w:val="20"/>
              </w:rPr>
              <w:t xml:space="preserve">P124 transformed: </w:t>
            </w:r>
            <w:r>
              <w:rPr>
                <w:rFonts w:cs="Times New Roman"/>
                <w:sz w:val="20"/>
                <w:szCs w:val="20"/>
                <w:lang w:val="en-US"/>
              </w:rPr>
              <w:t>BC53 Specimen.</w:t>
            </w:r>
          </w:p>
          <w:p w:rsidR="00501E9C" w:rsidRPr="00770D20" w:rsidRDefault="00501E9C" w:rsidP="001C6D47">
            <w:pPr>
              <w:jc w:val="center"/>
              <w:rPr>
                <w:sz w:val="20"/>
                <w:szCs w:val="20"/>
              </w:rPr>
            </w:pPr>
            <w:r w:rsidRPr="00770D20">
              <w:rPr>
                <w:rFonts w:cs="Times New Roman"/>
                <w:sz w:val="20"/>
                <w:szCs w:val="20"/>
                <w:lang w:val="en-US"/>
              </w:rPr>
              <w:t>P1 is identified by:</w:t>
            </w:r>
            <w:r w:rsidR="001C6D47">
              <w:rPr>
                <w:rFonts w:cs="Times New Roman"/>
                <w:sz w:val="20"/>
                <w:szCs w:val="20"/>
                <w:lang w:val="en-US"/>
              </w:rPr>
              <w:br/>
            </w:r>
            <w:r w:rsidRPr="00770D20">
              <w:rPr>
                <w:rFonts w:cs="Times New Roman"/>
                <w:sz w:val="20"/>
                <w:szCs w:val="20"/>
                <w:lang w:val="en-US"/>
              </w:rPr>
              <w:t>E42 Identifier</w:t>
            </w:r>
          </w:p>
        </w:tc>
      </w:tr>
    </w:tbl>
    <w:p w:rsidR="00501E9C" w:rsidRPr="00770D20" w:rsidRDefault="00501E9C" w:rsidP="00501E9C">
      <w:pPr>
        <w:jc w:val="both"/>
        <w:rPr>
          <w:rFonts w:cs="Times New Roman"/>
          <w:b/>
          <w:bCs/>
          <w:sz w:val="24"/>
          <w:szCs w:val="24"/>
          <w:u w:val="single"/>
          <w:lang w:val="en-US"/>
        </w:rPr>
      </w:pPr>
    </w:p>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 xml:space="preserve">Table 4b: Metadata about preparation </w:t>
      </w:r>
      <w:r w:rsidR="002A350C">
        <w:rPr>
          <w:rFonts w:cs="Times New Roman"/>
          <w:i/>
          <w:iCs/>
          <w:sz w:val="24"/>
          <w:szCs w:val="24"/>
          <w:lang w:val="en-US"/>
        </w:rPr>
        <w:t>during scanning</w:t>
      </w:r>
    </w:p>
    <w:p w:rsidR="009D4A12" w:rsidRPr="00770D20" w:rsidRDefault="009D4A12" w:rsidP="009D4A12">
      <w:pPr>
        <w:rPr>
          <w:rFonts w:cs="Times New Roman"/>
          <w:b/>
          <w:bCs/>
          <w:sz w:val="24"/>
          <w:szCs w:val="24"/>
          <w:u w:val="single"/>
          <w:lang w:val="en-US"/>
        </w:rPr>
      </w:pPr>
    </w:p>
    <w:p w:rsidR="00501E9C" w:rsidRPr="009D4A12" w:rsidRDefault="00501E9C" w:rsidP="00501E9C">
      <w:pPr>
        <w:jc w:val="center"/>
        <w:rPr>
          <w:rFonts w:cs="Times New Roman"/>
          <w:b/>
          <w:bCs/>
          <w:sz w:val="24"/>
          <w:szCs w:val="24"/>
          <w:u w:val="single"/>
          <w:lang w:val="en-US"/>
        </w:rPr>
      </w:pPr>
      <w:r w:rsidRPr="009D4A12">
        <w:rPr>
          <w:rFonts w:cs="Times New Roman"/>
          <w:b/>
          <w:sz w:val="24"/>
          <w:szCs w:val="24"/>
          <w:lang w:val="en-US"/>
        </w:rPr>
        <w:t>Metadata about scanning event</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86"/>
        <w:gridCol w:w="2162"/>
        <w:gridCol w:w="1920"/>
        <w:gridCol w:w="2354"/>
      </w:tblGrid>
      <w:tr w:rsidR="00501E9C" w:rsidRPr="00770D20" w:rsidTr="00401680">
        <w:tc>
          <w:tcPr>
            <w:tcW w:w="2086" w:type="dxa"/>
            <w:shd w:val="clear" w:color="auto" w:fill="DDD9C3"/>
          </w:tcPr>
          <w:p w:rsidR="00501E9C" w:rsidRPr="009D4A12" w:rsidRDefault="00501E9C" w:rsidP="009D4A12">
            <w:pPr>
              <w:spacing w:after="0" w:line="240" w:lineRule="auto"/>
              <w:jc w:val="center"/>
              <w:rPr>
                <w:rFonts w:cs="Times New Roman"/>
                <w:b/>
                <w:bCs/>
                <w:szCs w:val="20"/>
              </w:rPr>
            </w:pPr>
            <w:r w:rsidRPr="009D4A12">
              <w:rPr>
                <w:rFonts w:cs="Times New Roman"/>
                <w:b/>
                <w:bCs/>
                <w:szCs w:val="20"/>
              </w:rPr>
              <w:t>Metadata</w:t>
            </w:r>
          </w:p>
        </w:tc>
        <w:tc>
          <w:tcPr>
            <w:tcW w:w="2162" w:type="dxa"/>
            <w:shd w:val="clear" w:color="auto" w:fill="DDD9C3"/>
          </w:tcPr>
          <w:p w:rsidR="00501E9C" w:rsidRPr="009D4A12" w:rsidRDefault="00501E9C" w:rsidP="009D4A12">
            <w:pPr>
              <w:spacing w:after="0" w:line="240" w:lineRule="auto"/>
              <w:jc w:val="center"/>
              <w:rPr>
                <w:rFonts w:cs="Times New Roman"/>
                <w:b/>
                <w:bCs/>
                <w:szCs w:val="20"/>
              </w:rPr>
            </w:pPr>
            <w:r w:rsidRPr="009D4A12">
              <w:rPr>
                <w:rFonts w:cs="Times New Roman"/>
                <w:b/>
                <w:bCs/>
                <w:szCs w:val="20"/>
              </w:rPr>
              <w:t>Definition</w:t>
            </w:r>
          </w:p>
        </w:tc>
        <w:tc>
          <w:tcPr>
            <w:tcW w:w="1920" w:type="dxa"/>
            <w:shd w:val="clear" w:color="auto" w:fill="DDD9C3"/>
          </w:tcPr>
          <w:p w:rsidR="00501E9C" w:rsidRPr="009D4A12" w:rsidRDefault="00501E9C" w:rsidP="009D4A12">
            <w:pPr>
              <w:spacing w:after="0" w:line="240" w:lineRule="auto"/>
              <w:jc w:val="center"/>
              <w:rPr>
                <w:rFonts w:cs="Times New Roman"/>
                <w:b/>
                <w:bCs/>
                <w:szCs w:val="20"/>
              </w:rPr>
            </w:pPr>
            <w:r w:rsidRPr="009D4A12">
              <w:rPr>
                <w:rFonts w:cs="Times New Roman"/>
                <w:b/>
                <w:bCs/>
                <w:szCs w:val="20"/>
              </w:rPr>
              <w:t>Example(s)</w:t>
            </w:r>
          </w:p>
        </w:tc>
        <w:tc>
          <w:tcPr>
            <w:tcW w:w="2354" w:type="dxa"/>
            <w:shd w:val="clear" w:color="auto" w:fill="DDD9C3"/>
          </w:tcPr>
          <w:p w:rsidR="00501E9C" w:rsidRPr="009D4A12" w:rsidRDefault="009D4A12" w:rsidP="009D4A12">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401680">
        <w:tc>
          <w:tcPr>
            <w:tcW w:w="2086" w:type="dxa"/>
            <w:vAlign w:val="center"/>
          </w:tcPr>
          <w:p w:rsidR="00501E9C" w:rsidRPr="00770D20" w:rsidRDefault="000E01B3" w:rsidP="000E01B3">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canningEvent ID</w:t>
            </w:r>
          </w:p>
        </w:tc>
        <w:tc>
          <w:tcPr>
            <w:tcW w:w="2162" w:type="dxa"/>
            <w:vAlign w:val="center"/>
          </w:tcPr>
          <w:p w:rsidR="00501E9C" w:rsidRPr="00770D20" w:rsidRDefault="00501E9C" w:rsidP="00401680">
            <w:pPr>
              <w:spacing w:after="0" w:line="240" w:lineRule="auto"/>
              <w:jc w:val="center"/>
              <w:rPr>
                <w:rFonts w:cs="Times New Roman"/>
                <w:sz w:val="20"/>
                <w:szCs w:val="20"/>
                <w:lang w:val="en-US"/>
              </w:rPr>
            </w:pPr>
            <w:r w:rsidRPr="00770D20">
              <w:rPr>
                <w:rFonts w:cs="Times New Roman"/>
                <w:sz w:val="20"/>
                <w:szCs w:val="20"/>
                <w:lang w:val="en-US"/>
              </w:rPr>
              <w:t>The id of the scanning event. A unique code of the format scan-0000x (where x=incrementing number)</w:t>
            </w:r>
          </w:p>
        </w:tc>
        <w:tc>
          <w:tcPr>
            <w:tcW w:w="1920" w:type="dxa"/>
            <w:vAlign w:val="center"/>
          </w:tcPr>
          <w:p w:rsidR="000E01B3" w:rsidRDefault="00501E9C" w:rsidP="000E01B3">
            <w:pPr>
              <w:spacing w:after="0" w:line="240" w:lineRule="auto"/>
              <w:jc w:val="center"/>
              <w:rPr>
                <w:rFonts w:cs="Times New Roman"/>
                <w:sz w:val="20"/>
                <w:szCs w:val="20"/>
                <w:vertAlign w:val="superscript"/>
                <w:lang w:val="en-US"/>
              </w:rPr>
            </w:pPr>
            <w:r w:rsidRPr="00770D20">
              <w:rPr>
                <w:rFonts w:cs="Times New Roman"/>
                <w:sz w:val="20"/>
                <w:szCs w:val="20"/>
              </w:rPr>
              <w:t>"scan-00001"</w:t>
            </w:r>
          </w:p>
          <w:p w:rsidR="00501E9C" w:rsidRPr="00770D20" w:rsidRDefault="00501E9C" w:rsidP="000E01B3">
            <w:pPr>
              <w:spacing w:after="0" w:line="240" w:lineRule="auto"/>
              <w:jc w:val="center"/>
              <w:rPr>
                <w:rFonts w:cs="Times New Roman"/>
                <w:sz w:val="20"/>
                <w:szCs w:val="20"/>
              </w:rPr>
            </w:pPr>
            <w:r w:rsidRPr="00770D20">
              <w:rPr>
                <w:rFonts w:cs="Times New Roman"/>
                <w:sz w:val="20"/>
                <w:szCs w:val="20"/>
              </w:rPr>
              <w:t>"scan-00002"</w:t>
            </w:r>
          </w:p>
        </w:tc>
        <w:tc>
          <w:tcPr>
            <w:tcW w:w="2354" w:type="dxa"/>
            <w:vAlign w:val="center"/>
          </w:tcPr>
          <w:p w:rsidR="00501E9C" w:rsidRPr="00527B4B" w:rsidRDefault="006A55EC">
            <w:pPr>
              <w:jc w:val="center"/>
              <w:rPr>
                <w:rFonts w:cs="Times New Roman"/>
                <w:sz w:val="20"/>
                <w:szCs w:val="20"/>
                <w:rPrChange w:id="61" w:author="Nikolaos Minadakis" w:date="2015-02-05T17:06:00Z">
                  <w:rPr>
                    <w:sz w:val="20"/>
                    <w:szCs w:val="20"/>
                    <w:lang w:val="en-US"/>
                  </w:rPr>
                </w:rPrChange>
              </w:rPr>
            </w:pPr>
            <w:r>
              <w:rPr>
                <w:rFonts w:cs="Times New Roman"/>
                <w:sz w:val="20"/>
                <w:szCs w:val="20"/>
                <w:lang w:val="en-US"/>
              </w:rPr>
              <w:t>D2 Digitization Process.</w:t>
            </w:r>
            <w:r>
              <w:rPr>
                <w:rFonts w:cs="Times New Roman"/>
                <w:sz w:val="20"/>
                <w:szCs w:val="20"/>
                <w:lang w:val="en-US"/>
              </w:rPr>
              <w:br/>
            </w:r>
            <w:ins w:id="62" w:author="Nikolaos Minadakis" w:date="2015-02-05T17:05:00Z">
              <w:r w:rsidR="00527B4B">
                <w:rPr>
                  <w:rFonts w:cs="Times New Roman"/>
                  <w:sz w:val="20"/>
                  <w:szCs w:val="20"/>
                </w:rPr>
                <w:t>P48 has preferred identifier:E42 Identifier</w:t>
              </w:r>
            </w:ins>
            <w:ins w:id="63" w:author="Nikolaos Minadakis" w:date="2015-02-05T17:06:00Z">
              <w:r w:rsidR="00527B4B">
                <w:rPr>
                  <w:rFonts w:cs="Times New Roman"/>
                  <w:sz w:val="20"/>
                  <w:szCs w:val="20"/>
                </w:rPr>
                <w:br/>
                <w:t>&amp;</w:t>
              </w:r>
              <w:r w:rsidR="00527B4B">
                <w:rPr>
                  <w:rFonts w:cs="Times New Roman"/>
                  <w:sz w:val="20"/>
                  <w:szCs w:val="20"/>
                </w:rPr>
                <w:br/>
              </w:r>
              <w:r w:rsidR="00527B4B">
                <w:rPr>
                  <w:rFonts w:cs="Times New Roman"/>
                  <w:sz w:val="20"/>
                  <w:szCs w:val="20"/>
                  <w:lang w:val="en-US"/>
                </w:rPr>
                <w:t>D2 Digitization Process.</w:t>
              </w:r>
            </w:ins>
            <w:ins w:id="64" w:author="Nikolaos Minadakis" w:date="2015-02-05T17:05:00Z">
              <w:r w:rsidR="00527B4B">
                <w:rPr>
                  <w:rFonts w:cs="Times New Roman"/>
                  <w:sz w:val="20"/>
                  <w:szCs w:val="20"/>
                </w:rPr>
                <w:br/>
              </w:r>
              <w:r w:rsidR="00527B4B" w:rsidRPr="00B84248">
                <w:rPr>
                  <w:rFonts w:cs="Times New Roman"/>
                  <w:sz w:val="20"/>
                  <w:szCs w:val="20"/>
                  <w:lang w:val="en-US"/>
                </w:rPr>
                <w:t xml:space="preserve"> P2 has type.</w:t>
              </w:r>
            </w:ins>
            <w:ins w:id="65" w:author="Nikolaos Minadakis" w:date="2015-02-05T17:06:00Z">
              <w:r w:rsidR="00527B4B">
                <w:rPr>
                  <w:rFonts w:cs="Times New Roman"/>
                  <w:sz w:val="20"/>
                  <w:szCs w:val="20"/>
                </w:rPr>
                <w:br/>
              </w:r>
            </w:ins>
            <w:ins w:id="66" w:author="Nikolaos Minadakis" w:date="2015-02-05T17:05:00Z">
              <w:r w:rsidR="00527B4B" w:rsidRPr="00B84248">
                <w:rPr>
                  <w:rFonts w:cs="Times New Roman"/>
                  <w:sz w:val="20"/>
                  <w:szCs w:val="20"/>
                  <w:lang w:val="en-US"/>
                </w:rPr>
                <w:t>E55 Type:</w:t>
              </w:r>
              <w:r w:rsidR="00527B4B">
                <w:rPr>
                  <w:rFonts w:cs="Times New Roman"/>
                  <w:sz w:val="20"/>
                  <w:szCs w:val="20"/>
                  <w:lang w:val="en-US"/>
                </w:rPr>
                <w:t xml:space="preserve"> </w:t>
              </w:r>
            </w:ins>
            <w:ins w:id="67" w:author="Nikolaos Minadakis" w:date="2015-02-05T17:07:00Z">
              <w:r w:rsidR="00527B4B">
                <w:rPr>
                  <w:rFonts w:cs="Times New Roman"/>
                  <w:sz w:val="20"/>
                  <w:szCs w:val="20"/>
                  <w:lang w:val="en-US"/>
                </w:rPr>
                <w:t>Scanning</w:t>
              </w:r>
            </w:ins>
            <w:del w:id="68" w:author="Nikolaos Minadakis" w:date="2015-02-05T17:05:00Z">
              <w:r w:rsidR="00501E9C" w:rsidRPr="00770D20" w:rsidDel="00527B4B">
                <w:rPr>
                  <w:rFonts w:cs="Times New Roman"/>
                  <w:sz w:val="20"/>
                  <w:szCs w:val="20"/>
                  <w:lang w:val="en-US"/>
                </w:rPr>
                <w:delText xml:space="preserve"> P1 is identified by:</w:delText>
              </w:r>
              <w:r w:rsidDel="00527B4B">
                <w:rPr>
                  <w:rFonts w:cs="Times New Roman"/>
                  <w:sz w:val="20"/>
                  <w:szCs w:val="20"/>
                  <w:lang w:val="en-US"/>
                </w:rPr>
                <w:br/>
              </w:r>
              <w:r w:rsidR="00501E9C" w:rsidRPr="00770D20" w:rsidDel="00527B4B">
                <w:rPr>
                  <w:rFonts w:cs="Times New Roman"/>
                  <w:sz w:val="20"/>
                  <w:szCs w:val="20"/>
                  <w:lang w:val="en-US"/>
                </w:rPr>
                <w:delText xml:space="preserve">E42 </w:delText>
              </w:r>
            </w:del>
            <w:ins w:id="69" w:author="Bekiari Xrysoula" w:date="2015-02-05T16:43:00Z">
              <w:del w:id="70" w:author="Nikolaos Minadakis" w:date="2015-02-05T17:05:00Z">
                <w:r w:rsidR="00737478" w:rsidRPr="00770D20" w:rsidDel="00527B4B">
                  <w:rPr>
                    <w:rFonts w:cs="Times New Roman"/>
                    <w:sz w:val="20"/>
                    <w:szCs w:val="20"/>
                    <w:lang w:val="en-US"/>
                  </w:rPr>
                  <w:delText>E4</w:delText>
                </w:r>
                <w:r w:rsidR="00737478" w:rsidDel="00527B4B">
                  <w:rPr>
                    <w:rFonts w:cs="Times New Roman"/>
                    <w:sz w:val="20"/>
                    <w:szCs w:val="20"/>
                    <w:lang w:val="en-US"/>
                  </w:rPr>
                  <w:delText>1</w:delText>
                </w:r>
                <w:r w:rsidR="00737478" w:rsidRPr="00770D20" w:rsidDel="00527B4B">
                  <w:rPr>
                    <w:rFonts w:cs="Times New Roman"/>
                    <w:sz w:val="20"/>
                    <w:szCs w:val="20"/>
                    <w:lang w:val="en-US"/>
                  </w:rPr>
                  <w:delText xml:space="preserve"> </w:delText>
                </w:r>
              </w:del>
            </w:ins>
            <w:del w:id="71" w:author="Nikolaos Minadakis" w:date="2015-02-05T17:05:00Z">
              <w:r w:rsidR="00501E9C" w:rsidRPr="00770D20" w:rsidDel="00527B4B">
                <w:rPr>
                  <w:rFonts w:cs="Times New Roman"/>
                  <w:sz w:val="20"/>
                  <w:szCs w:val="20"/>
                  <w:lang w:val="en-US"/>
                </w:rPr>
                <w:delText>Identifier</w:delText>
              </w:r>
            </w:del>
            <w:ins w:id="72" w:author="Bekiari Xrysoula" w:date="2015-02-05T16:43:00Z">
              <w:del w:id="73" w:author="Nikolaos Minadakis" w:date="2015-02-05T17:05:00Z">
                <w:r w:rsidR="00737478" w:rsidDel="00527B4B">
                  <w:rPr>
                    <w:rFonts w:cs="Times New Roman"/>
                    <w:sz w:val="20"/>
                    <w:szCs w:val="20"/>
                    <w:lang w:val="en-US"/>
                  </w:rPr>
                  <w:delText>Appellation</w:delText>
                </w:r>
              </w:del>
            </w:ins>
          </w:p>
        </w:tc>
      </w:tr>
      <w:tr w:rsidR="00501E9C" w:rsidRPr="000F6243" w:rsidTr="00401680">
        <w:tc>
          <w:tcPr>
            <w:tcW w:w="2086" w:type="dxa"/>
            <w:vAlign w:val="center"/>
          </w:tcPr>
          <w:p w:rsidR="00501E9C" w:rsidRPr="009D4A12" w:rsidRDefault="000E01B3" w:rsidP="000E01B3">
            <w:pPr>
              <w:spacing w:after="0" w:line="240" w:lineRule="auto"/>
              <w:rPr>
                <w:rFonts w:cs="Times New Roman"/>
                <w:sz w:val="20"/>
                <w:szCs w:val="20"/>
              </w:rPr>
            </w:pPr>
            <w:r w:rsidRPr="009D4A12">
              <w:rPr>
                <w:rFonts w:cs="Times New Roman"/>
                <w:sz w:val="20"/>
                <w:szCs w:val="20"/>
              </w:rPr>
              <w:t>s</w:t>
            </w:r>
            <w:r w:rsidR="00501E9C" w:rsidRPr="009D4A12">
              <w:rPr>
                <w:rFonts w:cs="Times New Roman"/>
                <w:sz w:val="20"/>
                <w:szCs w:val="20"/>
              </w:rPr>
              <w:t>cannedPart</w:t>
            </w:r>
          </w:p>
        </w:tc>
        <w:tc>
          <w:tcPr>
            <w:tcW w:w="2162" w:type="dxa"/>
            <w:vAlign w:val="center"/>
          </w:tcPr>
          <w:p w:rsidR="00501E9C" w:rsidRPr="009D4A12" w:rsidRDefault="00501E9C" w:rsidP="00401680">
            <w:pPr>
              <w:spacing w:after="0" w:line="240" w:lineRule="auto"/>
              <w:jc w:val="center"/>
              <w:rPr>
                <w:rFonts w:cs="Times New Roman"/>
                <w:sz w:val="20"/>
                <w:szCs w:val="20"/>
                <w:lang w:val="en-US"/>
              </w:rPr>
            </w:pPr>
            <w:r w:rsidRPr="009D4A12">
              <w:rPr>
                <w:rFonts w:cs="Times New Roman"/>
                <w:sz w:val="20"/>
                <w:szCs w:val="20"/>
                <w:lang w:val="en-US"/>
              </w:rPr>
              <w:t>(Body) part of the specimen that has been scanned</w:t>
            </w:r>
          </w:p>
        </w:tc>
        <w:tc>
          <w:tcPr>
            <w:tcW w:w="1920" w:type="dxa"/>
            <w:vAlign w:val="center"/>
          </w:tcPr>
          <w:p w:rsidR="00501E9C" w:rsidRPr="009D4A12" w:rsidRDefault="00501E9C" w:rsidP="000E01B3">
            <w:pPr>
              <w:spacing w:after="0" w:line="240" w:lineRule="auto"/>
              <w:jc w:val="center"/>
              <w:rPr>
                <w:rFonts w:cs="Times New Roman"/>
                <w:sz w:val="20"/>
                <w:szCs w:val="20"/>
                <w:lang w:val="en-US"/>
              </w:rPr>
            </w:pPr>
            <w:r w:rsidRPr="009D4A12">
              <w:rPr>
                <w:rFonts w:cs="Times New Roman"/>
                <w:sz w:val="20"/>
                <w:szCs w:val="20"/>
                <w:lang w:val="en-US"/>
              </w:rPr>
              <w:t>"whole specimen"</w:t>
            </w:r>
          </w:p>
          <w:p w:rsidR="00501E9C" w:rsidRPr="009D4A12" w:rsidRDefault="00501E9C" w:rsidP="000E01B3">
            <w:pPr>
              <w:spacing w:after="0" w:line="240" w:lineRule="auto"/>
              <w:jc w:val="center"/>
              <w:rPr>
                <w:rFonts w:cs="Times New Roman"/>
                <w:sz w:val="20"/>
                <w:szCs w:val="20"/>
                <w:lang w:val="en-US"/>
              </w:rPr>
            </w:pPr>
            <w:r w:rsidRPr="009D4A12">
              <w:rPr>
                <w:rFonts w:cs="Times New Roman"/>
                <w:sz w:val="20"/>
                <w:szCs w:val="20"/>
                <w:lang w:val="en-US"/>
              </w:rPr>
              <w:t>"whole bone"</w:t>
            </w:r>
          </w:p>
          <w:p w:rsidR="00501E9C" w:rsidRPr="009D4A12" w:rsidRDefault="00501E9C" w:rsidP="000E01B3">
            <w:pPr>
              <w:spacing w:after="0" w:line="240" w:lineRule="auto"/>
              <w:jc w:val="center"/>
              <w:rPr>
                <w:rFonts w:cs="Times New Roman"/>
                <w:sz w:val="20"/>
                <w:szCs w:val="20"/>
                <w:lang w:val="en-US"/>
              </w:rPr>
            </w:pPr>
            <w:r w:rsidRPr="009D4A12">
              <w:rPr>
                <w:rFonts w:cs="Times New Roman"/>
                <w:sz w:val="20"/>
                <w:szCs w:val="20"/>
                <w:lang w:val="en-US"/>
              </w:rPr>
              <w:t>"anterior part"</w:t>
            </w:r>
          </w:p>
        </w:tc>
        <w:tc>
          <w:tcPr>
            <w:tcW w:w="2354" w:type="dxa"/>
            <w:vAlign w:val="center"/>
          </w:tcPr>
          <w:p w:rsidR="00501E9C" w:rsidRPr="009D4A12" w:rsidRDefault="006A55EC" w:rsidP="000E01B3">
            <w:pPr>
              <w:spacing w:after="0" w:line="240" w:lineRule="auto"/>
              <w:jc w:val="center"/>
              <w:rPr>
                <w:rFonts w:cs="Times New Roman"/>
                <w:sz w:val="20"/>
                <w:szCs w:val="20"/>
              </w:rPr>
            </w:pPr>
            <w:r w:rsidRPr="009D4A12">
              <w:rPr>
                <w:rFonts w:cs="Times New Roman"/>
                <w:sz w:val="20"/>
                <w:szCs w:val="20"/>
                <w:lang w:val="en-US"/>
              </w:rPr>
              <w:t>D2 Digitization Process.</w:t>
            </w:r>
            <w:r w:rsidRPr="009D4A12">
              <w:rPr>
                <w:rFonts w:cs="Times New Roman"/>
                <w:sz w:val="20"/>
                <w:szCs w:val="20"/>
                <w:lang w:val="en-US"/>
              </w:rPr>
              <w:br/>
            </w:r>
            <w:r w:rsidR="00501E9C" w:rsidRPr="009D4A12">
              <w:rPr>
                <w:rFonts w:cs="Times New Roman"/>
                <w:sz w:val="20"/>
                <w:szCs w:val="20"/>
              </w:rPr>
              <w:t>L1 digitized</w:t>
            </w:r>
            <w:r w:rsidR="00501E9C" w:rsidRPr="009D4A12">
              <w:rPr>
                <w:rFonts w:cs="Times New Roman"/>
                <w:sz w:val="20"/>
                <w:szCs w:val="20"/>
                <w:lang w:val="en-US"/>
              </w:rPr>
              <w:t>:</w:t>
            </w:r>
            <w:r w:rsidRPr="009D4A12">
              <w:rPr>
                <w:rFonts w:cs="Times New Roman"/>
                <w:sz w:val="20"/>
                <w:szCs w:val="20"/>
                <w:lang w:val="en-US"/>
              </w:rPr>
              <w:br/>
              <w:t>E18 Physical Thing.</w:t>
            </w:r>
            <w:r w:rsidRPr="009D4A12">
              <w:rPr>
                <w:rFonts w:cs="Times New Roman"/>
                <w:sz w:val="20"/>
                <w:szCs w:val="20"/>
                <w:lang w:val="en-US"/>
              </w:rPr>
              <w:br/>
            </w:r>
            <w:r w:rsidR="00501E9C" w:rsidRPr="009D4A12">
              <w:rPr>
                <w:rFonts w:cs="Times New Roman"/>
                <w:sz w:val="20"/>
                <w:szCs w:val="20"/>
              </w:rPr>
              <w:t>P46 is composed of:</w:t>
            </w:r>
            <w:r w:rsidR="00501E9C" w:rsidRPr="009D4A12">
              <w:rPr>
                <w:rFonts w:cs="Times New Roman"/>
                <w:sz w:val="20"/>
                <w:szCs w:val="20"/>
                <w:lang w:val="en-US"/>
              </w:rPr>
              <w:t xml:space="preserve"> </w:t>
            </w:r>
            <w:r w:rsidRPr="009D4A12">
              <w:rPr>
                <w:rFonts w:cs="Times New Roman"/>
                <w:sz w:val="20"/>
                <w:szCs w:val="20"/>
                <w:lang w:val="en-US"/>
              </w:rPr>
              <w:br/>
            </w:r>
            <w:r w:rsidR="00501E9C" w:rsidRPr="009D4A12">
              <w:rPr>
                <w:rFonts w:cs="Times New Roman"/>
                <w:sz w:val="20"/>
                <w:szCs w:val="20"/>
                <w:lang w:val="en-US"/>
              </w:rPr>
              <w:t>E18 Physical Thing</w:t>
            </w:r>
          </w:p>
        </w:tc>
      </w:tr>
      <w:tr w:rsidR="00501E9C" w:rsidRPr="000F6243" w:rsidTr="00401680">
        <w:tc>
          <w:tcPr>
            <w:tcW w:w="2086" w:type="dxa"/>
            <w:vAlign w:val="center"/>
          </w:tcPr>
          <w:p w:rsidR="00501E9C" w:rsidRPr="00770D20" w:rsidRDefault="000E01B3" w:rsidP="000E01B3">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cannedBy</w:t>
            </w:r>
          </w:p>
        </w:tc>
        <w:tc>
          <w:tcPr>
            <w:tcW w:w="2162" w:type="dxa"/>
            <w:vAlign w:val="center"/>
          </w:tcPr>
          <w:p w:rsidR="00501E9C" w:rsidRPr="00770D20" w:rsidRDefault="00501E9C" w:rsidP="00401680">
            <w:pPr>
              <w:spacing w:after="0" w:line="240" w:lineRule="auto"/>
              <w:jc w:val="center"/>
              <w:rPr>
                <w:rFonts w:cs="Times New Roman"/>
                <w:sz w:val="20"/>
                <w:szCs w:val="20"/>
                <w:lang w:val="en-US"/>
              </w:rPr>
            </w:pPr>
            <w:r w:rsidRPr="00770D20">
              <w:rPr>
                <w:rFonts w:cs="Times New Roman"/>
                <w:sz w:val="20"/>
                <w:szCs w:val="20"/>
                <w:lang w:val="en-US"/>
              </w:rPr>
              <w:t>Person who performed the scan</w:t>
            </w:r>
            <w:r w:rsidR="002A350C">
              <w:rPr>
                <w:rFonts w:cs="Times New Roman"/>
                <w:sz w:val="20"/>
                <w:szCs w:val="20"/>
                <w:lang w:val="en-US"/>
              </w:rPr>
              <w:t>ning</w:t>
            </w:r>
          </w:p>
        </w:tc>
        <w:tc>
          <w:tcPr>
            <w:tcW w:w="1920" w:type="dxa"/>
            <w:vAlign w:val="center"/>
          </w:tcPr>
          <w:p w:rsidR="009D4A12" w:rsidRDefault="00501E9C" w:rsidP="000E01B3">
            <w:pPr>
              <w:spacing w:after="0" w:line="240" w:lineRule="auto"/>
              <w:jc w:val="center"/>
              <w:rPr>
                <w:rFonts w:cs="Times New Roman"/>
                <w:sz w:val="20"/>
                <w:szCs w:val="20"/>
              </w:rPr>
            </w:pPr>
            <w:r w:rsidRPr="00770D20">
              <w:rPr>
                <w:rFonts w:cs="Times New Roman"/>
                <w:sz w:val="20"/>
                <w:szCs w:val="20"/>
              </w:rPr>
              <w:t>"SarahFaulwetter"</w:t>
            </w:r>
          </w:p>
          <w:p w:rsidR="00501E9C" w:rsidRPr="00770D20" w:rsidRDefault="00501E9C" w:rsidP="000E01B3">
            <w:pPr>
              <w:spacing w:after="0" w:line="240" w:lineRule="auto"/>
              <w:jc w:val="center"/>
              <w:rPr>
                <w:rFonts w:cs="Times New Roman"/>
                <w:sz w:val="20"/>
                <w:szCs w:val="20"/>
              </w:rPr>
            </w:pPr>
            <w:r w:rsidRPr="00770D20">
              <w:rPr>
                <w:rFonts w:cs="Times New Roman"/>
                <w:sz w:val="20"/>
                <w:szCs w:val="20"/>
              </w:rPr>
              <w:t>"ThanosDalianis"</w:t>
            </w:r>
          </w:p>
        </w:tc>
        <w:tc>
          <w:tcPr>
            <w:tcW w:w="2354" w:type="dxa"/>
            <w:vAlign w:val="center"/>
          </w:tcPr>
          <w:p w:rsidR="00501E9C" w:rsidRPr="00770D20" w:rsidRDefault="00501E9C" w:rsidP="000E01B3">
            <w:pPr>
              <w:jc w:val="center"/>
              <w:rPr>
                <w:sz w:val="20"/>
                <w:szCs w:val="20"/>
              </w:rPr>
            </w:pPr>
            <w:r w:rsidRPr="00770D20">
              <w:rPr>
                <w:rFonts w:cs="Times New Roman"/>
                <w:sz w:val="20"/>
                <w:szCs w:val="20"/>
                <w:lang w:val="en-US"/>
              </w:rPr>
              <w:t xml:space="preserve"> D2 Digitization Process</w:t>
            </w:r>
            <w:r w:rsidR="006A55EC">
              <w:rPr>
                <w:rFonts w:cs="Times New Roman"/>
                <w:sz w:val="20"/>
                <w:szCs w:val="20"/>
              </w:rPr>
              <w:t>.</w:t>
            </w:r>
            <w:r w:rsidRPr="00770D20">
              <w:rPr>
                <w:rFonts w:cs="Times New Roman"/>
                <w:sz w:val="20"/>
                <w:szCs w:val="20"/>
              </w:rPr>
              <w:t xml:space="preserve"> P14 carried out by :</w:t>
            </w:r>
            <w:r w:rsidR="006A55EC">
              <w:rPr>
                <w:rFonts w:cs="Times New Roman"/>
                <w:sz w:val="20"/>
                <w:szCs w:val="20"/>
              </w:rPr>
              <w:br/>
            </w:r>
            <w:r w:rsidRPr="00770D20">
              <w:rPr>
                <w:rFonts w:cs="Times New Roman"/>
                <w:sz w:val="20"/>
                <w:szCs w:val="20"/>
              </w:rPr>
              <w:t xml:space="preserve"> E39 Actor  (BT9</w:t>
            </w:r>
            <w:r w:rsidRPr="00770D20">
              <w:rPr>
                <w:rFonts w:cs="Times New Roman"/>
                <w:sz w:val="20"/>
                <w:szCs w:val="20"/>
                <w:lang w:val="en-US"/>
              </w:rPr>
              <w:t xml:space="preserve"> Actor Type</w:t>
            </w:r>
            <w:r w:rsidRPr="00770D20">
              <w:rPr>
                <w:rFonts w:cs="Times New Roman"/>
                <w:sz w:val="20"/>
                <w:szCs w:val="20"/>
              </w:rPr>
              <w:t>, BC8</w:t>
            </w:r>
            <w:r w:rsidRPr="00770D20">
              <w:rPr>
                <w:rFonts w:cs="Times New Roman"/>
                <w:sz w:val="20"/>
                <w:szCs w:val="20"/>
                <w:lang w:val="en-US"/>
              </w:rPr>
              <w:t xml:space="preserve"> Actor)</w:t>
            </w:r>
          </w:p>
        </w:tc>
      </w:tr>
      <w:tr w:rsidR="00501E9C" w:rsidRPr="000F6243" w:rsidTr="00401680">
        <w:tc>
          <w:tcPr>
            <w:tcW w:w="2086" w:type="dxa"/>
            <w:vAlign w:val="center"/>
          </w:tcPr>
          <w:p w:rsidR="00501E9C" w:rsidRPr="00770D20" w:rsidRDefault="000E01B3" w:rsidP="000E01B3">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canDate</w:t>
            </w:r>
          </w:p>
        </w:tc>
        <w:tc>
          <w:tcPr>
            <w:tcW w:w="2162" w:type="dxa"/>
            <w:vAlign w:val="center"/>
          </w:tcPr>
          <w:p w:rsidR="00501E9C" w:rsidRPr="00770D20" w:rsidRDefault="00501E9C" w:rsidP="00401680">
            <w:pPr>
              <w:spacing w:after="0" w:line="240" w:lineRule="auto"/>
              <w:jc w:val="center"/>
              <w:rPr>
                <w:rFonts w:cs="Times New Roman"/>
                <w:sz w:val="20"/>
                <w:szCs w:val="20"/>
                <w:lang w:val="en-US"/>
              </w:rPr>
            </w:pPr>
            <w:r w:rsidRPr="00770D20">
              <w:rPr>
                <w:rFonts w:cs="Times New Roman"/>
                <w:sz w:val="20"/>
                <w:szCs w:val="20"/>
                <w:lang w:val="en-US"/>
              </w:rPr>
              <w:t xml:space="preserve">Date of the begin of the </w:t>
            </w:r>
            <w:r w:rsidRPr="00770D20">
              <w:rPr>
                <w:rFonts w:cs="Times New Roman"/>
                <w:sz w:val="20"/>
                <w:szCs w:val="20"/>
                <w:lang w:val="en-US"/>
              </w:rPr>
              <w:lastRenderedPageBreak/>
              <w:t>scanning process in the format YYYY-MM-DD</w:t>
            </w:r>
          </w:p>
        </w:tc>
        <w:tc>
          <w:tcPr>
            <w:tcW w:w="1920" w:type="dxa"/>
            <w:vAlign w:val="center"/>
          </w:tcPr>
          <w:p w:rsidR="00501E9C" w:rsidRPr="00770D20" w:rsidRDefault="00501E9C" w:rsidP="000E01B3">
            <w:pPr>
              <w:spacing w:after="0" w:line="240" w:lineRule="auto"/>
              <w:jc w:val="center"/>
              <w:rPr>
                <w:rFonts w:cs="Times New Roman"/>
                <w:sz w:val="20"/>
                <w:szCs w:val="20"/>
              </w:rPr>
            </w:pPr>
            <w:r w:rsidRPr="00770D20">
              <w:rPr>
                <w:rFonts w:cs="Times New Roman"/>
                <w:sz w:val="20"/>
                <w:szCs w:val="20"/>
              </w:rPr>
              <w:lastRenderedPageBreak/>
              <w:t>"5/9/2012"</w:t>
            </w:r>
          </w:p>
        </w:tc>
        <w:tc>
          <w:tcPr>
            <w:tcW w:w="2354" w:type="dxa"/>
            <w:vAlign w:val="center"/>
          </w:tcPr>
          <w:p w:rsidR="00501E9C" w:rsidRPr="00770D20" w:rsidRDefault="00501E9C" w:rsidP="000E01B3">
            <w:pPr>
              <w:jc w:val="center"/>
              <w:rPr>
                <w:sz w:val="20"/>
                <w:szCs w:val="20"/>
              </w:rPr>
            </w:pPr>
            <w:r w:rsidRPr="00770D20">
              <w:rPr>
                <w:rFonts w:cs="Times New Roman"/>
                <w:sz w:val="20"/>
                <w:szCs w:val="20"/>
                <w:lang w:val="en-US"/>
              </w:rPr>
              <w:t>D2 Digitization Process</w:t>
            </w:r>
            <w:r w:rsidR="006A55EC">
              <w:rPr>
                <w:rFonts w:cs="Times New Roman"/>
                <w:sz w:val="20"/>
                <w:szCs w:val="20"/>
              </w:rPr>
              <w:t>.</w:t>
            </w:r>
            <w:r w:rsidRPr="00770D20">
              <w:rPr>
                <w:rFonts w:cs="Times New Roman"/>
                <w:sz w:val="20"/>
                <w:szCs w:val="20"/>
              </w:rPr>
              <w:t xml:space="preserve"> </w:t>
            </w:r>
            <w:r w:rsidRPr="00770D20">
              <w:rPr>
                <w:rFonts w:cs="Times New Roman"/>
                <w:sz w:val="20"/>
                <w:szCs w:val="20"/>
              </w:rPr>
              <w:lastRenderedPageBreak/>
              <w:t>P4 has time-span</w:t>
            </w:r>
            <w:r w:rsidRPr="00770D20">
              <w:rPr>
                <w:sz w:val="20"/>
                <w:szCs w:val="20"/>
              </w:rPr>
              <w:t>:</w:t>
            </w:r>
            <w:r w:rsidR="006A55EC">
              <w:rPr>
                <w:sz w:val="20"/>
                <w:szCs w:val="20"/>
              </w:rPr>
              <w:br/>
            </w:r>
            <w:r w:rsidRPr="00770D20">
              <w:rPr>
                <w:sz w:val="20"/>
                <w:szCs w:val="20"/>
              </w:rPr>
              <w:t xml:space="preserve">E52 </w:t>
            </w:r>
            <w:r w:rsidRPr="00770D20">
              <w:rPr>
                <w:rFonts w:cs="Times New Roman"/>
                <w:sz w:val="20"/>
                <w:szCs w:val="20"/>
                <w:lang w:val="en-US"/>
              </w:rPr>
              <w:t xml:space="preserve">Time Span </w:t>
            </w:r>
            <w:r w:rsidRPr="00770D20">
              <w:rPr>
                <w:rFonts w:cs="Times New Roman"/>
                <w:i/>
                <w:iCs/>
                <w:sz w:val="20"/>
                <w:szCs w:val="20"/>
                <w:lang w:val="en-US"/>
              </w:rPr>
              <w:t xml:space="preserve">or </w:t>
            </w:r>
            <w:r w:rsidRPr="00770D20">
              <w:rPr>
                <w:rFonts w:cs="Times New Roman"/>
                <w:i/>
                <w:iCs/>
                <w:sz w:val="20"/>
                <w:szCs w:val="20"/>
              </w:rPr>
              <w:t>L31 has starting date-time</w:t>
            </w:r>
          </w:p>
        </w:tc>
      </w:tr>
      <w:tr w:rsidR="00401680" w:rsidRPr="000F6243" w:rsidTr="00401680">
        <w:tc>
          <w:tcPr>
            <w:tcW w:w="2086" w:type="dxa"/>
            <w:vAlign w:val="center"/>
          </w:tcPr>
          <w:p w:rsidR="00401680" w:rsidRPr="00770D20" w:rsidRDefault="00401680" w:rsidP="00401680">
            <w:pPr>
              <w:spacing w:after="0" w:line="240" w:lineRule="auto"/>
              <w:rPr>
                <w:rFonts w:cs="Times New Roman"/>
                <w:sz w:val="20"/>
                <w:szCs w:val="20"/>
              </w:rPr>
            </w:pPr>
            <w:r>
              <w:rPr>
                <w:rFonts w:cs="Times New Roman"/>
                <w:sz w:val="20"/>
                <w:szCs w:val="20"/>
              </w:rPr>
              <w:lastRenderedPageBreak/>
              <w:t>s</w:t>
            </w:r>
            <w:r w:rsidRPr="00770D20">
              <w:rPr>
                <w:rFonts w:cs="Times New Roman"/>
                <w:sz w:val="20"/>
                <w:szCs w:val="20"/>
              </w:rPr>
              <w:t>pecimenID</w:t>
            </w:r>
          </w:p>
        </w:tc>
        <w:tc>
          <w:tcPr>
            <w:tcW w:w="2162"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A unique identifier for the specimen in the format: mCT-0000x (where x = incrementing number, always with preceding zeros)</w:t>
            </w:r>
          </w:p>
        </w:tc>
        <w:tc>
          <w:tcPr>
            <w:tcW w:w="1920"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rPr>
              <w:t>"mCT-00001"</w:t>
            </w:r>
          </w:p>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rPr>
              <w:t>"mCT-00002"</w:t>
            </w:r>
          </w:p>
        </w:tc>
        <w:tc>
          <w:tcPr>
            <w:tcW w:w="2354"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D2 Digitization Process</w:t>
            </w:r>
            <w:r>
              <w:rPr>
                <w:rFonts w:cs="Times New Roman"/>
                <w:sz w:val="20"/>
                <w:szCs w:val="20"/>
              </w:rPr>
              <w:t>.</w:t>
            </w:r>
            <w:r>
              <w:rPr>
                <w:rFonts w:cs="Times New Roman"/>
                <w:sz w:val="20"/>
                <w:szCs w:val="20"/>
              </w:rPr>
              <w:br/>
              <w:t>L1F digitized</w:t>
            </w:r>
            <w:r w:rsidRPr="00770D20">
              <w:rPr>
                <w:rFonts w:cs="Times New Roman"/>
                <w:sz w:val="20"/>
                <w:szCs w:val="20"/>
              </w:rPr>
              <w:t>:</w:t>
            </w:r>
            <w:r>
              <w:rPr>
                <w:rFonts w:cs="Times New Roman"/>
                <w:sz w:val="20"/>
                <w:szCs w:val="20"/>
              </w:rPr>
              <w:br/>
            </w:r>
            <w:r w:rsidRPr="00770D20">
              <w:rPr>
                <w:rFonts w:cs="Times New Roman"/>
                <w:sz w:val="20"/>
                <w:szCs w:val="20"/>
              </w:rPr>
              <w:t xml:space="preserve"> </w:t>
            </w:r>
            <w:r>
              <w:rPr>
                <w:rFonts w:cs="Times New Roman"/>
                <w:sz w:val="20"/>
                <w:szCs w:val="20"/>
                <w:lang w:val="en-US"/>
              </w:rPr>
              <w:t>BC53 Specimen.</w:t>
            </w:r>
          </w:p>
          <w:p w:rsidR="00401680" w:rsidRPr="00770D20" w:rsidRDefault="00401680" w:rsidP="00401680">
            <w:pPr>
              <w:jc w:val="center"/>
              <w:rPr>
                <w:sz w:val="20"/>
                <w:szCs w:val="20"/>
              </w:rPr>
            </w:pPr>
            <w:r w:rsidRPr="00770D20">
              <w:rPr>
                <w:rFonts w:cs="Times New Roman"/>
                <w:sz w:val="20"/>
                <w:szCs w:val="20"/>
                <w:lang w:val="en-US"/>
              </w:rPr>
              <w:t>P1 is identified by:</w:t>
            </w:r>
            <w:r>
              <w:rPr>
                <w:rFonts w:cs="Times New Roman"/>
                <w:sz w:val="20"/>
                <w:szCs w:val="20"/>
                <w:lang w:val="en-US"/>
              </w:rPr>
              <w:br/>
            </w:r>
            <w:r w:rsidRPr="00770D20">
              <w:rPr>
                <w:rFonts w:cs="Times New Roman"/>
                <w:sz w:val="20"/>
                <w:szCs w:val="20"/>
                <w:lang w:val="en-US"/>
              </w:rPr>
              <w:t>E42 Identifier</w:t>
            </w:r>
          </w:p>
        </w:tc>
      </w:tr>
      <w:tr w:rsidR="00401680" w:rsidRPr="00401680" w:rsidTr="00401680">
        <w:tc>
          <w:tcPr>
            <w:tcW w:w="2086" w:type="dxa"/>
            <w:vAlign w:val="center"/>
          </w:tcPr>
          <w:p w:rsidR="00401680" w:rsidRPr="00401680" w:rsidRDefault="00401680" w:rsidP="00401680">
            <w:pPr>
              <w:spacing w:after="0" w:line="240" w:lineRule="auto"/>
              <w:rPr>
                <w:rFonts w:eastAsia="MS Mincho" w:cs="Times New Roman"/>
                <w:sz w:val="20"/>
                <w:szCs w:val="20"/>
                <w:lang w:eastAsia="ja-JP"/>
              </w:rPr>
            </w:pPr>
            <w:r>
              <w:rPr>
                <w:rFonts w:eastAsia="MS Mincho" w:cs="Times New Roman"/>
                <w:sz w:val="20"/>
                <w:szCs w:val="20"/>
                <w:lang w:eastAsia="ja-JP"/>
              </w:rPr>
              <w:t>producedDatasetID</w:t>
            </w:r>
            <w:r w:rsidRPr="00401680">
              <w:rPr>
                <w:rFonts w:eastAsia="MS Mincho" w:cs="Times New Roman"/>
                <w:sz w:val="20"/>
                <w:szCs w:val="20"/>
                <w:lang w:eastAsia="ja-JP"/>
              </w:rPr>
              <w:t xml:space="preserve"> </w:t>
            </w:r>
          </w:p>
        </w:tc>
        <w:tc>
          <w:tcPr>
            <w:tcW w:w="2162" w:type="dxa"/>
            <w:vAlign w:val="center"/>
          </w:tcPr>
          <w:p w:rsidR="00401680" w:rsidRPr="00401680" w:rsidRDefault="00401680" w:rsidP="00401680">
            <w:pPr>
              <w:spacing w:after="0" w:line="240" w:lineRule="auto"/>
              <w:jc w:val="center"/>
              <w:rPr>
                <w:rFonts w:eastAsia="MS Mincho" w:cs="Times New Roman"/>
                <w:sz w:val="20"/>
                <w:szCs w:val="20"/>
                <w:lang w:val="en-US" w:eastAsia="ja-JP"/>
              </w:rPr>
            </w:pPr>
            <w:r w:rsidRPr="00401680">
              <w:rPr>
                <w:rFonts w:eastAsia="MS Mincho" w:cs="Times New Roman"/>
                <w:sz w:val="20"/>
                <w:szCs w:val="20"/>
                <w:lang w:val="en-US" w:eastAsia="ja-JP"/>
              </w:rPr>
              <w:t xml:space="preserve">The ID of the product of the </w:t>
            </w:r>
            <w:r>
              <w:rPr>
                <w:rFonts w:eastAsia="MS Mincho" w:cs="Times New Roman"/>
                <w:sz w:val="20"/>
                <w:szCs w:val="20"/>
                <w:lang w:val="en-US" w:eastAsia="ja-JP"/>
              </w:rPr>
              <w:t>scanning</w:t>
            </w:r>
            <w:r w:rsidRPr="00401680">
              <w:rPr>
                <w:rFonts w:eastAsia="MS Mincho" w:cs="Times New Roman"/>
                <w:sz w:val="20"/>
                <w:szCs w:val="20"/>
                <w:lang w:val="en-US" w:eastAsia="ja-JP"/>
              </w:rPr>
              <w:t xml:space="preserve"> process</w:t>
            </w:r>
          </w:p>
        </w:tc>
        <w:tc>
          <w:tcPr>
            <w:tcW w:w="1920" w:type="dxa"/>
            <w:vAlign w:val="center"/>
          </w:tcPr>
          <w:p w:rsidR="00401680" w:rsidRPr="00401680" w:rsidRDefault="00401680" w:rsidP="00401680">
            <w:pPr>
              <w:spacing w:after="0" w:line="240" w:lineRule="auto"/>
              <w:jc w:val="center"/>
              <w:rPr>
                <w:rFonts w:eastAsia="MS Mincho" w:cs="Times New Roman"/>
                <w:sz w:val="20"/>
                <w:szCs w:val="20"/>
                <w:lang w:val="en-US" w:eastAsia="ja-JP"/>
              </w:rPr>
            </w:pPr>
            <w:r w:rsidRPr="00401680">
              <w:rPr>
                <w:rFonts w:eastAsia="MS Mincho" w:cs="Times New Roman"/>
                <w:sz w:val="20"/>
                <w:szCs w:val="20"/>
                <w:lang w:val="en-US" w:eastAsia="ja-JP"/>
              </w:rPr>
              <w:t>" </w:t>
            </w:r>
            <w:r>
              <w:rPr>
                <w:rFonts w:eastAsia="MS Mincho" w:cs="Times New Roman"/>
                <w:sz w:val="20"/>
                <w:szCs w:val="20"/>
                <w:lang w:val="en-US" w:eastAsia="ja-JP"/>
              </w:rPr>
              <w:t>mCT-0001.zip</w:t>
            </w:r>
            <w:r w:rsidRPr="00401680">
              <w:rPr>
                <w:rFonts w:eastAsia="MS Mincho" w:cs="Times New Roman"/>
                <w:sz w:val="20"/>
                <w:szCs w:val="20"/>
                <w:lang w:val="en-US" w:eastAsia="ja-JP"/>
              </w:rPr>
              <w:t>"</w:t>
            </w:r>
          </w:p>
        </w:tc>
        <w:tc>
          <w:tcPr>
            <w:tcW w:w="2354" w:type="dxa"/>
            <w:vAlign w:val="center"/>
          </w:tcPr>
          <w:p w:rsidR="00401680" w:rsidRPr="00401680" w:rsidRDefault="00401680" w:rsidP="00401680">
            <w:pPr>
              <w:spacing w:after="0" w:line="240" w:lineRule="auto"/>
              <w:jc w:val="center"/>
              <w:rPr>
                <w:rFonts w:eastAsia="MS Mincho"/>
                <w:sz w:val="20"/>
                <w:szCs w:val="20"/>
                <w:lang w:val="en-US" w:eastAsia="ja-JP"/>
              </w:rPr>
            </w:pPr>
            <w:r w:rsidRPr="00401680">
              <w:rPr>
                <w:rFonts w:cs="Times New Roman"/>
                <w:sz w:val="20"/>
                <w:szCs w:val="20"/>
                <w:lang w:val="en-US"/>
              </w:rPr>
              <w:t>D2 Digitization Process.</w:t>
            </w:r>
            <w:r w:rsidRPr="00401680">
              <w:rPr>
                <w:rFonts w:cs="Times New Roman"/>
                <w:sz w:val="20"/>
                <w:szCs w:val="20"/>
                <w:lang w:val="en-US"/>
              </w:rPr>
              <w:br/>
              <w:t>L2</w:t>
            </w:r>
            <w:r>
              <w:rPr>
                <w:rFonts w:cs="Times New Roman"/>
                <w:sz w:val="20"/>
                <w:szCs w:val="20"/>
                <w:lang w:val="en-US"/>
              </w:rPr>
              <w:t>0</w:t>
            </w:r>
            <w:r w:rsidRPr="00401680">
              <w:rPr>
                <w:rFonts w:cs="Times New Roman"/>
                <w:sz w:val="20"/>
                <w:szCs w:val="20"/>
                <w:lang w:val="en-US"/>
              </w:rPr>
              <w:t xml:space="preserve">F </w:t>
            </w:r>
            <w:r>
              <w:rPr>
                <w:rFonts w:cs="Times New Roman"/>
                <w:sz w:val="20"/>
                <w:szCs w:val="20"/>
                <w:lang w:val="en-US"/>
              </w:rPr>
              <w:t>has created</w:t>
            </w:r>
            <w:r w:rsidRPr="00401680">
              <w:rPr>
                <w:rFonts w:cs="Times New Roman"/>
                <w:sz w:val="20"/>
                <w:szCs w:val="20"/>
                <w:lang w:val="en-US"/>
              </w:rPr>
              <w:t>: D9 Data Object</w:t>
            </w:r>
          </w:p>
        </w:tc>
      </w:tr>
      <w:tr w:rsidR="00401680" w:rsidRPr="000F6243" w:rsidTr="00401680">
        <w:tc>
          <w:tcPr>
            <w:tcW w:w="2086" w:type="dxa"/>
            <w:vAlign w:val="center"/>
          </w:tcPr>
          <w:p w:rsidR="00401680" w:rsidRPr="00770D20" w:rsidRDefault="00401680" w:rsidP="00401680">
            <w:pPr>
              <w:spacing w:after="0" w:line="240" w:lineRule="auto"/>
              <w:rPr>
                <w:rFonts w:cs="Times New Roman"/>
                <w:sz w:val="20"/>
                <w:szCs w:val="20"/>
              </w:rPr>
            </w:pPr>
            <w:r>
              <w:rPr>
                <w:rFonts w:cs="Times New Roman"/>
                <w:sz w:val="20"/>
                <w:szCs w:val="20"/>
              </w:rPr>
              <w:t>s</w:t>
            </w:r>
            <w:r w:rsidRPr="00770D20">
              <w:rPr>
                <w:rFonts w:cs="Times New Roman"/>
                <w:sz w:val="20"/>
                <w:szCs w:val="20"/>
              </w:rPr>
              <w:t>canningDuration</w:t>
            </w:r>
          </w:p>
        </w:tc>
        <w:tc>
          <w:tcPr>
            <w:tcW w:w="2162"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The duration of the scan in the format HH:MM</w:t>
            </w:r>
          </w:p>
        </w:tc>
        <w:tc>
          <w:tcPr>
            <w:tcW w:w="1920" w:type="dxa"/>
            <w:vAlign w:val="center"/>
          </w:tcPr>
          <w:p w:rsidR="00401680" w:rsidRPr="00770D20" w:rsidRDefault="00401680" w:rsidP="00401680">
            <w:pPr>
              <w:spacing w:after="0" w:line="240" w:lineRule="auto"/>
              <w:jc w:val="center"/>
              <w:rPr>
                <w:rFonts w:cs="Times New Roman"/>
                <w:sz w:val="20"/>
                <w:szCs w:val="20"/>
              </w:rPr>
            </w:pPr>
            <w:r w:rsidRPr="00770D20">
              <w:rPr>
                <w:rFonts w:cs="Times New Roman"/>
                <w:sz w:val="20"/>
                <w:szCs w:val="20"/>
              </w:rPr>
              <w:t>"1:25:53 πμ"</w:t>
            </w:r>
          </w:p>
        </w:tc>
        <w:tc>
          <w:tcPr>
            <w:tcW w:w="2354" w:type="dxa"/>
            <w:vAlign w:val="center"/>
          </w:tcPr>
          <w:p w:rsidR="00401680" w:rsidRPr="00770D20" w:rsidRDefault="00401680" w:rsidP="00401680">
            <w:pPr>
              <w:spacing w:after="0" w:line="240" w:lineRule="auto"/>
              <w:jc w:val="center"/>
              <w:rPr>
                <w:rFonts w:cs="Times New Roman"/>
                <w:sz w:val="20"/>
                <w:szCs w:val="20"/>
              </w:rPr>
            </w:pPr>
            <w:r w:rsidRPr="00770D20">
              <w:rPr>
                <w:rFonts w:cs="Times New Roman"/>
                <w:sz w:val="20"/>
                <w:szCs w:val="20"/>
                <w:lang w:val="en-US"/>
              </w:rPr>
              <w:t>D2 Digitization Process</w:t>
            </w:r>
            <w:r>
              <w:rPr>
                <w:rFonts w:cs="Times New Roman"/>
                <w:sz w:val="20"/>
                <w:szCs w:val="20"/>
              </w:rPr>
              <w:t>.</w:t>
            </w:r>
            <w:r w:rsidRPr="00770D20">
              <w:rPr>
                <w:rFonts w:cs="Times New Roman"/>
                <w:sz w:val="20"/>
                <w:szCs w:val="20"/>
              </w:rPr>
              <w:t xml:space="preserve"> L61 was ongoing at: Literal</w:t>
            </w:r>
          </w:p>
          <w:p w:rsidR="00401680" w:rsidRPr="00770D20" w:rsidRDefault="00401680" w:rsidP="00401680">
            <w:pPr>
              <w:spacing w:after="0" w:line="240" w:lineRule="auto"/>
              <w:jc w:val="center"/>
              <w:rPr>
                <w:rFonts w:cs="Times New Roman"/>
                <w:sz w:val="20"/>
                <w:szCs w:val="20"/>
                <w:lang w:val="en-US"/>
              </w:rPr>
            </w:pPr>
          </w:p>
        </w:tc>
      </w:tr>
      <w:tr w:rsidR="00401680" w:rsidRPr="000F6243"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sampleHolder</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A description of the device that holds the sample</w:t>
            </w:r>
          </w:p>
        </w:tc>
        <w:tc>
          <w:tcPr>
            <w:tcW w:w="1920" w:type="dxa"/>
            <w:vAlign w:val="center"/>
          </w:tcPr>
          <w:p w:rsidR="00401680" w:rsidRDefault="00401680" w:rsidP="00401680">
            <w:pPr>
              <w:spacing w:after="0" w:line="240" w:lineRule="auto"/>
              <w:jc w:val="center"/>
              <w:rPr>
                <w:rFonts w:cs="Times New Roman"/>
                <w:sz w:val="20"/>
                <w:szCs w:val="20"/>
                <w:lang w:val="en-US"/>
              </w:rPr>
            </w:pPr>
            <w:r w:rsidRPr="009D4A12">
              <w:rPr>
                <w:rFonts w:cs="Times New Roman"/>
                <w:sz w:val="20"/>
                <w:szCs w:val="20"/>
                <w:lang w:val="en-US"/>
              </w:rPr>
              <w:t>"yellow pipette tip"</w:t>
            </w:r>
          </w:p>
          <w:p w:rsidR="00401680" w:rsidRDefault="00401680" w:rsidP="00401680">
            <w:pPr>
              <w:spacing w:after="0" w:line="240" w:lineRule="auto"/>
              <w:jc w:val="center"/>
              <w:rPr>
                <w:rFonts w:cs="Times New Roman"/>
                <w:sz w:val="20"/>
                <w:szCs w:val="20"/>
                <w:lang w:val="en-US"/>
              </w:rPr>
            </w:pPr>
            <w:r w:rsidRPr="009D4A12">
              <w:rPr>
                <w:rFonts w:cs="Times New Roman"/>
                <w:sz w:val="20"/>
                <w:szCs w:val="20"/>
                <w:lang w:val="en-US"/>
              </w:rPr>
              <w:t>"SkyScan plastic tube"</w:t>
            </w:r>
          </w:p>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"styrofoam cylinder"</w:t>
            </w:r>
          </w:p>
        </w:tc>
        <w:tc>
          <w:tcPr>
            <w:tcW w:w="2354"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D2 Digitization Process.</w:t>
            </w:r>
            <w:r w:rsidRPr="009D4A12">
              <w:rPr>
                <w:rFonts w:cs="Times New Roman"/>
                <w:sz w:val="20"/>
                <w:szCs w:val="20"/>
              </w:rPr>
              <w:t xml:space="preserve"> P16 used specific object: E70 Thing</w:t>
            </w:r>
          </w:p>
        </w:tc>
      </w:tr>
      <w:tr w:rsidR="00401680" w:rsidRPr="000F6243"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digitalDevice</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The Digital Device that was used for the scanning event</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"08E01106"</w:t>
            </w:r>
          </w:p>
        </w:tc>
        <w:tc>
          <w:tcPr>
            <w:tcW w:w="2354"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D2 Digitization Process</w:t>
            </w:r>
            <w:r w:rsidRPr="009D4A12">
              <w:rPr>
                <w:rFonts w:cs="Times New Roman"/>
                <w:sz w:val="20"/>
                <w:szCs w:val="20"/>
              </w:rPr>
              <w:t>.</w:t>
            </w:r>
            <w:r w:rsidRPr="009D4A12">
              <w:rPr>
                <w:color w:val="000000"/>
                <w:sz w:val="20"/>
                <w:szCs w:val="20"/>
                <w:lang w:eastAsia="el-GR"/>
              </w:rPr>
              <w:t xml:space="preserve"> </w:t>
            </w:r>
            <w:r w:rsidRPr="009D4A12">
              <w:rPr>
                <w:rFonts w:cs="Times New Roman"/>
                <w:sz w:val="20"/>
                <w:szCs w:val="20"/>
              </w:rPr>
              <w:t>L12 happened on device : D8 Digital Device (BC58</w:t>
            </w:r>
            <w:r w:rsidRPr="009D4A12">
              <w:rPr>
                <w:rFonts w:cs="Times New Roman"/>
                <w:sz w:val="20"/>
                <w:szCs w:val="20"/>
                <w:lang w:val="en-US"/>
              </w:rPr>
              <w:t xml:space="preserve"> Digital Device)</w:t>
            </w:r>
          </w:p>
        </w:tc>
      </w:tr>
      <w:tr w:rsidR="00401680" w:rsidRPr="000F6243"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digitalDeviceType</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The type of the Digital Device that was used for the scanning event</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"Skyscann"</w:t>
            </w:r>
          </w:p>
        </w:tc>
        <w:tc>
          <w:tcPr>
            <w:tcW w:w="2354"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D2 Digitization Process</w:t>
            </w:r>
            <w:r w:rsidRPr="009D4A12">
              <w:rPr>
                <w:rFonts w:cs="Times New Roman"/>
                <w:sz w:val="20"/>
                <w:szCs w:val="20"/>
              </w:rPr>
              <w:t>.</w:t>
            </w:r>
            <w:r w:rsidRPr="009D4A12">
              <w:rPr>
                <w:color w:val="000000"/>
                <w:sz w:val="20"/>
                <w:szCs w:val="20"/>
                <w:lang w:eastAsia="el-GR"/>
              </w:rPr>
              <w:t xml:space="preserve"> </w:t>
            </w:r>
            <w:r w:rsidRPr="009D4A12">
              <w:rPr>
                <w:rFonts w:cs="Times New Roman"/>
                <w:sz w:val="20"/>
                <w:szCs w:val="20"/>
              </w:rPr>
              <w:t>L12 happened on device : D8 Digital Device.</w:t>
            </w:r>
            <w:r w:rsidRPr="009D4A12">
              <w:rPr>
                <w:rFonts w:cs="Times New Roman"/>
                <w:sz w:val="20"/>
                <w:szCs w:val="20"/>
              </w:rPr>
              <w:br/>
              <w:t xml:space="preserve">P2 has type: </w:t>
            </w:r>
            <w:r w:rsidRPr="009D4A12">
              <w:rPr>
                <w:rFonts w:cs="Times New Roman"/>
                <w:sz w:val="20"/>
                <w:szCs w:val="20"/>
              </w:rPr>
              <w:br/>
              <w:t>E55 Type (</w:t>
            </w:r>
            <w:r w:rsidRPr="009D4A12">
              <w:rPr>
                <w:rFonts w:cs="Times New Roman"/>
                <w:sz w:val="20"/>
                <w:szCs w:val="20"/>
                <w:lang w:val="en-US"/>
              </w:rPr>
              <w:t>BT13 Digital Object Type)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voltage_kV</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The voltage in kilovolt (kV)that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"60"</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current_uA</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The current in µAmpere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"200"</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filter</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Filter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rPr>
              <w:t>"Aluminium"</w:t>
            </w:r>
          </w:p>
          <w:p w:rsidR="00401680" w:rsidRPr="009D4A12" w:rsidRDefault="00401680" w:rsidP="00401680">
            <w:pPr>
              <w:spacing w:after="0" w:line="240" w:lineRule="auto"/>
              <w:jc w:val="center"/>
              <w:rPr>
                <w:rFonts w:cs="Times New Roman"/>
                <w:sz w:val="20"/>
                <w:szCs w:val="20"/>
              </w:rPr>
            </w:pP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zoom_um</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Resolution of the scan in µm (Zoom level)</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"1,24"</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cameraResolution</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Camera resolution settings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"4000"</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averaging</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Frame averaging value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"3"</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randomMovement</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Random movement value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rPr>
              <w:t>"0"</w:t>
            </w:r>
          </w:p>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"10"</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 xml:space="preserve">360 </w:t>
            </w:r>
            <w:r>
              <w:rPr>
                <w:rFonts w:cs="Times New Roman"/>
                <w:sz w:val="20"/>
                <w:szCs w:val="20"/>
              </w:rPr>
              <w:t>degrees</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360° or 180°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"180"</w:t>
            </w:r>
            <w:r w:rsidRPr="009D4A12">
              <w:rPr>
                <w:rFonts w:cs="Times New Roman"/>
                <w:sz w:val="20"/>
                <w:szCs w:val="20"/>
              </w:rPr>
              <w:br/>
              <w:t>"360"</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exposureTime_ms</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Exposure time in milliseconds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rPr>
            </w:pPr>
            <w:r w:rsidRPr="009D4A12">
              <w:rPr>
                <w:rFonts w:cs="Times New Roman"/>
                <w:sz w:val="20"/>
                <w:szCs w:val="20"/>
              </w:rPr>
              <w:t>"125"</w:t>
            </w: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9D4A12"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770D20" w:rsidTr="00401680">
        <w:tc>
          <w:tcPr>
            <w:tcW w:w="2086" w:type="dxa"/>
            <w:vAlign w:val="center"/>
          </w:tcPr>
          <w:p w:rsidR="00401680" w:rsidRPr="009D4A12" w:rsidRDefault="00401680" w:rsidP="00401680">
            <w:pPr>
              <w:spacing w:after="0" w:line="240" w:lineRule="auto"/>
              <w:rPr>
                <w:rFonts w:cs="Times New Roman"/>
                <w:sz w:val="20"/>
                <w:szCs w:val="20"/>
              </w:rPr>
            </w:pPr>
            <w:r w:rsidRPr="009D4A12">
              <w:rPr>
                <w:rFonts w:cs="Times New Roman"/>
                <w:sz w:val="20"/>
                <w:szCs w:val="20"/>
              </w:rPr>
              <w:t>oversizesettings</w:t>
            </w:r>
          </w:p>
        </w:tc>
        <w:tc>
          <w:tcPr>
            <w:tcW w:w="2162"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lang w:val="en-US"/>
              </w:rPr>
              <w:t xml:space="preserve">Number of oversize parts (vertical &amp; </w:t>
            </w:r>
            <w:r w:rsidRPr="009D4A12">
              <w:rPr>
                <w:rFonts w:cs="Times New Roman"/>
                <w:sz w:val="20"/>
                <w:szCs w:val="20"/>
                <w:lang w:val="en-US"/>
              </w:rPr>
              <w:lastRenderedPageBreak/>
              <w:t>horizontal) that used for scanning</w:t>
            </w:r>
          </w:p>
        </w:tc>
        <w:tc>
          <w:tcPr>
            <w:tcW w:w="1920" w:type="dxa"/>
            <w:vAlign w:val="center"/>
          </w:tcPr>
          <w:p w:rsidR="00401680" w:rsidRPr="009D4A12" w:rsidRDefault="00401680" w:rsidP="00401680">
            <w:pPr>
              <w:spacing w:after="0" w:line="240" w:lineRule="auto"/>
              <w:jc w:val="center"/>
              <w:rPr>
                <w:rFonts w:cs="Times New Roman"/>
                <w:sz w:val="20"/>
                <w:szCs w:val="20"/>
                <w:lang w:val="en-US"/>
              </w:rPr>
            </w:pPr>
            <w:r w:rsidRPr="009D4A12">
              <w:rPr>
                <w:rFonts w:cs="Times New Roman"/>
                <w:sz w:val="20"/>
                <w:szCs w:val="20"/>
              </w:rPr>
              <w:lastRenderedPageBreak/>
              <w:t>"2 vertical"</w:t>
            </w:r>
          </w:p>
          <w:p w:rsidR="00401680" w:rsidRPr="009D4A12" w:rsidRDefault="00401680" w:rsidP="00401680">
            <w:pPr>
              <w:spacing w:after="0" w:line="240" w:lineRule="auto"/>
              <w:jc w:val="center"/>
              <w:rPr>
                <w:rFonts w:cs="Times New Roman"/>
                <w:sz w:val="20"/>
                <w:szCs w:val="20"/>
              </w:rPr>
            </w:pPr>
          </w:p>
        </w:tc>
        <w:tc>
          <w:tcPr>
            <w:tcW w:w="2354" w:type="dxa"/>
            <w:vAlign w:val="center"/>
          </w:tcPr>
          <w:p w:rsidR="00401680" w:rsidRDefault="00401680" w:rsidP="00401680">
            <w:pPr>
              <w:spacing w:after="0" w:line="240" w:lineRule="auto"/>
              <w:jc w:val="center"/>
              <w:rPr>
                <w:rFonts w:cs="Times New Roman"/>
                <w:sz w:val="20"/>
                <w:szCs w:val="20"/>
              </w:rPr>
            </w:pPr>
            <w:r w:rsidRPr="009D4A12">
              <w:rPr>
                <w:rFonts w:cs="Times New Roman"/>
                <w:sz w:val="20"/>
                <w:szCs w:val="20"/>
              </w:rPr>
              <w:t>D8 Digital Device</w:t>
            </w:r>
            <w:r>
              <w:rPr>
                <w:rFonts w:cs="Times New Roman"/>
                <w:sz w:val="20"/>
                <w:szCs w:val="20"/>
              </w:rPr>
              <w:t>.</w:t>
            </w:r>
          </w:p>
          <w:p w:rsidR="00401680" w:rsidRPr="00770D20" w:rsidRDefault="00401680" w:rsidP="00401680">
            <w:pPr>
              <w:spacing w:after="0" w:line="240" w:lineRule="auto"/>
              <w:jc w:val="center"/>
              <w:rPr>
                <w:rFonts w:cs="Times New Roman"/>
                <w:sz w:val="20"/>
                <w:szCs w:val="20"/>
              </w:rPr>
            </w:pPr>
            <w:r>
              <w:rPr>
                <w:rFonts w:cs="Times New Roman"/>
                <w:sz w:val="20"/>
                <w:szCs w:val="20"/>
              </w:rPr>
              <w:t>P3 has note</w:t>
            </w:r>
          </w:p>
        </w:tc>
      </w:tr>
      <w:tr w:rsidR="00401680" w:rsidRPr="000F6243" w:rsidTr="00401680">
        <w:tc>
          <w:tcPr>
            <w:tcW w:w="2086" w:type="dxa"/>
            <w:vAlign w:val="center"/>
          </w:tcPr>
          <w:p w:rsidR="00401680" w:rsidRPr="00770D20" w:rsidRDefault="00401680" w:rsidP="00401680">
            <w:pPr>
              <w:spacing w:after="0" w:line="240" w:lineRule="auto"/>
              <w:rPr>
                <w:rFonts w:cs="Times New Roman"/>
                <w:sz w:val="20"/>
                <w:szCs w:val="20"/>
              </w:rPr>
            </w:pPr>
            <w:r>
              <w:rPr>
                <w:rFonts w:cs="Times New Roman"/>
                <w:sz w:val="20"/>
                <w:szCs w:val="20"/>
              </w:rPr>
              <w:lastRenderedPageBreak/>
              <w:t>s</w:t>
            </w:r>
            <w:r w:rsidRPr="00770D20">
              <w:rPr>
                <w:rFonts w:cs="Times New Roman"/>
                <w:sz w:val="20"/>
                <w:szCs w:val="20"/>
              </w:rPr>
              <w:t>canNotes</w:t>
            </w:r>
          </w:p>
        </w:tc>
        <w:tc>
          <w:tcPr>
            <w:tcW w:w="2162"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Any other notes on the scan</w:t>
            </w:r>
          </w:p>
        </w:tc>
        <w:tc>
          <w:tcPr>
            <w:tcW w:w="1920" w:type="dxa"/>
            <w:vAlign w:val="center"/>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"specimen moved during scan"</w:t>
            </w:r>
            <w:r w:rsidRPr="00770D20">
              <w:rPr>
                <w:rFonts w:cs="Times New Roman"/>
                <w:sz w:val="20"/>
                <w:szCs w:val="20"/>
                <w:lang w:val="en-US"/>
              </w:rPr>
              <w:br/>
              <w:t>"scan too dark"</w:t>
            </w:r>
          </w:p>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rPr>
              <w:t>"</w:t>
            </w:r>
            <w:r w:rsidRPr="00770D20">
              <w:rPr>
                <w:rFonts w:cs="Times New Roman"/>
                <w:sz w:val="20"/>
                <w:szCs w:val="20"/>
                <w:lang w:val="en-US"/>
              </w:rPr>
              <w:t>projection images are missing</w:t>
            </w:r>
            <w:r w:rsidRPr="00770D20">
              <w:rPr>
                <w:rFonts w:cs="Times New Roman"/>
                <w:sz w:val="20"/>
                <w:szCs w:val="20"/>
              </w:rPr>
              <w:t>"</w:t>
            </w:r>
          </w:p>
        </w:tc>
        <w:tc>
          <w:tcPr>
            <w:tcW w:w="2354" w:type="dxa"/>
            <w:vAlign w:val="center"/>
          </w:tcPr>
          <w:p w:rsidR="00401680" w:rsidRPr="00770D20" w:rsidRDefault="00401680" w:rsidP="00401680">
            <w:pPr>
              <w:spacing w:after="0" w:line="240" w:lineRule="auto"/>
              <w:jc w:val="center"/>
              <w:rPr>
                <w:rFonts w:cs="Times New Roman"/>
                <w:sz w:val="20"/>
                <w:szCs w:val="20"/>
                <w:lang w:val="en-US"/>
              </w:rPr>
            </w:pPr>
            <w:del w:id="74" w:author="Nikolaos Minadakis" w:date="2015-02-05T17:05:00Z">
              <w:r w:rsidRPr="00770D20" w:rsidDel="00527B4B">
                <w:rPr>
                  <w:rFonts w:cs="Times New Roman"/>
                  <w:sz w:val="20"/>
                  <w:szCs w:val="20"/>
                  <w:lang w:val="en-US"/>
                </w:rPr>
                <w:delText>CRMdig</w:delText>
              </w:r>
            </w:del>
            <w:r>
              <w:rPr>
                <w:rFonts w:cs="Times New Roman"/>
                <w:sz w:val="20"/>
                <w:szCs w:val="20"/>
                <w:lang w:val="en-US"/>
              </w:rPr>
              <w:br/>
            </w:r>
            <w:r w:rsidRPr="00770D20">
              <w:rPr>
                <w:rFonts w:cs="Times New Roman"/>
                <w:sz w:val="20"/>
                <w:szCs w:val="20"/>
                <w:lang w:val="en-US"/>
              </w:rPr>
              <w:t xml:space="preserve"> D2 Digitization Process</w:t>
            </w:r>
            <w:r>
              <w:rPr>
                <w:rFonts w:cs="Times New Roman"/>
                <w:sz w:val="20"/>
                <w:szCs w:val="20"/>
                <w:lang w:val="en-US"/>
              </w:rPr>
              <w:t>.</w:t>
            </w:r>
            <w:r>
              <w:rPr>
                <w:rFonts w:cs="Times New Roman"/>
                <w:sz w:val="20"/>
                <w:szCs w:val="20"/>
              </w:rPr>
              <w:t xml:space="preserve"> </w:t>
            </w:r>
            <w:r w:rsidRPr="00770D20">
              <w:rPr>
                <w:rFonts w:cs="Times New Roman"/>
                <w:sz w:val="20"/>
                <w:szCs w:val="20"/>
              </w:rPr>
              <w:t>P3 has note:</w:t>
            </w:r>
            <w:r>
              <w:rPr>
                <w:rFonts w:cs="Times New Roman"/>
                <w:sz w:val="20"/>
                <w:szCs w:val="20"/>
              </w:rPr>
              <w:br/>
            </w:r>
            <w:r w:rsidRPr="00770D20">
              <w:rPr>
                <w:rFonts w:cs="Times New Roman"/>
                <w:sz w:val="20"/>
                <w:szCs w:val="20"/>
              </w:rPr>
              <w:t>E62 String</w:t>
            </w:r>
          </w:p>
        </w:tc>
      </w:tr>
    </w:tbl>
    <w:p w:rsidR="00501E9C" w:rsidRPr="00770D20" w:rsidRDefault="00501E9C" w:rsidP="00501E9C">
      <w:pPr>
        <w:jc w:val="both"/>
        <w:rPr>
          <w:rFonts w:cs="Times New Roman"/>
          <w:b/>
          <w:bCs/>
          <w:sz w:val="24"/>
          <w:szCs w:val="24"/>
          <w:u w:val="single"/>
          <w:lang w:val="en-US"/>
        </w:rPr>
      </w:pPr>
    </w:p>
    <w:p w:rsidR="00C92BC0" w:rsidRPr="00770D20" w:rsidRDefault="00501E9C" w:rsidP="00C92BC0">
      <w:pPr>
        <w:jc w:val="center"/>
        <w:rPr>
          <w:rFonts w:cs="Times New Roman"/>
          <w:i/>
          <w:iCs/>
          <w:sz w:val="24"/>
          <w:szCs w:val="24"/>
          <w:lang w:val="en-US"/>
        </w:rPr>
      </w:pPr>
      <w:r w:rsidRPr="00770D20">
        <w:rPr>
          <w:rFonts w:cs="Times New Roman"/>
          <w:i/>
          <w:iCs/>
          <w:sz w:val="24"/>
          <w:szCs w:val="24"/>
          <w:lang w:val="en-US"/>
        </w:rPr>
        <w:t>Table 4c: Metadata about  scanning event</w:t>
      </w:r>
    </w:p>
    <w:p w:rsidR="00C92BC0" w:rsidRDefault="00C92BC0" w:rsidP="00501E9C">
      <w:pPr>
        <w:jc w:val="center"/>
        <w:rPr>
          <w:rFonts w:cs="Times New Roman"/>
          <w:b/>
          <w:sz w:val="24"/>
          <w:szCs w:val="24"/>
          <w:lang w:val="en-US"/>
        </w:rPr>
      </w:pPr>
    </w:p>
    <w:p w:rsidR="002A350C" w:rsidRDefault="002A350C" w:rsidP="00501E9C">
      <w:pPr>
        <w:jc w:val="center"/>
        <w:rPr>
          <w:rFonts w:cs="Times New Roman"/>
          <w:b/>
          <w:sz w:val="24"/>
          <w:szCs w:val="24"/>
          <w:lang w:val="en-US"/>
        </w:rPr>
      </w:pPr>
    </w:p>
    <w:p w:rsidR="002A350C" w:rsidRDefault="002A350C" w:rsidP="00501E9C">
      <w:pPr>
        <w:jc w:val="center"/>
        <w:rPr>
          <w:rFonts w:cs="Times New Roman"/>
          <w:b/>
          <w:sz w:val="24"/>
          <w:szCs w:val="24"/>
          <w:lang w:val="en-US"/>
        </w:rPr>
      </w:pPr>
    </w:p>
    <w:p w:rsidR="00501E9C" w:rsidRPr="00C92BC0" w:rsidRDefault="00501E9C" w:rsidP="00501E9C">
      <w:pPr>
        <w:jc w:val="center"/>
        <w:rPr>
          <w:rFonts w:cs="Times New Roman"/>
          <w:b/>
          <w:bCs/>
          <w:sz w:val="24"/>
          <w:szCs w:val="24"/>
          <w:u w:val="single"/>
          <w:lang w:val="en-US"/>
        </w:rPr>
      </w:pPr>
      <w:r w:rsidRPr="00C92BC0">
        <w:rPr>
          <w:rFonts w:cs="Times New Roman"/>
          <w:b/>
          <w:sz w:val="24"/>
          <w:szCs w:val="24"/>
          <w:lang w:val="en-US"/>
        </w:rPr>
        <w:t>Metadata about Reconstruction Event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75" w:author="Nikolaos Minadakis" w:date="2015-02-05T17:07: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2160"/>
        <w:gridCol w:w="2264"/>
        <w:gridCol w:w="1602"/>
        <w:gridCol w:w="2376"/>
        <w:tblGridChange w:id="76">
          <w:tblGrid>
            <w:gridCol w:w="2160"/>
            <w:gridCol w:w="2264"/>
            <w:gridCol w:w="1805"/>
            <w:gridCol w:w="2173"/>
          </w:tblGrid>
        </w:tblGridChange>
      </w:tblGrid>
      <w:tr w:rsidR="00501E9C" w:rsidRPr="00770D20" w:rsidTr="00527B4B">
        <w:tc>
          <w:tcPr>
            <w:tcW w:w="2160" w:type="dxa"/>
            <w:shd w:val="clear" w:color="auto" w:fill="DDD9C3"/>
            <w:tcPrChange w:id="77" w:author="Nikolaos Minadakis" w:date="2015-02-05T17:07:00Z">
              <w:tcPr>
                <w:tcW w:w="2160" w:type="dxa"/>
                <w:shd w:val="clear" w:color="auto" w:fill="DDD9C3"/>
              </w:tcPr>
            </w:tcPrChange>
          </w:tcPr>
          <w:p w:rsidR="00501E9C" w:rsidRPr="00C92BC0" w:rsidRDefault="00501E9C" w:rsidP="00C92BC0">
            <w:pPr>
              <w:spacing w:after="0" w:line="240" w:lineRule="auto"/>
              <w:jc w:val="center"/>
              <w:rPr>
                <w:rFonts w:cs="Times New Roman"/>
                <w:b/>
                <w:bCs/>
                <w:szCs w:val="20"/>
              </w:rPr>
            </w:pPr>
            <w:r w:rsidRPr="00C92BC0">
              <w:rPr>
                <w:rFonts w:cs="Times New Roman"/>
                <w:b/>
                <w:bCs/>
                <w:szCs w:val="20"/>
              </w:rPr>
              <w:t>Metadata</w:t>
            </w:r>
          </w:p>
        </w:tc>
        <w:tc>
          <w:tcPr>
            <w:tcW w:w="2264" w:type="dxa"/>
            <w:shd w:val="clear" w:color="auto" w:fill="DDD9C3"/>
            <w:tcPrChange w:id="78" w:author="Nikolaos Minadakis" w:date="2015-02-05T17:07:00Z">
              <w:tcPr>
                <w:tcW w:w="2264" w:type="dxa"/>
                <w:shd w:val="clear" w:color="auto" w:fill="DDD9C3"/>
              </w:tcPr>
            </w:tcPrChange>
          </w:tcPr>
          <w:p w:rsidR="00501E9C" w:rsidRPr="00C92BC0" w:rsidRDefault="00501E9C" w:rsidP="00C92BC0">
            <w:pPr>
              <w:spacing w:after="0" w:line="240" w:lineRule="auto"/>
              <w:jc w:val="center"/>
              <w:rPr>
                <w:rFonts w:cs="Times New Roman"/>
                <w:b/>
                <w:bCs/>
                <w:szCs w:val="20"/>
              </w:rPr>
            </w:pPr>
            <w:r w:rsidRPr="00C92BC0">
              <w:rPr>
                <w:rFonts w:cs="Times New Roman"/>
                <w:b/>
                <w:bCs/>
                <w:szCs w:val="20"/>
              </w:rPr>
              <w:t>Definition</w:t>
            </w:r>
          </w:p>
        </w:tc>
        <w:tc>
          <w:tcPr>
            <w:tcW w:w="1602" w:type="dxa"/>
            <w:shd w:val="clear" w:color="auto" w:fill="DDD9C3"/>
            <w:tcPrChange w:id="79" w:author="Nikolaos Minadakis" w:date="2015-02-05T17:07:00Z">
              <w:tcPr>
                <w:tcW w:w="1805" w:type="dxa"/>
                <w:shd w:val="clear" w:color="auto" w:fill="DDD9C3"/>
              </w:tcPr>
            </w:tcPrChange>
          </w:tcPr>
          <w:p w:rsidR="00501E9C" w:rsidRPr="00C92BC0" w:rsidRDefault="00501E9C" w:rsidP="00C92BC0">
            <w:pPr>
              <w:spacing w:after="0" w:line="240" w:lineRule="auto"/>
              <w:jc w:val="center"/>
              <w:rPr>
                <w:rFonts w:cs="Times New Roman"/>
                <w:b/>
                <w:bCs/>
                <w:szCs w:val="20"/>
              </w:rPr>
            </w:pPr>
            <w:r w:rsidRPr="00C92BC0">
              <w:rPr>
                <w:rFonts w:cs="Times New Roman"/>
                <w:b/>
                <w:bCs/>
                <w:szCs w:val="20"/>
              </w:rPr>
              <w:t>Example(s)</w:t>
            </w:r>
          </w:p>
        </w:tc>
        <w:tc>
          <w:tcPr>
            <w:tcW w:w="2376" w:type="dxa"/>
            <w:shd w:val="clear" w:color="auto" w:fill="DDD9C3"/>
            <w:tcPrChange w:id="80" w:author="Nikolaos Minadakis" w:date="2015-02-05T17:07:00Z">
              <w:tcPr>
                <w:tcW w:w="2173" w:type="dxa"/>
                <w:shd w:val="clear" w:color="auto" w:fill="DDD9C3"/>
              </w:tcPr>
            </w:tcPrChange>
          </w:tcPr>
          <w:p w:rsidR="00501E9C" w:rsidRPr="00C92BC0" w:rsidRDefault="003C7F13" w:rsidP="00C92BC0">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527B4B">
        <w:tc>
          <w:tcPr>
            <w:tcW w:w="2160" w:type="dxa"/>
            <w:vAlign w:val="center"/>
            <w:tcPrChange w:id="81" w:author="Nikolaos Minadakis" w:date="2015-02-05T17:07:00Z">
              <w:tcPr>
                <w:tcW w:w="2160" w:type="dxa"/>
                <w:vAlign w:val="center"/>
              </w:tcPr>
            </w:tcPrChange>
          </w:tcPr>
          <w:p w:rsidR="00501E9C" w:rsidRPr="00770D20" w:rsidRDefault="001D47BC" w:rsidP="001D47BC">
            <w:pPr>
              <w:spacing w:after="0" w:line="240" w:lineRule="auto"/>
              <w:rPr>
                <w:rFonts w:cs="Times New Roman"/>
                <w:sz w:val="20"/>
                <w:szCs w:val="20"/>
              </w:rPr>
            </w:pPr>
            <w:r>
              <w:rPr>
                <w:rFonts w:cs="Times New Roman"/>
                <w:sz w:val="20"/>
                <w:szCs w:val="20"/>
              </w:rPr>
              <w:t>r</w:t>
            </w:r>
            <w:r w:rsidR="00501E9C" w:rsidRPr="00770D20">
              <w:rPr>
                <w:rFonts w:cs="Times New Roman"/>
                <w:sz w:val="20"/>
                <w:szCs w:val="20"/>
              </w:rPr>
              <w:t>econstructionEvent ID</w:t>
            </w:r>
          </w:p>
        </w:tc>
        <w:tc>
          <w:tcPr>
            <w:tcW w:w="2264" w:type="dxa"/>
            <w:vAlign w:val="center"/>
            <w:tcPrChange w:id="82" w:author="Nikolaos Minadakis" w:date="2015-02-05T17:07:00Z">
              <w:tcPr>
                <w:tcW w:w="2264" w:type="dxa"/>
                <w:vAlign w:val="center"/>
              </w:tcPr>
            </w:tcPrChange>
          </w:tcPr>
          <w:p w:rsidR="00501E9C" w:rsidRPr="00770D20" w:rsidRDefault="00501E9C" w:rsidP="00401680">
            <w:pPr>
              <w:spacing w:after="0" w:line="240" w:lineRule="auto"/>
              <w:jc w:val="center"/>
              <w:rPr>
                <w:rFonts w:cs="Times New Roman"/>
                <w:sz w:val="20"/>
                <w:szCs w:val="20"/>
                <w:lang w:val="en-US"/>
              </w:rPr>
            </w:pPr>
            <w:r w:rsidRPr="00770D20">
              <w:rPr>
                <w:rFonts w:cs="Times New Roman"/>
                <w:sz w:val="20"/>
                <w:szCs w:val="20"/>
                <w:lang w:val="en-US"/>
              </w:rPr>
              <w:t>The ID of the reconstruction event. A unique identifie</w:t>
            </w:r>
            <w:r w:rsidR="00401680">
              <w:rPr>
                <w:rFonts w:cs="Times New Roman"/>
                <w:sz w:val="20"/>
                <w:szCs w:val="20"/>
                <w:lang w:val="en-US"/>
              </w:rPr>
              <w:t>r in the form scan-0000x_rec-0y</w:t>
            </w:r>
          </w:p>
        </w:tc>
        <w:tc>
          <w:tcPr>
            <w:tcW w:w="1602" w:type="dxa"/>
            <w:vAlign w:val="center"/>
            <w:tcPrChange w:id="83" w:author="Nikolaos Minadakis" w:date="2015-02-05T17:07:00Z">
              <w:tcPr>
                <w:tcW w:w="1805" w:type="dxa"/>
                <w:vAlign w:val="center"/>
              </w:tcPr>
            </w:tcPrChange>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"scan-00001_rec-01""scan-00002_rec-01""scan-00040_rec-02"</w:t>
            </w:r>
          </w:p>
        </w:tc>
        <w:tc>
          <w:tcPr>
            <w:tcW w:w="2376" w:type="dxa"/>
            <w:vAlign w:val="center"/>
            <w:tcPrChange w:id="84" w:author="Nikolaos Minadakis" w:date="2015-02-05T17:07:00Z">
              <w:tcPr>
                <w:tcW w:w="2173" w:type="dxa"/>
                <w:vAlign w:val="center"/>
              </w:tcPr>
            </w:tcPrChange>
          </w:tcPr>
          <w:p w:rsidR="00501E9C" w:rsidRPr="00770D20" w:rsidRDefault="001D47BC">
            <w:pPr>
              <w:spacing w:after="0" w:line="240" w:lineRule="auto"/>
              <w:jc w:val="center"/>
              <w:rPr>
                <w:rFonts w:cs="Times New Roman"/>
                <w:sz w:val="20"/>
                <w:szCs w:val="20"/>
                <w:lang w:val="en-US"/>
              </w:rPr>
            </w:pPr>
            <w:r>
              <w:rPr>
                <w:rFonts w:cs="Times New Roman"/>
                <w:sz w:val="20"/>
                <w:szCs w:val="20"/>
                <w:lang w:val="en-US"/>
              </w:rPr>
              <w:t xml:space="preserve"> D3 Formal Derivation.</w:t>
            </w:r>
            <w:r>
              <w:rPr>
                <w:rFonts w:cs="Times New Roman"/>
                <w:sz w:val="20"/>
                <w:szCs w:val="20"/>
                <w:lang w:val="en-US"/>
              </w:rPr>
              <w:br/>
            </w:r>
            <w:ins w:id="85" w:author="Nikolaos Minadakis" w:date="2015-02-05T17:07:00Z">
              <w:r w:rsidR="00527B4B">
                <w:rPr>
                  <w:rFonts w:cs="Times New Roman"/>
                  <w:sz w:val="20"/>
                  <w:szCs w:val="20"/>
                </w:rPr>
                <w:t>P48 has preferred identifier:E42 Identifier</w:t>
              </w:r>
              <w:r w:rsidR="00527B4B">
                <w:rPr>
                  <w:rFonts w:cs="Times New Roman"/>
                  <w:sz w:val="20"/>
                  <w:szCs w:val="20"/>
                </w:rPr>
                <w:br/>
                <w:t>&amp;</w:t>
              </w:r>
              <w:r w:rsidR="00527B4B">
                <w:rPr>
                  <w:rFonts w:cs="Times New Roman"/>
                  <w:sz w:val="20"/>
                  <w:szCs w:val="20"/>
                </w:rPr>
                <w:br/>
              </w:r>
              <w:r w:rsidR="00527B4B">
                <w:rPr>
                  <w:rFonts w:cs="Times New Roman"/>
                  <w:sz w:val="20"/>
                  <w:szCs w:val="20"/>
                  <w:lang w:val="en-US"/>
                </w:rPr>
                <w:t>D3 Formal Derivation.</w:t>
              </w:r>
              <w:r w:rsidR="00527B4B">
                <w:rPr>
                  <w:rFonts w:cs="Times New Roman"/>
                  <w:sz w:val="20"/>
                  <w:szCs w:val="20"/>
                </w:rPr>
                <w:br/>
              </w:r>
              <w:r w:rsidR="00527B4B" w:rsidRPr="00B84248">
                <w:rPr>
                  <w:rFonts w:cs="Times New Roman"/>
                  <w:sz w:val="20"/>
                  <w:szCs w:val="20"/>
                  <w:lang w:val="en-US"/>
                </w:rPr>
                <w:t xml:space="preserve"> P2 has type.</w:t>
              </w:r>
              <w:r w:rsidR="00527B4B">
                <w:rPr>
                  <w:rFonts w:cs="Times New Roman"/>
                  <w:sz w:val="20"/>
                  <w:szCs w:val="20"/>
                </w:rPr>
                <w:br/>
              </w:r>
              <w:r w:rsidR="00527B4B" w:rsidRPr="00B84248">
                <w:rPr>
                  <w:rFonts w:cs="Times New Roman"/>
                  <w:sz w:val="20"/>
                  <w:szCs w:val="20"/>
                  <w:lang w:val="en-US"/>
                </w:rPr>
                <w:t>E55 Type:</w:t>
              </w:r>
              <w:r w:rsidR="00527B4B">
                <w:rPr>
                  <w:rFonts w:cs="Times New Roman"/>
                  <w:sz w:val="20"/>
                  <w:szCs w:val="20"/>
                  <w:lang w:val="en-US"/>
                </w:rPr>
                <w:t xml:space="preserve"> Reconstruction</w:t>
              </w:r>
            </w:ins>
            <w:del w:id="86" w:author="Nikolaos Minadakis" w:date="2015-02-05T17:07:00Z">
              <w:r w:rsidR="00501E9C" w:rsidRPr="00770D20" w:rsidDel="00527B4B">
                <w:rPr>
                  <w:rFonts w:cs="Times New Roman"/>
                  <w:sz w:val="20"/>
                  <w:szCs w:val="20"/>
                  <w:lang w:val="en-US"/>
                </w:rPr>
                <w:delText xml:space="preserve"> P1 is identified by:</w:delText>
              </w:r>
              <w:r w:rsidDel="00527B4B">
                <w:rPr>
                  <w:rFonts w:cs="Times New Roman"/>
                  <w:sz w:val="20"/>
                  <w:szCs w:val="20"/>
                  <w:lang w:val="en-US"/>
                </w:rPr>
                <w:br/>
              </w:r>
              <w:r w:rsidR="00501E9C" w:rsidRPr="00770D20" w:rsidDel="00527B4B">
                <w:rPr>
                  <w:rFonts w:cs="Times New Roman"/>
                  <w:sz w:val="20"/>
                  <w:szCs w:val="20"/>
                  <w:lang w:val="en-US"/>
                </w:rPr>
                <w:delText>E42 Identifier</w:delText>
              </w:r>
            </w:del>
          </w:p>
        </w:tc>
      </w:tr>
      <w:tr w:rsidR="00501E9C" w:rsidRPr="000F6243" w:rsidTr="00527B4B">
        <w:tc>
          <w:tcPr>
            <w:tcW w:w="2160" w:type="dxa"/>
            <w:vAlign w:val="center"/>
            <w:tcPrChange w:id="87" w:author="Nikolaos Minadakis" w:date="2015-02-05T17:07:00Z">
              <w:tcPr>
                <w:tcW w:w="2160" w:type="dxa"/>
                <w:vAlign w:val="center"/>
              </w:tcPr>
            </w:tcPrChange>
          </w:tcPr>
          <w:p w:rsidR="00501E9C" w:rsidRPr="00770D20" w:rsidRDefault="001D47BC" w:rsidP="001D47BC">
            <w:pPr>
              <w:spacing w:after="0" w:line="240" w:lineRule="auto"/>
              <w:rPr>
                <w:rFonts w:cs="Times New Roman"/>
                <w:sz w:val="20"/>
                <w:szCs w:val="20"/>
              </w:rPr>
            </w:pPr>
            <w:r>
              <w:rPr>
                <w:rFonts w:cs="Times New Roman"/>
                <w:sz w:val="20"/>
                <w:szCs w:val="20"/>
              </w:rPr>
              <w:t>r</w:t>
            </w:r>
            <w:r w:rsidR="00501E9C" w:rsidRPr="00770D20">
              <w:rPr>
                <w:rFonts w:cs="Times New Roman"/>
                <w:sz w:val="20"/>
                <w:szCs w:val="20"/>
              </w:rPr>
              <w:t>econScope</w:t>
            </w:r>
          </w:p>
        </w:tc>
        <w:tc>
          <w:tcPr>
            <w:tcW w:w="2264" w:type="dxa"/>
            <w:vAlign w:val="center"/>
            <w:tcPrChange w:id="88" w:author="Nikolaos Minadakis" w:date="2015-02-05T17:07:00Z">
              <w:tcPr>
                <w:tcW w:w="2264" w:type="dxa"/>
                <w:vAlign w:val="center"/>
              </w:tcPr>
            </w:tcPrChange>
          </w:tcPr>
          <w:p w:rsidR="00501E9C" w:rsidRPr="00770D20" w:rsidRDefault="00501E9C" w:rsidP="001D47BC">
            <w:pPr>
              <w:spacing w:after="0" w:line="240" w:lineRule="auto"/>
              <w:jc w:val="center"/>
              <w:rPr>
                <w:rFonts w:cs="Times New Roman"/>
                <w:sz w:val="20"/>
                <w:szCs w:val="20"/>
              </w:rPr>
            </w:pPr>
            <w:r w:rsidRPr="00770D20">
              <w:rPr>
                <w:rFonts w:cs="Times New Roman"/>
                <w:sz w:val="20"/>
                <w:szCs w:val="20"/>
              </w:rPr>
              <w:t>Reasonforreconstruction</w:t>
            </w:r>
          </w:p>
        </w:tc>
        <w:tc>
          <w:tcPr>
            <w:tcW w:w="1602" w:type="dxa"/>
            <w:vAlign w:val="center"/>
            <w:tcPrChange w:id="89" w:author="Nikolaos Minadakis" w:date="2015-02-05T17:07:00Z">
              <w:tcPr>
                <w:tcW w:w="1805" w:type="dxa"/>
                <w:vAlign w:val="center"/>
              </w:tcPr>
            </w:tcPrChange>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"first recon""first 3 attempts in very bad quality, noise…""recon into different file format"</w:t>
            </w:r>
          </w:p>
        </w:tc>
        <w:tc>
          <w:tcPr>
            <w:tcW w:w="2376" w:type="dxa"/>
            <w:vAlign w:val="center"/>
            <w:tcPrChange w:id="90" w:author="Nikolaos Minadakis" w:date="2015-02-05T17:07:00Z">
              <w:tcPr>
                <w:tcW w:w="2173" w:type="dxa"/>
                <w:vAlign w:val="center"/>
              </w:tcPr>
            </w:tcPrChange>
          </w:tcPr>
          <w:p w:rsidR="00501E9C" w:rsidRPr="00770D20" w:rsidRDefault="00501E9C" w:rsidP="001D47BC">
            <w:pPr>
              <w:spacing w:after="0" w:line="240" w:lineRule="auto"/>
              <w:jc w:val="center"/>
              <w:rPr>
                <w:rFonts w:cs="Times New Roman"/>
                <w:sz w:val="20"/>
                <w:szCs w:val="20"/>
              </w:rPr>
            </w:pPr>
            <w:r w:rsidRPr="00770D20">
              <w:rPr>
                <w:rFonts w:cs="Times New Roman"/>
                <w:sz w:val="20"/>
                <w:szCs w:val="20"/>
                <w:lang w:val="en-US"/>
              </w:rPr>
              <w:t>D3 Formal Derivation:</w:t>
            </w:r>
            <w:r w:rsidRPr="00770D20">
              <w:rPr>
                <w:rFonts w:cs="Times New Roman"/>
                <w:sz w:val="20"/>
                <w:szCs w:val="20"/>
              </w:rPr>
              <w:t xml:space="preserve"> </w:t>
            </w:r>
            <w:r w:rsidR="001D47BC">
              <w:rPr>
                <w:rFonts w:cs="Times New Roman"/>
                <w:sz w:val="20"/>
                <w:szCs w:val="20"/>
              </w:rPr>
              <w:br/>
            </w:r>
            <w:r w:rsidRPr="00770D20">
              <w:rPr>
                <w:rFonts w:cs="Times New Roman"/>
                <w:sz w:val="20"/>
                <w:szCs w:val="20"/>
              </w:rPr>
              <w:t>P17 was motivated by or P3 has note</w:t>
            </w:r>
          </w:p>
        </w:tc>
      </w:tr>
      <w:tr w:rsidR="00501E9C" w:rsidRPr="000F6243" w:rsidTr="00527B4B">
        <w:tc>
          <w:tcPr>
            <w:tcW w:w="2160" w:type="dxa"/>
            <w:vAlign w:val="center"/>
            <w:tcPrChange w:id="91" w:author="Nikolaos Minadakis" w:date="2015-02-05T17:07:00Z">
              <w:tcPr>
                <w:tcW w:w="2160" w:type="dxa"/>
                <w:vAlign w:val="center"/>
              </w:tcPr>
            </w:tcPrChange>
          </w:tcPr>
          <w:p w:rsidR="00501E9C" w:rsidRPr="00770D20" w:rsidRDefault="001D47BC" w:rsidP="001D47BC">
            <w:pPr>
              <w:spacing w:after="0" w:line="240" w:lineRule="auto"/>
              <w:rPr>
                <w:rFonts w:cs="Times New Roman"/>
                <w:sz w:val="20"/>
                <w:szCs w:val="20"/>
                <w:lang w:val="en-US"/>
              </w:rPr>
            </w:pPr>
            <w:r>
              <w:rPr>
                <w:rFonts w:cs="Times New Roman"/>
                <w:sz w:val="20"/>
                <w:szCs w:val="20"/>
                <w:lang w:val="en-US"/>
              </w:rPr>
              <w:t>r</w:t>
            </w:r>
            <w:r w:rsidR="00501E9C" w:rsidRPr="00770D20">
              <w:rPr>
                <w:rFonts w:cs="Times New Roman"/>
                <w:sz w:val="20"/>
                <w:szCs w:val="20"/>
                <w:lang w:val="en-US"/>
              </w:rPr>
              <w:t>econBy</w:t>
            </w:r>
          </w:p>
        </w:tc>
        <w:tc>
          <w:tcPr>
            <w:tcW w:w="2264" w:type="dxa"/>
            <w:vAlign w:val="center"/>
            <w:tcPrChange w:id="92" w:author="Nikolaos Minadakis" w:date="2015-02-05T17:07:00Z">
              <w:tcPr>
                <w:tcW w:w="2264" w:type="dxa"/>
                <w:vAlign w:val="center"/>
              </w:tcPr>
            </w:tcPrChange>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Person performing the reconstruction</w:t>
            </w:r>
          </w:p>
        </w:tc>
        <w:tc>
          <w:tcPr>
            <w:tcW w:w="1602" w:type="dxa"/>
            <w:vAlign w:val="center"/>
            <w:tcPrChange w:id="93" w:author="Nikolaos Minadakis" w:date="2015-02-05T17:07:00Z">
              <w:tcPr>
                <w:tcW w:w="1805" w:type="dxa"/>
                <w:vAlign w:val="center"/>
              </w:tcPr>
            </w:tcPrChange>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rPr>
              <w:t>"</w:t>
            </w:r>
            <w:r w:rsidRPr="00770D20">
              <w:rPr>
                <w:rFonts w:cs="Times New Roman"/>
                <w:sz w:val="20"/>
                <w:szCs w:val="20"/>
                <w:lang w:val="en-US"/>
              </w:rPr>
              <w:t>Sarah Faulwetter</w:t>
            </w:r>
            <w:r w:rsidRPr="00770D20">
              <w:rPr>
                <w:rFonts w:cs="Times New Roman"/>
                <w:sz w:val="20"/>
                <w:szCs w:val="20"/>
              </w:rPr>
              <w:t>"</w:t>
            </w:r>
          </w:p>
        </w:tc>
        <w:tc>
          <w:tcPr>
            <w:tcW w:w="2376" w:type="dxa"/>
            <w:vAlign w:val="center"/>
            <w:tcPrChange w:id="94" w:author="Nikolaos Minadakis" w:date="2015-02-05T17:07:00Z">
              <w:tcPr>
                <w:tcW w:w="2173" w:type="dxa"/>
                <w:vAlign w:val="center"/>
              </w:tcPr>
            </w:tcPrChange>
          </w:tcPr>
          <w:p w:rsidR="00501E9C" w:rsidRPr="00770D20" w:rsidRDefault="001D47BC" w:rsidP="001D47BC">
            <w:pPr>
              <w:jc w:val="center"/>
              <w:rPr>
                <w:sz w:val="20"/>
                <w:szCs w:val="20"/>
              </w:rPr>
            </w:pPr>
            <w:r>
              <w:rPr>
                <w:rFonts w:cs="Times New Roman"/>
                <w:sz w:val="20"/>
                <w:szCs w:val="20"/>
                <w:lang w:val="en-US"/>
              </w:rPr>
              <w:t xml:space="preserve"> D3 Formal Derivation</w:t>
            </w:r>
            <w:r w:rsidR="00501E9C" w:rsidRPr="00770D20">
              <w:rPr>
                <w:rFonts w:cs="Times New Roman"/>
                <w:sz w:val="20"/>
                <w:szCs w:val="20"/>
                <w:lang w:val="en-US"/>
              </w:rPr>
              <w:t>.</w:t>
            </w:r>
            <w:r w:rsidR="00501E9C" w:rsidRPr="00770D20">
              <w:rPr>
                <w:rFonts w:cs="Times New Roman"/>
                <w:sz w:val="20"/>
                <w:szCs w:val="20"/>
              </w:rPr>
              <w:t xml:space="preserve"> </w:t>
            </w:r>
            <w:r>
              <w:rPr>
                <w:rFonts w:cs="Times New Roman"/>
                <w:sz w:val="20"/>
                <w:szCs w:val="20"/>
              </w:rPr>
              <w:br/>
            </w:r>
            <w:r w:rsidR="00501E9C" w:rsidRPr="00770D20">
              <w:rPr>
                <w:rFonts w:cs="Times New Roman"/>
                <w:sz w:val="20"/>
                <w:szCs w:val="20"/>
              </w:rPr>
              <w:t>P14 carried out by :</w:t>
            </w:r>
            <w:r>
              <w:rPr>
                <w:rFonts w:cs="Times New Roman"/>
                <w:sz w:val="20"/>
                <w:szCs w:val="20"/>
              </w:rPr>
              <w:br/>
            </w:r>
            <w:r w:rsidR="00501E9C" w:rsidRPr="00770D20">
              <w:rPr>
                <w:rFonts w:cs="Times New Roman"/>
                <w:sz w:val="20"/>
                <w:szCs w:val="20"/>
              </w:rPr>
              <w:t xml:space="preserve"> E39 Actor</w:t>
            </w:r>
            <w:r w:rsidR="00501E9C" w:rsidRPr="00770D20">
              <w:rPr>
                <w:sz w:val="20"/>
                <w:szCs w:val="20"/>
              </w:rPr>
              <w:t xml:space="preserve"> (</w:t>
            </w:r>
            <w:r w:rsidR="00501E9C" w:rsidRPr="00770D20">
              <w:rPr>
                <w:rFonts w:cs="Times New Roman"/>
                <w:sz w:val="20"/>
                <w:szCs w:val="20"/>
              </w:rPr>
              <w:t>BT9</w:t>
            </w:r>
            <w:r w:rsidR="00501E9C" w:rsidRPr="00770D20">
              <w:rPr>
                <w:rFonts w:cs="Times New Roman"/>
                <w:sz w:val="20"/>
                <w:szCs w:val="20"/>
                <w:lang w:val="en-US"/>
              </w:rPr>
              <w:t xml:space="preserve"> Actor Type</w:t>
            </w:r>
            <w:r w:rsidR="00501E9C" w:rsidRPr="00770D20">
              <w:rPr>
                <w:rFonts w:cs="Times New Roman"/>
                <w:sz w:val="20"/>
                <w:szCs w:val="20"/>
              </w:rPr>
              <w:t>, BC8</w:t>
            </w:r>
            <w:r w:rsidR="00501E9C" w:rsidRPr="00770D20">
              <w:rPr>
                <w:rFonts w:cs="Times New Roman"/>
                <w:sz w:val="20"/>
                <w:szCs w:val="20"/>
                <w:lang w:val="en-US"/>
              </w:rPr>
              <w:t xml:space="preserve"> Actor)</w:t>
            </w:r>
          </w:p>
        </w:tc>
      </w:tr>
      <w:tr w:rsidR="00401680" w:rsidRPr="000F6243" w:rsidTr="00527B4B">
        <w:tc>
          <w:tcPr>
            <w:tcW w:w="2160" w:type="dxa"/>
            <w:vAlign w:val="center"/>
            <w:tcPrChange w:id="95" w:author="Nikolaos Minadakis" w:date="2015-02-05T17:07:00Z">
              <w:tcPr>
                <w:tcW w:w="2160" w:type="dxa"/>
                <w:vAlign w:val="center"/>
              </w:tcPr>
            </w:tcPrChange>
          </w:tcPr>
          <w:p w:rsidR="00401680" w:rsidRDefault="00401680" w:rsidP="00401680">
            <w:pPr>
              <w:spacing w:after="0" w:line="240" w:lineRule="auto"/>
              <w:rPr>
                <w:rFonts w:cs="Times New Roman"/>
                <w:sz w:val="20"/>
                <w:szCs w:val="20"/>
                <w:lang w:val="en-US"/>
              </w:rPr>
            </w:pPr>
            <w:r>
              <w:rPr>
                <w:rFonts w:cs="Times New Roman"/>
                <w:sz w:val="20"/>
                <w:szCs w:val="20"/>
                <w:lang w:val="en-US"/>
              </w:rPr>
              <w:t>inputDatasetID</w:t>
            </w:r>
          </w:p>
        </w:tc>
        <w:tc>
          <w:tcPr>
            <w:tcW w:w="2264" w:type="dxa"/>
            <w:vAlign w:val="center"/>
            <w:tcPrChange w:id="96" w:author="Nikolaos Minadakis" w:date="2015-02-05T17:07:00Z">
              <w:tcPr>
                <w:tcW w:w="2264" w:type="dxa"/>
                <w:vAlign w:val="center"/>
              </w:tcPr>
            </w:tcPrChange>
          </w:tcPr>
          <w:p w:rsidR="00401680" w:rsidRPr="00770D20" w:rsidRDefault="00401680" w:rsidP="00401680">
            <w:pPr>
              <w:spacing w:after="0" w:line="240" w:lineRule="auto"/>
              <w:jc w:val="center"/>
              <w:rPr>
                <w:rFonts w:cs="Times New Roman"/>
                <w:sz w:val="20"/>
                <w:szCs w:val="20"/>
                <w:lang w:val="en-US"/>
              </w:rPr>
            </w:pPr>
            <w:r>
              <w:rPr>
                <w:rFonts w:cs="Times New Roman"/>
                <w:sz w:val="20"/>
                <w:szCs w:val="20"/>
                <w:lang w:val="en-US"/>
              </w:rPr>
              <w:t>The ID of the input of the reconstruction process</w:t>
            </w:r>
          </w:p>
        </w:tc>
        <w:tc>
          <w:tcPr>
            <w:tcW w:w="1602" w:type="dxa"/>
            <w:vAlign w:val="center"/>
            <w:tcPrChange w:id="97" w:author="Nikolaos Minadakis" w:date="2015-02-05T17:07:00Z">
              <w:tcPr>
                <w:tcW w:w="1805" w:type="dxa"/>
                <w:vAlign w:val="center"/>
              </w:tcPr>
            </w:tcPrChange>
          </w:tcPr>
          <w:p w:rsidR="00401680" w:rsidRPr="00770D20" w:rsidRDefault="00401680" w:rsidP="00401680">
            <w:pPr>
              <w:spacing w:after="0" w:line="240" w:lineRule="auto"/>
              <w:jc w:val="center"/>
              <w:rPr>
                <w:rFonts w:cs="Times New Roman"/>
                <w:sz w:val="20"/>
                <w:szCs w:val="20"/>
              </w:rPr>
            </w:pPr>
            <w:r w:rsidRPr="00401680">
              <w:rPr>
                <w:rFonts w:cs="Times New Roman"/>
                <w:sz w:val="20"/>
                <w:szCs w:val="20"/>
                <w:lang w:val="en-US"/>
              </w:rPr>
              <w:t>" mCT-0001.zip"</w:t>
            </w:r>
          </w:p>
        </w:tc>
        <w:tc>
          <w:tcPr>
            <w:tcW w:w="2376" w:type="dxa"/>
            <w:vAlign w:val="center"/>
            <w:tcPrChange w:id="98" w:author="Nikolaos Minadakis" w:date="2015-02-05T17:07:00Z">
              <w:tcPr>
                <w:tcW w:w="2173" w:type="dxa"/>
                <w:vAlign w:val="center"/>
              </w:tcPr>
            </w:tcPrChange>
          </w:tcPr>
          <w:p w:rsidR="00401680" w:rsidRPr="00401680" w:rsidRDefault="00401680" w:rsidP="00401680">
            <w:pPr>
              <w:spacing w:after="0" w:line="240" w:lineRule="auto"/>
              <w:jc w:val="center"/>
              <w:rPr>
                <w:rFonts w:eastAsia="MS Mincho"/>
                <w:sz w:val="20"/>
                <w:szCs w:val="20"/>
                <w:lang w:val="en-US" w:eastAsia="ja-JP"/>
              </w:rPr>
            </w:pPr>
            <w:r>
              <w:rPr>
                <w:rFonts w:cs="Times New Roman"/>
                <w:sz w:val="20"/>
                <w:szCs w:val="20"/>
                <w:lang w:val="en-US"/>
              </w:rPr>
              <w:t>D3 Formal Derivation.</w:t>
            </w:r>
            <w:r w:rsidRPr="00401680">
              <w:rPr>
                <w:rFonts w:cs="Times New Roman"/>
                <w:sz w:val="20"/>
                <w:szCs w:val="20"/>
                <w:lang w:val="en-US"/>
              </w:rPr>
              <w:br/>
              <w:t>L2</w:t>
            </w:r>
            <w:r>
              <w:rPr>
                <w:rFonts w:cs="Times New Roman"/>
                <w:sz w:val="20"/>
                <w:szCs w:val="20"/>
                <w:lang w:val="en-US"/>
              </w:rPr>
              <w:t>1</w:t>
            </w:r>
            <w:r w:rsidRPr="00401680">
              <w:rPr>
                <w:rFonts w:cs="Times New Roman"/>
                <w:sz w:val="20"/>
                <w:szCs w:val="20"/>
                <w:lang w:val="en-US"/>
              </w:rPr>
              <w:t xml:space="preserve">F </w:t>
            </w:r>
            <w:r>
              <w:rPr>
                <w:rFonts w:cs="Times New Roman"/>
                <w:sz w:val="20"/>
                <w:szCs w:val="20"/>
                <w:lang w:val="en-US"/>
              </w:rPr>
              <w:t>used derivation source</w:t>
            </w:r>
            <w:r w:rsidRPr="00401680">
              <w:rPr>
                <w:rFonts w:cs="Times New Roman"/>
                <w:sz w:val="20"/>
                <w:szCs w:val="20"/>
                <w:lang w:val="en-US"/>
              </w:rPr>
              <w:t>:</w:t>
            </w:r>
            <w:r>
              <w:rPr>
                <w:rFonts w:cs="Times New Roman"/>
                <w:sz w:val="20"/>
                <w:szCs w:val="20"/>
                <w:lang w:val="en-US"/>
              </w:rPr>
              <w:br/>
            </w:r>
            <w:r w:rsidRPr="00401680">
              <w:rPr>
                <w:rFonts w:cs="Times New Roman"/>
                <w:sz w:val="20"/>
                <w:szCs w:val="20"/>
                <w:lang w:val="en-US"/>
              </w:rPr>
              <w:t xml:space="preserve"> D9 Data Object</w:t>
            </w:r>
          </w:p>
        </w:tc>
      </w:tr>
      <w:tr w:rsidR="00401680" w:rsidRPr="000F6243" w:rsidTr="00527B4B">
        <w:tc>
          <w:tcPr>
            <w:tcW w:w="2160" w:type="dxa"/>
            <w:vAlign w:val="center"/>
            <w:tcPrChange w:id="99" w:author="Nikolaos Minadakis" w:date="2015-02-05T17:07:00Z">
              <w:tcPr>
                <w:tcW w:w="2160" w:type="dxa"/>
                <w:vAlign w:val="center"/>
              </w:tcPr>
            </w:tcPrChange>
          </w:tcPr>
          <w:p w:rsidR="00401680" w:rsidRPr="00401680" w:rsidRDefault="00401680" w:rsidP="00401680">
            <w:pPr>
              <w:spacing w:after="0" w:line="240" w:lineRule="auto"/>
              <w:rPr>
                <w:rFonts w:eastAsia="MS Mincho" w:cs="Times New Roman"/>
                <w:sz w:val="20"/>
                <w:szCs w:val="20"/>
                <w:lang w:eastAsia="ja-JP"/>
              </w:rPr>
            </w:pPr>
            <w:r>
              <w:rPr>
                <w:rFonts w:eastAsia="MS Mincho" w:cs="Times New Roman"/>
                <w:sz w:val="20"/>
                <w:szCs w:val="20"/>
                <w:lang w:eastAsia="ja-JP"/>
              </w:rPr>
              <w:t>producedDatasetID</w:t>
            </w:r>
            <w:r w:rsidRPr="00401680">
              <w:rPr>
                <w:rFonts w:eastAsia="MS Mincho" w:cs="Times New Roman"/>
                <w:sz w:val="20"/>
                <w:szCs w:val="20"/>
                <w:lang w:eastAsia="ja-JP"/>
              </w:rPr>
              <w:t xml:space="preserve"> </w:t>
            </w:r>
          </w:p>
        </w:tc>
        <w:tc>
          <w:tcPr>
            <w:tcW w:w="2264" w:type="dxa"/>
            <w:vAlign w:val="center"/>
            <w:tcPrChange w:id="100" w:author="Nikolaos Minadakis" w:date="2015-02-05T17:07:00Z">
              <w:tcPr>
                <w:tcW w:w="2264" w:type="dxa"/>
                <w:vAlign w:val="center"/>
              </w:tcPr>
            </w:tcPrChange>
          </w:tcPr>
          <w:p w:rsidR="00401680" w:rsidRPr="00401680" w:rsidRDefault="00401680" w:rsidP="00401680">
            <w:pPr>
              <w:spacing w:after="0" w:line="240" w:lineRule="auto"/>
              <w:jc w:val="center"/>
              <w:rPr>
                <w:rFonts w:eastAsia="MS Mincho" w:cs="Times New Roman"/>
                <w:sz w:val="20"/>
                <w:szCs w:val="20"/>
                <w:lang w:val="en-US" w:eastAsia="ja-JP"/>
              </w:rPr>
            </w:pPr>
            <w:r w:rsidRPr="00401680">
              <w:rPr>
                <w:rFonts w:eastAsia="MS Mincho" w:cs="Times New Roman"/>
                <w:sz w:val="20"/>
                <w:szCs w:val="20"/>
                <w:lang w:val="en-US" w:eastAsia="ja-JP"/>
              </w:rPr>
              <w:t xml:space="preserve">The ID of the product of the </w:t>
            </w:r>
            <w:r>
              <w:rPr>
                <w:rFonts w:eastAsia="MS Mincho" w:cs="Times New Roman"/>
                <w:sz w:val="20"/>
                <w:szCs w:val="20"/>
                <w:lang w:val="en-US" w:eastAsia="ja-JP"/>
              </w:rPr>
              <w:t xml:space="preserve">reconstruction </w:t>
            </w:r>
            <w:r w:rsidRPr="00401680">
              <w:rPr>
                <w:rFonts w:eastAsia="MS Mincho" w:cs="Times New Roman"/>
                <w:sz w:val="20"/>
                <w:szCs w:val="20"/>
                <w:lang w:val="en-US" w:eastAsia="ja-JP"/>
              </w:rPr>
              <w:t>process</w:t>
            </w:r>
          </w:p>
        </w:tc>
        <w:tc>
          <w:tcPr>
            <w:tcW w:w="1602" w:type="dxa"/>
            <w:vAlign w:val="center"/>
            <w:tcPrChange w:id="101" w:author="Nikolaos Minadakis" w:date="2015-02-05T17:07:00Z">
              <w:tcPr>
                <w:tcW w:w="1805" w:type="dxa"/>
                <w:vAlign w:val="center"/>
              </w:tcPr>
            </w:tcPrChange>
          </w:tcPr>
          <w:p w:rsidR="00401680" w:rsidRPr="00401680" w:rsidRDefault="00401680" w:rsidP="00401680">
            <w:pPr>
              <w:spacing w:after="0" w:line="240" w:lineRule="auto"/>
              <w:jc w:val="center"/>
              <w:rPr>
                <w:rFonts w:eastAsia="MS Mincho" w:cs="Times New Roman"/>
                <w:sz w:val="20"/>
                <w:szCs w:val="20"/>
                <w:lang w:val="en-US" w:eastAsia="ja-JP"/>
              </w:rPr>
            </w:pPr>
            <w:r w:rsidRPr="00401680">
              <w:rPr>
                <w:rFonts w:eastAsia="MS Mincho" w:cs="Times New Roman"/>
                <w:sz w:val="20"/>
                <w:szCs w:val="20"/>
                <w:lang w:val="en-US" w:eastAsia="ja-JP"/>
              </w:rPr>
              <w:t>" </w:t>
            </w:r>
            <w:r>
              <w:rPr>
                <w:rFonts w:eastAsia="MS Mincho" w:cs="Times New Roman"/>
                <w:sz w:val="20"/>
                <w:szCs w:val="20"/>
                <w:lang w:val="en-US" w:eastAsia="ja-JP"/>
              </w:rPr>
              <w:t>mCT-0001-recon0001.zip</w:t>
            </w:r>
            <w:r w:rsidRPr="00401680">
              <w:rPr>
                <w:rFonts w:eastAsia="MS Mincho" w:cs="Times New Roman"/>
                <w:sz w:val="20"/>
                <w:szCs w:val="20"/>
                <w:lang w:val="en-US" w:eastAsia="ja-JP"/>
              </w:rPr>
              <w:t>"</w:t>
            </w:r>
          </w:p>
        </w:tc>
        <w:tc>
          <w:tcPr>
            <w:tcW w:w="2376" w:type="dxa"/>
            <w:vAlign w:val="center"/>
            <w:tcPrChange w:id="102" w:author="Nikolaos Minadakis" w:date="2015-02-05T17:07:00Z">
              <w:tcPr>
                <w:tcW w:w="2173" w:type="dxa"/>
                <w:vAlign w:val="center"/>
              </w:tcPr>
            </w:tcPrChange>
          </w:tcPr>
          <w:p w:rsidR="00401680" w:rsidRPr="00401680" w:rsidRDefault="00401680" w:rsidP="00401680">
            <w:pPr>
              <w:spacing w:after="0" w:line="240" w:lineRule="auto"/>
              <w:jc w:val="center"/>
              <w:rPr>
                <w:rFonts w:eastAsia="MS Mincho"/>
                <w:sz w:val="20"/>
                <w:szCs w:val="20"/>
                <w:lang w:val="en-US" w:eastAsia="ja-JP"/>
              </w:rPr>
            </w:pPr>
            <w:r>
              <w:rPr>
                <w:rFonts w:cs="Times New Roman"/>
                <w:sz w:val="20"/>
                <w:szCs w:val="20"/>
                <w:lang w:val="en-US"/>
              </w:rPr>
              <w:t>D3 Formal Derivation.</w:t>
            </w:r>
            <w:r w:rsidRPr="00401680">
              <w:rPr>
                <w:rFonts w:cs="Times New Roman"/>
                <w:sz w:val="20"/>
                <w:szCs w:val="20"/>
                <w:lang w:val="en-US"/>
              </w:rPr>
              <w:br/>
              <w:t>L22F created derivative: D9 Data Object</w:t>
            </w:r>
          </w:p>
        </w:tc>
      </w:tr>
      <w:tr w:rsidR="00401680" w:rsidRPr="000F6243" w:rsidTr="00527B4B">
        <w:tc>
          <w:tcPr>
            <w:tcW w:w="2160" w:type="dxa"/>
            <w:vAlign w:val="center"/>
            <w:tcPrChange w:id="103" w:author="Nikolaos Minadakis" w:date="2015-02-05T17:07:00Z">
              <w:tcPr>
                <w:tcW w:w="2160" w:type="dxa"/>
                <w:vAlign w:val="center"/>
              </w:tcPr>
            </w:tcPrChange>
          </w:tcPr>
          <w:p w:rsidR="00401680" w:rsidRPr="00770D20" w:rsidRDefault="00401680" w:rsidP="00401680">
            <w:pPr>
              <w:spacing w:after="0" w:line="240" w:lineRule="auto"/>
              <w:rPr>
                <w:rFonts w:cs="Times New Roman"/>
                <w:sz w:val="20"/>
                <w:szCs w:val="20"/>
                <w:lang w:val="en-US"/>
              </w:rPr>
            </w:pPr>
            <w:r>
              <w:rPr>
                <w:rFonts w:cs="Times New Roman"/>
                <w:sz w:val="20"/>
                <w:szCs w:val="20"/>
                <w:lang w:val="en-US"/>
              </w:rPr>
              <w:t>r</w:t>
            </w:r>
            <w:r w:rsidRPr="00770D20">
              <w:rPr>
                <w:rFonts w:cs="Times New Roman"/>
                <w:sz w:val="20"/>
                <w:szCs w:val="20"/>
                <w:lang w:val="en-US"/>
              </w:rPr>
              <w:t>econDate</w:t>
            </w:r>
          </w:p>
        </w:tc>
        <w:tc>
          <w:tcPr>
            <w:tcW w:w="2264" w:type="dxa"/>
            <w:vAlign w:val="center"/>
            <w:tcPrChange w:id="104" w:author="Nikolaos Minadakis" w:date="2015-02-05T17:07:00Z">
              <w:tcPr>
                <w:tcW w:w="2264" w:type="dxa"/>
                <w:vAlign w:val="center"/>
              </w:tcPr>
            </w:tcPrChange>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Date of reconstruction in the format YYYY-MM-DD</w:t>
            </w:r>
          </w:p>
        </w:tc>
        <w:tc>
          <w:tcPr>
            <w:tcW w:w="1602" w:type="dxa"/>
            <w:vAlign w:val="center"/>
            <w:tcPrChange w:id="105" w:author="Nikolaos Minadakis" w:date="2015-02-05T17:07:00Z">
              <w:tcPr>
                <w:tcW w:w="1805" w:type="dxa"/>
                <w:vAlign w:val="center"/>
              </w:tcPr>
            </w:tcPrChange>
          </w:tcPr>
          <w:p w:rsidR="00401680" w:rsidRPr="00770D20" w:rsidRDefault="00401680" w:rsidP="00401680">
            <w:pPr>
              <w:spacing w:after="0" w:line="240" w:lineRule="auto"/>
              <w:jc w:val="center"/>
              <w:rPr>
                <w:rFonts w:cs="Times New Roman"/>
                <w:sz w:val="20"/>
                <w:szCs w:val="20"/>
              </w:rPr>
            </w:pPr>
            <w:r w:rsidRPr="00770D20">
              <w:rPr>
                <w:rFonts w:cs="Times New Roman"/>
                <w:sz w:val="20"/>
                <w:szCs w:val="20"/>
              </w:rPr>
              <w:t>"26/4/2012"</w:t>
            </w:r>
          </w:p>
        </w:tc>
        <w:tc>
          <w:tcPr>
            <w:tcW w:w="2376" w:type="dxa"/>
            <w:vAlign w:val="center"/>
            <w:tcPrChange w:id="106" w:author="Nikolaos Minadakis" w:date="2015-02-05T17:07:00Z">
              <w:tcPr>
                <w:tcW w:w="2173" w:type="dxa"/>
                <w:vAlign w:val="center"/>
              </w:tcPr>
            </w:tcPrChange>
          </w:tcPr>
          <w:p w:rsidR="00401680" w:rsidRPr="00401680" w:rsidRDefault="00401680" w:rsidP="00401680">
            <w:pPr>
              <w:jc w:val="center"/>
              <w:rPr>
                <w:sz w:val="20"/>
                <w:szCs w:val="20"/>
              </w:rPr>
            </w:pPr>
            <w:r>
              <w:rPr>
                <w:rFonts w:cs="Times New Roman"/>
                <w:sz w:val="20"/>
                <w:szCs w:val="20"/>
                <w:lang w:val="en-US"/>
              </w:rPr>
              <w:t>D3 Formal Derivation.</w:t>
            </w:r>
            <w:r w:rsidRPr="00770D20">
              <w:rPr>
                <w:rFonts w:cs="Times New Roman"/>
                <w:sz w:val="20"/>
                <w:szCs w:val="20"/>
              </w:rPr>
              <w:t xml:space="preserve"> P4 has time-span :</w:t>
            </w:r>
            <w:r>
              <w:rPr>
                <w:rFonts w:cs="Times New Roman"/>
                <w:sz w:val="20"/>
                <w:szCs w:val="20"/>
              </w:rPr>
              <w:br/>
            </w:r>
            <w:r w:rsidRPr="00770D20">
              <w:rPr>
                <w:rFonts w:cs="Times New Roman"/>
                <w:sz w:val="20"/>
                <w:szCs w:val="20"/>
              </w:rPr>
              <w:t xml:space="preserve"> E52 Time-span</w:t>
            </w:r>
          </w:p>
        </w:tc>
      </w:tr>
      <w:tr w:rsidR="00401680" w:rsidRPr="000F6243" w:rsidTr="00527B4B">
        <w:tc>
          <w:tcPr>
            <w:tcW w:w="2160" w:type="dxa"/>
            <w:vAlign w:val="center"/>
            <w:tcPrChange w:id="107" w:author="Nikolaos Minadakis" w:date="2015-02-05T17:07:00Z">
              <w:tcPr>
                <w:tcW w:w="2160" w:type="dxa"/>
                <w:vAlign w:val="center"/>
              </w:tcPr>
            </w:tcPrChange>
          </w:tcPr>
          <w:p w:rsidR="00401680" w:rsidRPr="00770D20" w:rsidRDefault="00401680" w:rsidP="00401680">
            <w:pPr>
              <w:spacing w:after="0" w:line="240" w:lineRule="auto"/>
              <w:rPr>
                <w:rFonts w:cs="Times New Roman"/>
                <w:sz w:val="20"/>
                <w:szCs w:val="20"/>
              </w:rPr>
            </w:pPr>
            <w:r>
              <w:rPr>
                <w:rFonts w:cs="Times New Roman"/>
                <w:sz w:val="20"/>
                <w:szCs w:val="20"/>
              </w:rPr>
              <w:t>r</w:t>
            </w:r>
            <w:r w:rsidRPr="00770D20">
              <w:rPr>
                <w:rFonts w:cs="Times New Roman"/>
                <w:sz w:val="20"/>
                <w:szCs w:val="20"/>
              </w:rPr>
              <w:t>econDuration</w:t>
            </w:r>
          </w:p>
        </w:tc>
        <w:tc>
          <w:tcPr>
            <w:tcW w:w="2264" w:type="dxa"/>
            <w:vAlign w:val="center"/>
            <w:tcPrChange w:id="108" w:author="Nikolaos Minadakis" w:date="2015-02-05T17:07:00Z">
              <w:tcPr>
                <w:tcW w:w="2264" w:type="dxa"/>
                <w:vAlign w:val="center"/>
              </w:tcPr>
            </w:tcPrChange>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Duration of the reconstruction in the format HH:MM</w:t>
            </w:r>
          </w:p>
        </w:tc>
        <w:tc>
          <w:tcPr>
            <w:tcW w:w="1602" w:type="dxa"/>
            <w:vAlign w:val="center"/>
            <w:tcPrChange w:id="109" w:author="Nikolaos Minadakis" w:date="2015-02-05T17:07:00Z">
              <w:tcPr>
                <w:tcW w:w="1805" w:type="dxa"/>
                <w:vAlign w:val="center"/>
              </w:tcPr>
            </w:tcPrChange>
          </w:tcPr>
          <w:p w:rsidR="00401680" w:rsidRPr="00770D20" w:rsidRDefault="00401680" w:rsidP="00401680">
            <w:pPr>
              <w:spacing w:after="0" w:line="240" w:lineRule="auto"/>
              <w:jc w:val="center"/>
              <w:rPr>
                <w:rFonts w:cs="Times New Roman"/>
                <w:sz w:val="20"/>
                <w:szCs w:val="20"/>
              </w:rPr>
            </w:pPr>
            <w:r w:rsidRPr="00770D20">
              <w:rPr>
                <w:rFonts w:cs="Times New Roman"/>
                <w:sz w:val="20"/>
                <w:szCs w:val="20"/>
              </w:rPr>
              <w:t>"0:09:10"</w:t>
            </w:r>
          </w:p>
        </w:tc>
        <w:tc>
          <w:tcPr>
            <w:tcW w:w="2376" w:type="dxa"/>
            <w:vAlign w:val="center"/>
            <w:tcPrChange w:id="110" w:author="Nikolaos Minadakis" w:date="2015-02-05T17:07:00Z">
              <w:tcPr>
                <w:tcW w:w="2173" w:type="dxa"/>
                <w:vAlign w:val="center"/>
              </w:tcPr>
            </w:tcPrChange>
          </w:tcPr>
          <w:p w:rsidR="00401680" w:rsidRPr="00770D20" w:rsidRDefault="00401680" w:rsidP="00401680">
            <w:pPr>
              <w:jc w:val="center"/>
              <w:rPr>
                <w:sz w:val="20"/>
                <w:szCs w:val="20"/>
              </w:rPr>
            </w:pPr>
            <w:r>
              <w:rPr>
                <w:rFonts w:cs="Times New Roman"/>
                <w:sz w:val="20"/>
                <w:szCs w:val="20"/>
                <w:lang w:val="en-US"/>
              </w:rPr>
              <w:t xml:space="preserve"> D3 Formal Derivation.</w:t>
            </w:r>
            <w:r>
              <w:rPr>
                <w:rFonts w:cs="Times New Roman"/>
                <w:sz w:val="20"/>
                <w:szCs w:val="20"/>
                <w:lang w:val="en-US"/>
              </w:rPr>
              <w:br/>
            </w:r>
            <w:r w:rsidRPr="00770D20">
              <w:rPr>
                <w:rFonts w:cs="Times New Roman"/>
                <w:sz w:val="20"/>
                <w:szCs w:val="20"/>
              </w:rPr>
              <w:t xml:space="preserve"> P4 has time-span :</w:t>
            </w:r>
            <w:r>
              <w:rPr>
                <w:rFonts w:cs="Times New Roman"/>
                <w:sz w:val="20"/>
                <w:szCs w:val="20"/>
              </w:rPr>
              <w:br/>
            </w:r>
            <w:r w:rsidRPr="00770D20">
              <w:rPr>
                <w:rFonts w:cs="Times New Roman"/>
                <w:sz w:val="20"/>
                <w:szCs w:val="20"/>
              </w:rPr>
              <w:t xml:space="preserve"> E52 Time-span</w:t>
            </w:r>
          </w:p>
        </w:tc>
      </w:tr>
      <w:tr w:rsidR="00401680" w:rsidRPr="000F6243" w:rsidTr="00527B4B">
        <w:tc>
          <w:tcPr>
            <w:tcW w:w="2160" w:type="dxa"/>
            <w:vAlign w:val="center"/>
            <w:tcPrChange w:id="111" w:author="Nikolaos Minadakis" w:date="2015-02-05T17:07:00Z">
              <w:tcPr>
                <w:tcW w:w="2160" w:type="dxa"/>
                <w:vAlign w:val="center"/>
              </w:tcPr>
            </w:tcPrChange>
          </w:tcPr>
          <w:p w:rsidR="00401680" w:rsidRPr="00770D20" w:rsidRDefault="00401680" w:rsidP="00401680">
            <w:pPr>
              <w:spacing w:after="0" w:line="240" w:lineRule="auto"/>
              <w:rPr>
                <w:rFonts w:cs="Times New Roman"/>
                <w:sz w:val="20"/>
                <w:szCs w:val="20"/>
              </w:rPr>
            </w:pPr>
            <w:r>
              <w:rPr>
                <w:rFonts w:cs="Times New Roman"/>
                <w:sz w:val="20"/>
                <w:szCs w:val="20"/>
              </w:rPr>
              <w:lastRenderedPageBreak/>
              <w:t>r</w:t>
            </w:r>
            <w:r w:rsidRPr="00770D20">
              <w:rPr>
                <w:rFonts w:cs="Times New Roman"/>
                <w:sz w:val="20"/>
                <w:szCs w:val="20"/>
              </w:rPr>
              <w:t>econNotes</w:t>
            </w:r>
          </w:p>
        </w:tc>
        <w:tc>
          <w:tcPr>
            <w:tcW w:w="2264" w:type="dxa"/>
            <w:vAlign w:val="center"/>
            <w:tcPrChange w:id="112" w:author="Nikolaos Minadakis" w:date="2015-02-05T17:07:00Z">
              <w:tcPr>
                <w:tcW w:w="2264" w:type="dxa"/>
                <w:vAlign w:val="center"/>
              </w:tcPr>
            </w:tcPrChange>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Any other notes and comments concerning the reconstruction</w:t>
            </w:r>
          </w:p>
        </w:tc>
        <w:tc>
          <w:tcPr>
            <w:tcW w:w="1602" w:type="dxa"/>
            <w:vAlign w:val="center"/>
            <w:tcPrChange w:id="113" w:author="Nikolaos Minadakis" w:date="2015-02-05T17:07:00Z">
              <w:tcPr>
                <w:tcW w:w="1805" w:type="dxa"/>
                <w:vAlign w:val="center"/>
              </w:tcPr>
            </w:tcPrChange>
          </w:tcPr>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"Reconstruction files are absent"</w:t>
            </w:r>
          </w:p>
          <w:p w:rsidR="00401680" w:rsidRPr="00770D20" w:rsidRDefault="00401680" w:rsidP="00401680">
            <w:pPr>
              <w:spacing w:after="0" w:line="240" w:lineRule="auto"/>
              <w:jc w:val="center"/>
              <w:rPr>
                <w:rFonts w:cs="Times New Roman"/>
                <w:sz w:val="20"/>
                <w:szCs w:val="20"/>
                <w:lang w:val="en-US"/>
              </w:rPr>
            </w:pPr>
            <w:r w:rsidRPr="00770D20">
              <w:rPr>
                <w:rFonts w:cs="Times New Roman"/>
                <w:sz w:val="20"/>
                <w:szCs w:val="20"/>
                <w:lang w:val="en-US"/>
              </w:rPr>
              <w:t>"reconstruction in tiff format"</w:t>
            </w:r>
          </w:p>
        </w:tc>
        <w:tc>
          <w:tcPr>
            <w:tcW w:w="2376" w:type="dxa"/>
            <w:vAlign w:val="center"/>
            <w:tcPrChange w:id="114" w:author="Nikolaos Minadakis" w:date="2015-02-05T17:07:00Z">
              <w:tcPr>
                <w:tcW w:w="2173" w:type="dxa"/>
                <w:vAlign w:val="center"/>
              </w:tcPr>
            </w:tcPrChange>
          </w:tcPr>
          <w:p w:rsidR="00401680" w:rsidRPr="00770D20" w:rsidRDefault="00401680" w:rsidP="00401680">
            <w:pPr>
              <w:jc w:val="center"/>
              <w:rPr>
                <w:sz w:val="20"/>
                <w:szCs w:val="20"/>
              </w:rPr>
            </w:pPr>
            <w:r>
              <w:rPr>
                <w:rFonts w:cs="Times New Roman"/>
                <w:sz w:val="20"/>
                <w:szCs w:val="20"/>
                <w:lang w:val="en-US"/>
              </w:rPr>
              <w:t>D3 Formal Derivation.</w:t>
            </w:r>
            <w:r w:rsidRPr="00770D20">
              <w:rPr>
                <w:rFonts w:cs="Times New Roman"/>
                <w:sz w:val="20"/>
                <w:szCs w:val="20"/>
                <w:lang w:val="en-US"/>
              </w:rPr>
              <w:t xml:space="preserve"> P3 has note:</w:t>
            </w:r>
            <w:r>
              <w:rPr>
                <w:rFonts w:cs="Times New Roman"/>
                <w:sz w:val="20"/>
                <w:szCs w:val="20"/>
                <w:lang w:val="en-US"/>
              </w:rPr>
              <w:br/>
            </w:r>
            <w:r w:rsidRPr="00770D20">
              <w:rPr>
                <w:rFonts w:cs="Times New Roman"/>
                <w:sz w:val="20"/>
                <w:szCs w:val="20"/>
                <w:lang w:val="en-US"/>
              </w:rPr>
              <w:t>E62 String</w:t>
            </w:r>
          </w:p>
          <w:p w:rsidR="00401680" w:rsidRPr="00770D20" w:rsidRDefault="00401680" w:rsidP="00401680">
            <w:pPr>
              <w:spacing w:after="0" w:line="240" w:lineRule="auto"/>
              <w:jc w:val="center"/>
              <w:rPr>
                <w:rFonts w:cs="Times New Roman"/>
                <w:sz w:val="20"/>
                <w:szCs w:val="20"/>
                <w:lang w:val="en-US"/>
              </w:rPr>
            </w:pPr>
          </w:p>
        </w:tc>
      </w:tr>
    </w:tbl>
    <w:p w:rsidR="00501E9C" w:rsidRPr="00770D20" w:rsidRDefault="00501E9C" w:rsidP="00501E9C">
      <w:pPr>
        <w:jc w:val="both"/>
        <w:rPr>
          <w:rFonts w:cs="Times New Roman"/>
          <w:b/>
          <w:bCs/>
          <w:sz w:val="24"/>
          <w:szCs w:val="24"/>
          <w:u w:val="single"/>
          <w:lang w:val="en-US"/>
        </w:rPr>
      </w:pPr>
    </w:p>
    <w:p w:rsidR="00501E9C" w:rsidRPr="00770D20" w:rsidRDefault="00501E9C" w:rsidP="00501E9C">
      <w:pPr>
        <w:jc w:val="center"/>
        <w:rPr>
          <w:rFonts w:cs="Times New Roman"/>
          <w:b/>
          <w:bCs/>
          <w:sz w:val="24"/>
          <w:szCs w:val="24"/>
          <w:u w:val="single"/>
          <w:lang w:val="en-US"/>
        </w:rPr>
      </w:pPr>
      <w:r w:rsidRPr="00770D20">
        <w:rPr>
          <w:rFonts w:cs="Times New Roman"/>
          <w:i/>
          <w:iCs/>
          <w:sz w:val="24"/>
          <w:szCs w:val="24"/>
          <w:lang w:val="en-US"/>
        </w:rPr>
        <w:t>Table 4d: Metadata about Reconstruction Event</w:t>
      </w:r>
    </w:p>
    <w:p w:rsidR="00501E9C" w:rsidRPr="00770D20" w:rsidRDefault="00501E9C" w:rsidP="00501E9C">
      <w:pPr>
        <w:jc w:val="center"/>
        <w:rPr>
          <w:rFonts w:cs="Times New Roman"/>
          <w:b/>
          <w:bCs/>
          <w:sz w:val="24"/>
          <w:szCs w:val="24"/>
          <w:u w:val="single"/>
          <w:lang w:val="en-US"/>
        </w:rPr>
      </w:pPr>
    </w:p>
    <w:p w:rsidR="00501E9C" w:rsidRPr="00401680" w:rsidRDefault="00501E9C" w:rsidP="00501E9C">
      <w:pPr>
        <w:jc w:val="center"/>
        <w:rPr>
          <w:rFonts w:cs="Times New Roman"/>
          <w:b/>
          <w:bCs/>
          <w:sz w:val="24"/>
          <w:szCs w:val="24"/>
          <w:u w:val="single"/>
          <w:lang w:val="en-US"/>
        </w:rPr>
      </w:pPr>
      <w:r w:rsidRPr="00401680">
        <w:rPr>
          <w:rFonts w:cs="Times New Roman"/>
          <w:b/>
          <w:sz w:val="24"/>
          <w:szCs w:val="24"/>
          <w:lang w:val="en-US"/>
        </w:rPr>
        <w:t>Metadata about Post</w:t>
      </w:r>
      <w:r w:rsidR="00401680" w:rsidRPr="00401680">
        <w:rPr>
          <w:rFonts w:cs="Times New Roman"/>
          <w:b/>
          <w:sz w:val="24"/>
          <w:szCs w:val="24"/>
          <w:lang w:val="en-US"/>
        </w:rPr>
        <w:t xml:space="preserve"> </w:t>
      </w:r>
      <w:r w:rsidRPr="00401680">
        <w:rPr>
          <w:rFonts w:cs="Times New Roman"/>
          <w:b/>
          <w:sz w:val="24"/>
          <w:szCs w:val="24"/>
          <w:lang w:val="en-US"/>
        </w:rPr>
        <w:t>Pro</w:t>
      </w:r>
      <w:r w:rsidR="00401680" w:rsidRPr="00401680">
        <w:rPr>
          <w:rFonts w:cs="Times New Roman"/>
          <w:b/>
          <w:sz w:val="24"/>
          <w:szCs w:val="24"/>
          <w:lang w:val="en-US"/>
        </w:rPr>
        <w:t>c</w:t>
      </w:r>
      <w:r w:rsidRPr="00401680">
        <w:rPr>
          <w:rFonts w:cs="Times New Roman"/>
          <w:b/>
          <w:sz w:val="24"/>
          <w:szCs w:val="24"/>
          <w:lang w:val="en-US"/>
        </w:rPr>
        <w:t>cessing</w:t>
      </w:r>
      <w:r w:rsidR="002A350C">
        <w:rPr>
          <w:rFonts w:cs="Times New Roman"/>
          <w:b/>
          <w:sz w:val="24"/>
          <w:szCs w:val="24"/>
          <w:lang w:val="en-US"/>
        </w:rPr>
        <w:t xml:space="preserve"> Event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6"/>
        <w:gridCol w:w="2195"/>
        <w:gridCol w:w="1836"/>
        <w:gridCol w:w="2285"/>
      </w:tblGrid>
      <w:tr w:rsidR="00501E9C" w:rsidRPr="00770D20" w:rsidTr="00401680">
        <w:tc>
          <w:tcPr>
            <w:tcW w:w="2086" w:type="dxa"/>
            <w:shd w:val="clear" w:color="auto" w:fill="DDD9C3"/>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Metadata</w:t>
            </w:r>
          </w:p>
        </w:tc>
        <w:tc>
          <w:tcPr>
            <w:tcW w:w="2195" w:type="dxa"/>
            <w:shd w:val="clear" w:color="auto" w:fill="DDD9C3"/>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Definition</w:t>
            </w:r>
          </w:p>
        </w:tc>
        <w:tc>
          <w:tcPr>
            <w:tcW w:w="1836" w:type="dxa"/>
            <w:shd w:val="clear" w:color="auto" w:fill="DDD9C3"/>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Example(s)</w:t>
            </w:r>
          </w:p>
        </w:tc>
        <w:tc>
          <w:tcPr>
            <w:tcW w:w="2285" w:type="dxa"/>
            <w:shd w:val="clear" w:color="auto" w:fill="DDD9C3"/>
          </w:tcPr>
          <w:p w:rsidR="00501E9C" w:rsidRPr="00401680" w:rsidRDefault="003C7F13" w:rsidP="0039021A">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401680">
        <w:tc>
          <w:tcPr>
            <w:tcW w:w="2086" w:type="dxa"/>
            <w:vAlign w:val="center"/>
          </w:tcPr>
          <w:p w:rsidR="00501E9C" w:rsidRPr="00770D20" w:rsidRDefault="001D47BC" w:rsidP="001D47BC">
            <w:pPr>
              <w:spacing w:after="0" w:line="240" w:lineRule="auto"/>
              <w:rPr>
                <w:rFonts w:cs="Times New Roman"/>
                <w:sz w:val="20"/>
                <w:szCs w:val="20"/>
                <w:lang w:val="en-US"/>
              </w:rPr>
            </w:pPr>
            <w:r>
              <w:rPr>
                <w:rFonts w:cs="Times New Roman"/>
                <w:sz w:val="20"/>
                <w:szCs w:val="20"/>
                <w:lang w:val="en-US"/>
              </w:rPr>
              <w:t>p</w:t>
            </w:r>
            <w:r w:rsidR="00501E9C" w:rsidRPr="00770D20">
              <w:rPr>
                <w:rFonts w:cs="Times New Roman"/>
                <w:sz w:val="20"/>
                <w:szCs w:val="20"/>
                <w:lang w:val="en-US"/>
              </w:rPr>
              <w:t>ostprocessingEventID</w:t>
            </w:r>
          </w:p>
        </w:tc>
        <w:tc>
          <w:tcPr>
            <w:tcW w:w="2195" w:type="dxa"/>
            <w:vAlign w:val="center"/>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The ID of the postprocessing event</w:t>
            </w:r>
          </w:p>
        </w:tc>
        <w:tc>
          <w:tcPr>
            <w:tcW w:w="1836" w:type="dxa"/>
            <w:vAlign w:val="center"/>
          </w:tcPr>
          <w:p w:rsidR="00501E9C" w:rsidRPr="00770D20" w:rsidRDefault="00501E9C" w:rsidP="001D47BC">
            <w:pPr>
              <w:spacing w:after="0" w:line="240" w:lineRule="auto"/>
              <w:jc w:val="center"/>
              <w:rPr>
                <w:rFonts w:cs="Times New Roman"/>
                <w:sz w:val="20"/>
                <w:szCs w:val="20"/>
              </w:rPr>
            </w:pPr>
            <w:r w:rsidRPr="00770D20">
              <w:rPr>
                <w:rFonts w:cs="Times New Roman"/>
                <w:sz w:val="20"/>
                <w:szCs w:val="20"/>
                <w:lang w:val="en-US"/>
              </w:rPr>
              <w:t>"Post Processing 001"</w:t>
            </w:r>
          </w:p>
        </w:tc>
        <w:tc>
          <w:tcPr>
            <w:tcW w:w="2285" w:type="dxa"/>
            <w:vAlign w:val="center"/>
          </w:tcPr>
          <w:p w:rsidR="00501E9C" w:rsidRPr="00770D20" w:rsidRDefault="001D47BC">
            <w:pPr>
              <w:spacing w:after="0" w:line="240" w:lineRule="auto"/>
              <w:jc w:val="center"/>
              <w:rPr>
                <w:rFonts w:cs="Times New Roman"/>
                <w:sz w:val="20"/>
                <w:szCs w:val="20"/>
              </w:rPr>
            </w:pPr>
            <w:r>
              <w:rPr>
                <w:rFonts w:cs="Times New Roman"/>
                <w:sz w:val="20"/>
                <w:szCs w:val="20"/>
                <w:lang w:val="en-US"/>
              </w:rPr>
              <w:t>D3 Formal Derivation.</w:t>
            </w:r>
            <w:r w:rsidR="00501E9C" w:rsidRPr="00770D20">
              <w:rPr>
                <w:rFonts w:cs="Times New Roman"/>
                <w:sz w:val="20"/>
                <w:szCs w:val="20"/>
                <w:lang w:val="en-US"/>
              </w:rPr>
              <w:t xml:space="preserve"> </w:t>
            </w:r>
            <w:r w:rsidR="00501E9C" w:rsidRPr="00770D20">
              <w:rPr>
                <w:rFonts w:cs="Times New Roman"/>
                <w:sz w:val="20"/>
                <w:szCs w:val="20"/>
              </w:rPr>
              <w:t>P134 continued:</w:t>
            </w:r>
            <w:r w:rsidR="00501E9C" w:rsidRPr="00770D20">
              <w:rPr>
                <w:rFonts w:cs="Times New Roman"/>
                <w:sz w:val="20"/>
                <w:szCs w:val="20"/>
                <w:lang w:val="en-US"/>
              </w:rPr>
              <w:t xml:space="preserve"> </w:t>
            </w:r>
            <w:r>
              <w:rPr>
                <w:rFonts w:cs="Times New Roman"/>
                <w:sz w:val="20"/>
                <w:szCs w:val="20"/>
                <w:lang w:val="en-US"/>
              </w:rPr>
              <w:br/>
            </w:r>
            <w:r w:rsidR="00501E9C" w:rsidRPr="00770D20">
              <w:rPr>
                <w:rFonts w:cs="Times New Roman"/>
                <w:sz w:val="20"/>
                <w:szCs w:val="20"/>
                <w:lang w:val="en-US"/>
              </w:rPr>
              <w:t>D3 Formal D</w:t>
            </w:r>
            <w:r>
              <w:rPr>
                <w:rFonts w:cs="Times New Roman"/>
                <w:sz w:val="20"/>
                <w:szCs w:val="20"/>
                <w:lang w:val="en-US"/>
              </w:rPr>
              <w:t xml:space="preserve">erivation:  </w:t>
            </w:r>
            <w:ins w:id="115" w:author="Nikolaos Minadakis" w:date="2015-02-05T17:07:00Z">
              <w:r w:rsidR="00527B4B">
                <w:rPr>
                  <w:rFonts w:cs="Times New Roman"/>
                  <w:sz w:val="20"/>
                  <w:szCs w:val="20"/>
                </w:rPr>
                <w:t>P48 has preferred identifier:E42 Identifier</w:t>
              </w:r>
              <w:r w:rsidR="00527B4B">
                <w:rPr>
                  <w:rFonts w:cs="Times New Roman"/>
                  <w:sz w:val="20"/>
                  <w:szCs w:val="20"/>
                </w:rPr>
                <w:br/>
                <w:t>&amp;</w:t>
              </w:r>
              <w:r w:rsidR="00527B4B">
                <w:rPr>
                  <w:rFonts w:cs="Times New Roman"/>
                  <w:sz w:val="20"/>
                  <w:szCs w:val="20"/>
                </w:rPr>
                <w:br/>
              </w:r>
              <w:r w:rsidR="00527B4B">
                <w:rPr>
                  <w:rFonts w:cs="Times New Roman"/>
                  <w:sz w:val="20"/>
                  <w:szCs w:val="20"/>
                  <w:lang w:val="en-US"/>
                </w:rPr>
                <w:t>D3 Formal Derivation.</w:t>
              </w:r>
              <w:r w:rsidR="00527B4B">
                <w:rPr>
                  <w:rFonts w:cs="Times New Roman"/>
                  <w:sz w:val="20"/>
                  <w:szCs w:val="20"/>
                </w:rPr>
                <w:br/>
              </w:r>
              <w:r w:rsidR="00527B4B" w:rsidRPr="00B84248">
                <w:rPr>
                  <w:rFonts w:cs="Times New Roman"/>
                  <w:sz w:val="20"/>
                  <w:szCs w:val="20"/>
                  <w:lang w:val="en-US"/>
                </w:rPr>
                <w:t xml:space="preserve"> P2 has type.</w:t>
              </w:r>
              <w:r w:rsidR="00527B4B">
                <w:rPr>
                  <w:rFonts w:cs="Times New Roman"/>
                  <w:sz w:val="20"/>
                  <w:szCs w:val="20"/>
                </w:rPr>
                <w:br/>
              </w:r>
              <w:r w:rsidR="00527B4B" w:rsidRPr="00B84248">
                <w:rPr>
                  <w:rFonts w:cs="Times New Roman"/>
                  <w:sz w:val="20"/>
                  <w:szCs w:val="20"/>
                  <w:lang w:val="en-US"/>
                </w:rPr>
                <w:t>E55 Type:</w:t>
              </w:r>
              <w:r w:rsidR="00527B4B">
                <w:rPr>
                  <w:rFonts w:cs="Times New Roman"/>
                  <w:sz w:val="20"/>
                  <w:szCs w:val="20"/>
                  <w:lang w:val="en-US"/>
                </w:rPr>
                <w:t xml:space="preserve"> </w:t>
              </w:r>
            </w:ins>
            <w:ins w:id="116" w:author="Nikolaos Minadakis" w:date="2015-02-05T17:08:00Z">
              <w:r w:rsidR="00527B4B">
                <w:rPr>
                  <w:rFonts w:cs="Times New Roman"/>
                  <w:sz w:val="20"/>
                  <w:szCs w:val="20"/>
                  <w:lang w:val="en-US"/>
                </w:rPr>
                <w:t>PostProcessing</w:t>
              </w:r>
            </w:ins>
            <w:ins w:id="117" w:author="Nikolaos Minadakis" w:date="2015-02-05T17:07:00Z">
              <w:r w:rsidR="00527B4B" w:rsidDel="00527B4B">
                <w:rPr>
                  <w:rFonts w:cs="Times New Roman"/>
                  <w:sz w:val="20"/>
                  <w:szCs w:val="20"/>
                  <w:lang w:val="en-US"/>
                </w:rPr>
                <w:t xml:space="preserve"> </w:t>
              </w:r>
            </w:ins>
            <w:del w:id="118" w:author="Nikolaos Minadakis" w:date="2015-02-05T17:05:00Z">
              <w:r w:rsidDel="00527B4B">
                <w:rPr>
                  <w:rFonts w:cs="Times New Roman"/>
                  <w:sz w:val="20"/>
                  <w:szCs w:val="20"/>
                  <w:lang w:val="en-US"/>
                </w:rPr>
                <w:delText>P1 is identified by.</w:delText>
              </w:r>
              <w:r w:rsidDel="00527B4B">
                <w:rPr>
                  <w:rFonts w:cs="Times New Roman"/>
                  <w:sz w:val="20"/>
                  <w:szCs w:val="20"/>
                  <w:lang w:val="en-US"/>
                </w:rPr>
                <w:br/>
              </w:r>
              <w:r w:rsidR="00501E9C" w:rsidRPr="00770D20" w:rsidDel="00527B4B">
                <w:rPr>
                  <w:rFonts w:cs="Times New Roman"/>
                  <w:sz w:val="20"/>
                  <w:szCs w:val="20"/>
                  <w:lang w:val="en-US"/>
                </w:rPr>
                <w:delText xml:space="preserve">E42 </w:delText>
              </w:r>
            </w:del>
            <w:ins w:id="119" w:author="Bekiari Xrysoula" w:date="2015-02-05T16:44:00Z">
              <w:del w:id="120" w:author="Nikolaos Minadakis" w:date="2015-02-05T17:05:00Z">
                <w:r w:rsidR="00737478" w:rsidRPr="00770D20" w:rsidDel="00527B4B">
                  <w:rPr>
                    <w:rFonts w:cs="Times New Roman"/>
                    <w:sz w:val="20"/>
                    <w:szCs w:val="20"/>
                    <w:lang w:val="en-US"/>
                  </w:rPr>
                  <w:delText>E4</w:delText>
                </w:r>
                <w:r w:rsidR="00737478" w:rsidDel="00527B4B">
                  <w:rPr>
                    <w:rFonts w:cs="Times New Roman"/>
                    <w:sz w:val="20"/>
                    <w:szCs w:val="20"/>
                    <w:lang w:val="en-US"/>
                  </w:rPr>
                  <w:delText>1</w:delText>
                </w:r>
                <w:r w:rsidR="00737478" w:rsidRPr="00770D20" w:rsidDel="00527B4B">
                  <w:rPr>
                    <w:rFonts w:cs="Times New Roman"/>
                    <w:sz w:val="20"/>
                    <w:szCs w:val="20"/>
                    <w:lang w:val="en-US"/>
                  </w:rPr>
                  <w:delText xml:space="preserve"> </w:delText>
                </w:r>
              </w:del>
            </w:ins>
            <w:del w:id="121" w:author="Nikolaos Minadakis" w:date="2015-02-05T17:05:00Z">
              <w:r w:rsidR="00501E9C" w:rsidRPr="00770D20" w:rsidDel="00527B4B">
                <w:rPr>
                  <w:rFonts w:cs="Times New Roman"/>
                  <w:sz w:val="20"/>
                  <w:szCs w:val="20"/>
                  <w:lang w:val="en-US"/>
                </w:rPr>
                <w:delText>Identifier</w:delText>
              </w:r>
            </w:del>
            <w:ins w:id="122" w:author="Bekiari Xrysoula" w:date="2015-02-05T16:44:00Z">
              <w:del w:id="123" w:author="Nikolaos Minadakis" w:date="2015-02-05T17:05:00Z">
                <w:r w:rsidR="00737478" w:rsidDel="00527B4B">
                  <w:rPr>
                    <w:rFonts w:cs="Times New Roman"/>
                    <w:sz w:val="20"/>
                    <w:szCs w:val="20"/>
                    <w:lang w:val="en-US"/>
                  </w:rPr>
                  <w:delText>Appellation</w:delText>
                </w:r>
              </w:del>
            </w:ins>
          </w:p>
        </w:tc>
      </w:tr>
      <w:tr w:rsidR="00501E9C" w:rsidRPr="000F6243" w:rsidTr="00401680">
        <w:tc>
          <w:tcPr>
            <w:tcW w:w="2086" w:type="dxa"/>
            <w:vAlign w:val="center"/>
          </w:tcPr>
          <w:p w:rsidR="00501E9C" w:rsidRPr="00770D20" w:rsidRDefault="001D47BC" w:rsidP="001D47BC">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ubvolumeID</w:t>
            </w:r>
          </w:p>
        </w:tc>
        <w:tc>
          <w:tcPr>
            <w:tcW w:w="2195" w:type="dxa"/>
            <w:vAlign w:val="center"/>
          </w:tcPr>
          <w:p w:rsidR="00501E9C" w:rsidRPr="00770D20" w:rsidRDefault="00401680" w:rsidP="001D47BC">
            <w:pPr>
              <w:spacing w:after="0" w:line="240" w:lineRule="auto"/>
              <w:jc w:val="center"/>
              <w:rPr>
                <w:rFonts w:cs="Times New Roman"/>
                <w:sz w:val="20"/>
                <w:szCs w:val="20"/>
                <w:lang w:val="en-US"/>
              </w:rPr>
            </w:pPr>
            <w:r>
              <w:rPr>
                <w:rFonts w:cs="Times New Roman"/>
                <w:sz w:val="20"/>
                <w:szCs w:val="20"/>
                <w:lang w:val="en-US"/>
              </w:rPr>
              <w:t>The product of the post processing event</w:t>
            </w:r>
          </w:p>
        </w:tc>
        <w:tc>
          <w:tcPr>
            <w:tcW w:w="1836" w:type="dxa"/>
            <w:vAlign w:val="center"/>
          </w:tcPr>
          <w:p w:rsidR="00501E9C" w:rsidRPr="00770D20" w:rsidRDefault="00501E9C" w:rsidP="001D47BC">
            <w:pPr>
              <w:spacing w:after="0" w:line="240" w:lineRule="auto"/>
              <w:jc w:val="center"/>
              <w:rPr>
                <w:rFonts w:cs="Times New Roman"/>
                <w:sz w:val="20"/>
                <w:szCs w:val="20"/>
                <w:lang w:val="fr-FR"/>
              </w:rPr>
            </w:pPr>
            <w:r w:rsidRPr="00770D20">
              <w:rPr>
                <w:rFonts w:cs="Times New Roman"/>
                <w:sz w:val="20"/>
                <w:szCs w:val="20"/>
                <w:lang w:val="fr-FR"/>
              </w:rPr>
              <w:t>"scan-00001_rec-01_voi-01"</w:t>
            </w:r>
            <w:r w:rsidRPr="00770D20">
              <w:rPr>
                <w:rFonts w:cs="Times New Roman"/>
                <w:sz w:val="20"/>
                <w:szCs w:val="20"/>
                <w:vertAlign w:val="superscript"/>
                <w:lang w:val="fr-FR"/>
              </w:rPr>
              <w:t>9</w:t>
            </w:r>
            <w:r w:rsidRPr="00770D20">
              <w:rPr>
                <w:rFonts w:cs="Times New Roman"/>
                <w:sz w:val="20"/>
                <w:szCs w:val="20"/>
                <w:lang w:val="fr-FR"/>
              </w:rPr>
              <w:t>"scan-00035_rec-01_voi-01""scan-00051_rec-01_voi-03"</w:t>
            </w:r>
          </w:p>
        </w:tc>
        <w:tc>
          <w:tcPr>
            <w:tcW w:w="2285" w:type="dxa"/>
            <w:vAlign w:val="center"/>
          </w:tcPr>
          <w:p w:rsidR="00501E9C" w:rsidRPr="00770D20" w:rsidRDefault="001D47BC">
            <w:pPr>
              <w:spacing w:after="0" w:line="240" w:lineRule="auto"/>
              <w:jc w:val="center"/>
              <w:rPr>
                <w:rFonts w:cs="Times New Roman"/>
                <w:sz w:val="20"/>
                <w:szCs w:val="20"/>
              </w:rPr>
            </w:pPr>
            <w:r>
              <w:rPr>
                <w:rFonts w:cs="Times New Roman"/>
                <w:sz w:val="20"/>
                <w:szCs w:val="20"/>
                <w:lang w:val="en-US"/>
              </w:rPr>
              <w:t>D3 Formal Derivation.</w:t>
            </w:r>
            <w:r>
              <w:rPr>
                <w:rFonts w:cs="Times New Roman"/>
                <w:sz w:val="20"/>
                <w:szCs w:val="20"/>
                <w:lang w:val="en-US"/>
              </w:rPr>
              <w:br/>
            </w:r>
            <w:r>
              <w:rPr>
                <w:rFonts w:cs="Times New Roman"/>
                <w:sz w:val="20"/>
                <w:szCs w:val="20"/>
              </w:rPr>
              <w:t>L22 created derivative:</w:t>
            </w:r>
            <w:r>
              <w:rPr>
                <w:rFonts w:cs="Times New Roman"/>
                <w:sz w:val="20"/>
                <w:szCs w:val="20"/>
              </w:rPr>
              <w:br/>
            </w:r>
            <w:r w:rsidR="00501E9C" w:rsidRPr="00770D20">
              <w:rPr>
                <w:color w:val="000000"/>
                <w:sz w:val="20"/>
                <w:szCs w:val="20"/>
                <w:lang w:eastAsia="el-GR"/>
              </w:rPr>
              <w:t xml:space="preserve"> </w:t>
            </w:r>
            <w:r>
              <w:rPr>
                <w:rFonts w:cs="Times New Roman"/>
                <w:sz w:val="20"/>
                <w:szCs w:val="20"/>
              </w:rPr>
              <w:t>D1 Digital Object.</w:t>
            </w:r>
            <w:r>
              <w:rPr>
                <w:rFonts w:cs="Times New Roman"/>
                <w:sz w:val="20"/>
                <w:szCs w:val="20"/>
              </w:rPr>
              <w:br/>
            </w:r>
            <w:r w:rsidR="00501E9C" w:rsidRPr="00770D20">
              <w:rPr>
                <w:rFonts w:cs="Times New Roman"/>
                <w:sz w:val="20"/>
                <w:szCs w:val="20"/>
                <w:lang w:val="en-US"/>
              </w:rPr>
              <w:t>P1 is identified by:</w:t>
            </w:r>
            <w:r>
              <w:rPr>
                <w:rFonts w:cs="Times New Roman"/>
                <w:sz w:val="20"/>
                <w:szCs w:val="20"/>
                <w:lang w:val="en-US"/>
              </w:rPr>
              <w:br/>
            </w:r>
            <w:r w:rsidR="00501E9C" w:rsidRPr="00770D20">
              <w:rPr>
                <w:rFonts w:cs="Times New Roman"/>
                <w:sz w:val="20"/>
                <w:szCs w:val="20"/>
                <w:lang w:val="en-US"/>
              </w:rPr>
              <w:t>E42 Identifier</w:t>
            </w:r>
          </w:p>
        </w:tc>
      </w:tr>
      <w:tr w:rsidR="00401680" w:rsidRPr="000F6243" w:rsidTr="00401680">
        <w:tc>
          <w:tcPr>
            <w:tcW w:w="2086" w:type="dxa"/>
            <w:vAlign w:val="center"/>
          </w:tcPr>
          <w:p w:rsidR="00401680" w:rsidRDefault="00401680" w:rsidP="00401680">
            <w:pPr>
              <w:spacing w:after="0" w:line="240" w:lineRule="auto"/>
              <w:rPr>
                <w:rFonts w:cs="Times New Roman"/>
                <w:sz w:val="20"/>
                <w:szCs w:val="20"/>
                <w:lang w:val="en-US"/>
              </w:rPr>
            </w:pPr>
            <w:r>
              <w:rPr>
                <w:rFonts w:cs="Times New Roman"/>
                <w:sz w:val="20"/>
                <w:szCs w:val="20"/>
                <w:lang w:val="en-US"/>
              </w:rPr>
              <w:t>inputDatasetID</w:t>
            </w:r>
          </w:p>
        </w:tc>
        <w:tc>
          <w:tcPr>
            <w:tcW w:w="2195" w:type="dxa"/>
            <w:vAlign w:val="center"/>
          </w:tcPr>
          <w:p w:rsidR="00401680" w:rsidRPr="00770D20" w:rsidRDefault="00401680" w:rsidP="00401680">
            <w:pPr>
              <w:spacing w:after="0" w:line="240" w:lineRule="auto"/>
              <w:jc w:val="center"/>
              <w:rPr>
                <w:rFonts w:cs="Times New Roman"/>
                <w:sz w:val="20"/>
                <w:szCs w:val="20"/>
                <w:lang w:val="en-US"/>
              </w:rPr>
            </w:pPr>
            <w:r>
              <w:rPr>
                <w:rFonts w:cs="Times New Roman"/>
                <w:sz w:val="20"/>
                <w:szCs w:val="20"/>
                <w:lang w:val="en-US"/>
              </w:rPr>
              <w:t>The ID of the input of the postprocessing process</w:t>
            </w:r>
          </w:p>
        </w:tc>
        <w:tc>
          <w:tcPr>
            <w:tcW w:w="1836" w:type="dxa"/>
            <w:vAlign w:val="center"/>
          </w:tcPr>
          <w:p w:rsidR="00401680" w:rsidRPr="00770D20" w:rsidRDefault="00401680" w:rsidP="00401680">
            <w:pPr>
              <w:spacing w:after="0" w:line="240" w:lineRule="auto"/>
              <w:jc w:val="center"/>
              <w:rPr>
                <w:rFonts w:cs="Times New Roman"/>
                <w:sz w:val="20"/>
                <w:szCs w:val="20"/>
              </w:rPr>
            </w:pPr>
            <w:r w:rsidRPr="00401680">
              <w:rPr>
                <w:rFonts w:cs="Times New Roman"/>
                <w:sz w:val="20"/>
                <w:szCs w:val="20"/>
                <w:lang w:val="en-US"/>
              </w:rPr>
              <w:t>" mCT-0001</w:t>
            </w:r>
            <w:r>
              <w:rPr>
                <w:rFonts w:cs="Times New Roman"/>
                <w:sz w:val="20"/>
                <w:szCs w:val="20"/>
                <w:lang w:val="en-US"/>
              </w:rPr>
              <w:t>-recon0001</w:t>
            </w:r>
            <w:r w:rsidRPr="00401680">
              <w:rPr>
                <w:rFonts w:cs="Times New Roman"/>
                <w:sz w:val="20"/>
                <w:szCs w:val="20"/>
                <w:lang w:val="en-US"/>
              </w:rPr>
              <w:t>.zip"</w:t>
            </w:r>
          </w:p>
        </w:tc>
        <w:tc>
          <w:tcPr>
            <w:tcW w:w="2285" w:type="dxa"/>
            <w:vAlign w:val="center"/>
          </w:tcPr>
          <w:p w:rsidR="00401680" w:rsidRPr="00401680" w:rsidRDefault="00401680" w:rsidP="00401680">
            <w:pPr>
              <w:spacing w:after="0" w:line="240" w:lineRule="auto"/>
              <w:jc w:val="center"/>
              <w:rPr>
                <w:rFonts w:eastAsia="MS Mincho"/>
                <w:sz w:val="20"/>
                <w:szCs w:val="20"/>
                <w:lang w:val="en-US" w:eastAsia="ja-JP"/>
              </w:rPr>
            </w:pPr>
            <w:r>
              <w:rPr>
                <w:rFonts w:cs="Times New Roman"/>
                <w:sz w:val="20"/>
                <w:szCs w:val="20"/>
                <w:lang w:val="en-US"/>
              </w:rPr>
              <w:t>D3 Formal Derivation.</w:t>
            </w:r>
            <w:r w:rsidRPr="00401680">
              <w:rPr>
                <w:rFonts w:cs="Times New Roman"/>
                <w:sz w:val="20"/>
                <w:szCs w:val="20"/>
                <w:lang w:val="en-US"/>
              </w:rPr>
              <w:br/>
              <w:t>L2</w:t>
            </w:r>
            <w:r>
              <w:rPr>
                <w:rFonts w:cs="Times New Roman"/>
                <w:sz w:val="20"/>
                <w:szCs w:val="20"/>
                <w:lang w:val="en-US"/>
              </w:rPr>
              <w:t>1</w:t>
            </w:r>
            <w:r w:rsidRPr="00401680">
              <w:rPr>
                <w:rFonts w:cs="Times New Roman"/>
                <w:sz w:val="20"/>
                <w:szCs w:val="20"/>
                <w:lang w:val="en-US"/>
              </w:rPr>
              <w:t xml:space="preserve">F </w:t>
            </w:r>
            <w:r>
              <w:rPr>
                <w:rFonts w:cs="Times New Roman"/>
                <w:sz w:val="20"/>
                <w:szCs w:val="20"/>
                <w:lang w:val="en-US"/>
              </w:rPr>
              <w:t>used derivation source</w:t>
            </w:r>
            <w:r w:rsidRPr="00401680">
              <w:rPr>
                <w:rFonts w:cs="Times New Roman"/>
                <w:sz w:val="20"/>
                <w:szCs w:val="20"/>
                <w:lang w:val="en-US"/>
              </w:rPr>
              <w:t>:</w:t>
            </w:r>
            <w:r>
              <w:rPr>
                <w:rFonts w:cs="Times New Roman"/>
                <w:sz w:val="20"/>
                <w:szCs w:val="20"/>
                <w:lang w:val="en-US"/>
              </w:rPr>
              <w:br/>
            </w:r>
            <w:r w:rsidRPr="00401680">
              <w:rPr>
                <w:rFonts w:cs="Times New Roman"/>
                <w:sz w:val="20"/>
                <w:szCs w:val="20"/>
                <w:lang w:val="en-US"/>
              </w:rPr>
              <w:t xml:space="preserve"> D9 Data Object</w:t>
            </w:r>
          </w:p>
        </w:tc>
      </w:tr>
      <w:tr w:rsidR="00501E9C" w:rsidRPr="000F6243" w:rsidTr="00401680">
        <w:tc>
          <w:tcPr>
            <w:tcW w:w="2086" w:type="dxa"/>
            <w:vAlign w:val="center"/>
          </w:tcPr>
          <w:p w:rsidR="00501E9C" w:rsidRPr="00770D20" w:rsidRDefault="001D47BC" w:rsidP="001D47BC">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ubvolum</w:t>
            </w:r>
            <w:r w:rsidR="00501E9C" w:rsidRPr="00770D20">
              <w:rPr>
                <w:rFonts w:cs="Times New Roman"/>
                <w:sz w:val="20"/>
                <w:szCs w:val="20"/>
                <w:lang w:val="en-US"/>
              </w:rPr>
              <w:t>e</w:t>
            </w:r>
            <w:r w:rsidR="00501E9C" w:rsidRPr="00770D20">
              <w:rPr>
                <w:rFonts w:cs="Times New Roman"/>
                <w:sz w:val="20"/>
                <w:szCs w:val="20"/>
              </w:rPr>
              <w:t>CreatedBy</w:t>
            </w:r>
          </w:p>
        </w:tc>
        <w:tc>
          <w:tcPr>
            <w:tcW w:w="2195" w:type="dxa"/>
            <w:vAlign w:val="center"/>
          </w:tcPr>
          <w:p w:rsidR="00501E9C" w:rsidRPr="00770D20" w:rsidRDefault="00401680" w:rsidP="00401680">
            <w:pPr>
              <w:spacing w:after="0" w:line="240" w:lineRule="auto"/>
              <w:jc w:val="center"/>
              <w:rPr>
                <w:rFonts w:cs="Times New Roman"/>
                <w:sz w:val="20"/>
                <w:szCs w:val="20"/>
                <w:lang w:val="en-US"/>
              </w:rPr>
            </w:pPr>
            <w:r>
              <w:rPr>
                <w:rFonts w:cs="Times New Roman"/>
                <w:sz w:val="20"/>
                <w:szCs w:val="20"/>
                <w:lang w:val="en-US"/>
              </w:rPr>
              <w:t>The p</w:t>
            </w:r>
            <w:r w:rsidR="00501E9C" w:rsidRPr="00770D20">
              <w:rPr>
                <w:rFonts w:cs="Times New Roman"/>
                <w:sz w:val="20"/>
                <w:szCs w:val="20"/>
                <w:lang w:val="en-US"/>
              </w:rPr>
              <w:t xml:space="preserve">erson who </w:t>
            </w:r>
            <w:r>
              <w:rPr>
                <w:rFonts w:cs="Times New Roman"/>
                <w:sz w:val="20"/>
                <w:szCs w:val="20"/>
                <w:lang w:val="en-US"/>
              </w:rPr>
              <w:t>carried out the event</w:t>
            </w:r>
          </w:p>
        </w:tc>
        <w:tc>
          <w:tcPr>
            <w:tcW w:w="1836" w:type="dxa"/>
            <w:vAlign w:val="center"/>
          </w:tcPr>
          <w:p w:rsidR="00501E9C" w:rsidRPr="00770D20" w:rsidRDefault="00501E9C" w:rsidP="001D47BC">
            <w:pPr>
              <w:spacing w:after="0" w:line="240" w:lineRule="auto"/>
              <w:jc w:val="center"/>
              <w:rPr>
                <w:rFonts w:cs="Times New Roman"/>
                <w:sz w:val="20"/>
                <w:szCs w:val="20"/>
              </w:rPr>
            </w:pPr>
            <w:r w:rsidRPr="00770D20">
              <w:rPr>
                <w:rFonts w:cs="Times New Roman"/>
                <w:sz w:val="20"/>
                <w:szCs w:val="20"/>
              </w:rPr>
              <w:t>"SarahFaulwetter"</w:t>
            </w:r>
          </w:p>
        </w:tc>
        <w:tc>
          <w:tcPr>
            <w:tcW w:w="2285" w:type="dxa"/>
            <w:vAlign w:val="center"/>
          </w:tcPr>
          <w:p w:rsidR="00501E9C" w:rsidRPr="00770D20" w:rsidRDefault="00501E9C">
            <w:pPr>
              <w:spacing w:after="0" w:line="240" w:lineRule="auto"/>
              <w:jc w:val="center"/>
              <w:rPr>
                <w:rFonts w:cs="Times New Roman"/>
                <w:sz w:val="20"/>
                <w:szCs w:val="20"/>
              </w:rPr>
            </w:pPr>
            <w:r w:rsidRPr="00770D20">
              <w:rPr>
                <w:rFonts w:cs="Times New Roman"/>
                <w:sz w:val="20"/>
                <w:szCs w:val="20"/>
                <w:lang w:val="en-US"/>
              </w:rPr>
              <w:t>D3 Formal Derivation</w:t>
            </w:r>
            <w:r w:rsidR="001D47BC">
              <w:rPr>
                <w:rFonts w:cs="Times New Roman"/>
                <w:sz w:val="20"/>
                <w:szCs w:val="20"/>
              </w:rPr>
              <w:t>.</w:t>
            </w:r>
            <w:r w:rsidR="001D47BC">
              <w:rPr>
                <w:rFonts w:cs="Times New Roman"/>
                <w:sz w:val="20"/>
                <w:szCs w:val="20"/>
              </w:rPr>
              <w:br/>
              <w:t>P14 carried out by</w:t>
            </w:r>
            <w:r w:rsidRPr="00770D20">
              <w:rPr>
                <w:rFonts w:cs="Times New Roman"/>
                <w:sz w:val="20"/>
                <w:szCs w:val="20"/>
              </w:rPr>
              <w:t xml:space="preserve">: </w:t>
            </w:r>
            <w:r w:rsidR="001D47BC">
              <w:rPr>
                <w:rFonts w:cs="Times New Roman"/>
                <w:sz w:val="20"/>
                <w:szCs w:val="20"/>
              </w:rPr>
              <w:br/>
            </w:r>
            <w:r w:rsidRPr="00770D20">
              <w:rPr>
                <w:rFonts w:cs="Times New Roman"/>
                <w:sz w:val="20"/>
                <w:szCs w:val="20"/>
              </w:rPr>
              <w:t>E39 Actor ( BT9</w:t>
            </w:r>
            <w:r w:rsidRPr="00770D20">
              <w:rPr>
                <w:rFonts w:cs="Times New Roman"/>
                <w:sz w:val="20"/>
                <w:szCs w:val="20"/>
                <w:lang w:val="en-US"/>
              </w:rPr>
              <w:t xml:space="preserve"> Actor Type</w:t>
            </w:r>
            <w:r w:rsidRPr="00770D20">
              <w:rPr>
                <w:rFonts w:cs="Times New Roman"/>
                <w:sz w:val="20"/>
                <w:szCs w:val="20"/>
              </w:rPr>
              <w:t>, BC8</w:t>
            </w:r>
            <w:r w:rsidRPr="00770D20">
              <w:rPr>
                <w:rFonts w:cs="Times New Roman"/>
                <w:sz w:val="20"/>
                <w:szCs w:val="20"/>
                <w:lang w:val="en-US"/>
              </w:rPr>
              <w:t xml:space="preserve"> Actor)</w:t>
            </w:r>
          </w:p>
        </w:tc>
      </w:tr>
      <w:tr w:rsidR="00501E9C" w:rsidRPr="000F6243" w:rsidTr="00401680">
        <w:tc>
          <w:tcPr>
            <w:tcW w:w="2086" w:type="dxa"/>
            <w:vAlign w:val="center"/>
          </w:tcPr>
          <w:p w:rsidR="00501E9C" w:rsidRPr="00770D20" w:rsidRDefault="001D47BC" w:rsidP="001D47BC">
            <w:pPr>
              <w:spacing w:after="0" w:line="240" w:lineRule="auto"/>
              <w:rPr>
                <w:rFonts w:cs="Times New Roman"/>
                <w:sz w:val="20"/>
                <w:szCs w:val="20"/>
              </w:rPr>
            </w:pPr>
            <w:r>
              <w:rPr>
                <w:rFonts w:cs="Times New Roman"/>
                <w:sz w:val="20"/>
                <w:szCs w:val="20"/>
              </w:rPr>
              <w:t>s</w:t>
            </w:r>
            <w:r w:rsidR="00501E9C" w:rsidRPr="00770D20">
              <w:rPr>
                <w:rFonts w:cs="Times New Roman"/>
                <w:sz w:val="20"/>
                <w:szCs w:val="20"/>
              </w:rPr>
              <w:t>ubvolumeNotes</w:t>
            </w:r>
          </w:p>
        </w:tc>
        <w:tc>
          <w:tcPr>
            <w:tcW w:w="2195" w:type="dxa"/>
            <w:vAlign w:val="center"/>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Any other notes and comments concerning the subvolume</w:t>
            </w:r>
          </w:p>
        </w:tc>
        <w:tc>
          <w:tcPr>
            <w:tcW w:w="1836" w:type="dxa"/>
            <w:vAlign w:val="center"/>
          </w:tcPr>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"original recon misaligned, was reconstructed again"</w:t>
            </w:r>
          </w:p>
          <w:p w:rsidR="00501E9C" w:rsidRPr="00770D20" w:rsidRDefault="00501E9C" w:rsidP="001D47BC">
            <w:pPr>
              <w:spacing w:after="0" w:line="240" w:lineRule="auto"/>
              <w:jc w:val="center"/>
              <w:rPr>
                <w:rFonts w:cs="Times New Roman"/>
                <w:sz w:val="20"/>
                <w:szCs w:val="20"/>
                <w:lang w:val="en-US"/>
              </w:rPr>
            </w:pPr>
            <w:r w:rsidRPr="00770D20">
              <w:rPr>
                <w:rFonts w:cs="Times New Roman"/>
                <w:sz w:val="20"/>
                <w:szCs w:val="20"/>
                <w:lang w:val="en-US"/>
              </w:rPr>
              <w:t>"Subvolume used for creating surface</w:t>
            </w:r>
            <w:r w:rsidRPr="00770D20">
              <w:rPr>
                <w:rFonts w:cs="Times New Roman"/>
                <w:sz w:val="20"/>
                <w:szCs w:val="20"/>
                <w:lang w:val="en-US"/>
              </w:rPr>
              <w:br/>
              <w:t>models"</w:t>
            </w:r>
          </w:p>
        </w:tc>
        <w:tc>
          <w:tcPr>
            <w:tcW w:w="2285" w:type="dxa"/>
            <w:vAlign w:val="center"/>
          </w:tcPr>
          <w:p w:rsidR="00501E9C" w:rsidRPr="00401680" w:rsidRDefault="001D47BC">
            <w:pPr>
              <w:jc w:val="center"/>
              <w:rPr>
                <w:sz w:val="20"/>
                <w:szCs w:val="20"/>
              </w:rPr>
            </w:pPr>
            <w:r>
              <w:rPr>
                <w:rFonts w:cs="Times New Roman"/>
                <w:sz w:val="20"/>
                <w:szCs w:val="20"/>
                <w:lang w:val="en-US"/>
              </w:rPr>
              <w:t xml:space="preserve"> D3 Formal Derivation.</w:t>
            </w:r>
            <w:r>
              <w:rPr>
                <w:rFonts w:cs="Times New Roman"/>
                <w:sz w:val="20"/>
                <w:szCs w:val="20"/>
                <w:lang w:val="en-US"/>
              </w:rPr>
              <w:br/>
            </w:r>
            <w:r w:rsidR="00501E9C" w:rsidRPr="00770D20">
              <w:rPr>
                <w:rFonts w:cs="Times New Roman"/>
                <w:sz w:val="20"/>
                <w:szCs w:val="20"/>
                <w:lang w:val="en-US"/>
              </w:rPr>
              <w:t>P3 has note:</w:t>
            </w:r>
            <w:r>
              <w:rPr>
                <w:rFonts w:cs="Times New Roman"/>
                <w:sz w:val="20"/>
                <w:szCs w:val="20"/>
                <w:lang w:val="en-US"/>
              </w:rPr>
              <w:br/>
            </w:r>
            <w:r w:rsidR="00501E9C" w:rsidRPr="00770D20">
              <w:rPr>
                <w:rFonts w:cs="Times New Roman"/>
                <w:sz w:val="20"/>
                <w:szCs w:val="20"/>
                <w:lang w:val="en-US"/>
              </w:rPr>
              <w:t>E62 String</w:t>
            </w:r>
          </w:p>
        </w:tc>
      </w:tr>
    </w:tbl>
    <w:p w:rsidR="00501E9C" w:rsidRPr="00770D20" w:rsidRDefault="00501E9C" w:rsidP="00501E9C">
      <w:pPr>
        <w:jc w:val="both"/>
        <w:rPr>
          <w:rFonts w:cs="Times New Roman"/>
          <w:b/>
          <w:bCs/>
          <w:sz w:val="24"/>
          <w:szCs w:val="24"/>
          <w:u w:val="single"/>
          <w:lang w:val="en-US"/>
        </w:rPr>
      </w:pPr>
    </w:p>
    <w:p w:rsidR="00501E9C" w:rsidRPr="00770D20" w:rsidRDefault="00501E9C" w:rsidP="00401680">
      <w:pPr>
        <w:jc w:val="center"/>
        <w:rPr>
          <w:rFonts w:cs="Times New Roman"/>
          <w:b/>
          <w:bCs/>
          <w:sz w:val="24"/>
          <w:szCs w:val="24"/>
          <w:u w:val="single"/>
          <w:lang w:val="en-US"/>
        </w:rPr>
      </w:pPr>
      <w:r w:rsidRPr="00770D20">
        <w:rPr>
          <w:rFonts w:cs="Times New Roman"/>
          <w:i/>
          <w:iCs/>
          <w:sz w:val="24"/>
          <w:szCs w:val="24"/>
          <w:lang w:val="en-US"/>
        </w:rPr>
        <w:t>Table 4e: Metadata about PostProcessingEvent</w:t>
      </w:r>
    </w:p>
    <w:p w:rsidR="00501E9C" w:rsidRPr="00770D20" w:rsidRDefault="00501E9C" w:rsidP="00501E9C">
      <w:pPr>
        <w:pStyle w:val="ListParagraph"/>
        <w:jc w:val="both"/>
        <w:rPr>
          <w:rFonts w:cs="Times New Roman"/>
          <w:sz w:val="24"/>
          <w:szCs w:val="24"/>
          <w:lang w:val="en-US"/>
        </w:rPr>
      </w:pPr>
    </w:p>
    <w:p w:rsidR="00501E9C" w:rsidRPr="00BA3DC8" w:rsidRDefault="00BA3DC8" w:rsidP="00401680">
      <w:pPr>
        <w:pStyle w:val="Heading2"/>
        <w:rPr>
          <w:lang w:val="en-US"/>
        </w:rPr>
      </w:pPr>
      <w:bookmarkStart w:id="124" w:name="_Toc435550173"/>
      <w:r>
        <w:rPr>
          <w:lang w:val="en-US"/>
        </w:rPr>
        <w:t xml:space="preserve">Environmental </w:t>
      </w:r>
      <w:r w:rsidR="00401680">
        <w:rPr>
          <w:lang w:val="en-US"/>
        </w:rPr>
        <w:t xml:space="preserve">Measurement </w:t>
      </w:r>
      <w:r>
        <w:rPr>
          <w:lang w:val="en-US"/>
        </w:rPr>
        <w:t>Metadata</w:t>
      </w:r>
      <w:bookmarkEnd w:id="124"/>
    </w:p>
    <w:p w:rsidR="001456E7" w:rsidRDefault="001456E7" w:rsidP="00501E9C">
      <w:pPr>
        <w:jc w:val="both"/>
        <w:rPr>
          <w:rFonts w:cs="Times New Roman"/>
          <w:sz w:val="24"/>
          <w:szCs w:val="24"/>
          <w:lang w:val="en-US"/>
        </w:rPr>
      </w:pPr>
    </w:p>
    <w:p w:rsidR="00501E9C" w:rsidRPr="00770D20" w:rsidRDefault="00501E9C" w:rsidP="00501E9C">
      <w:pPr>
        <w:jc w:val="both"/>
        <w:rPr>
          <w:rFonts w:cs="Times New Roman"/>
          <w:sz w:val="24"/>
          <w:szCs w:val="24"/>
          <w:lang w:val="en-US"/>
        </w:rPr>
      </w:pPr>
      <w:r w:rsidRPr="00770D20">
        <w:rPr>
          <w:rFonts w:cs="Times New Roman"/>
          <w:sz w:val="24"/>
          <w:szCs w:val="24"/>
          <w:lang w:val="en-US"/>
        </w:rPr>
        <w:lastRenderedPageBreak/>
        <w:t>The following table illustrates metadata about the sample taking measurement event, such as the type of the dimension that was measured during the sample taking measurement event, the value of the dimension that was measured, etc..(Table 5)</w:t>
      </w:r>
    </w:p>
    <w:p w:rsidR="00501E9C" w:rsidRPr="00770D20" w:rsidRDefault="00501E9C" w:rsidP="00501E9C">
      <w:pPr>
        <w:jc w:val="both"/>
        <w:rPr>
          <w:rFonts w:cs="Times New Roman"/>
          <w:sz w:val="24"/>
          <w:szCs w:val="24"/>
          <w:lang w:val="en-US"/>
        </w:rPr>
      </w:pPr>
    </w:p>
    <w:p w:rsidR="00501E9C" w:rsidRPr="00401680" w:rsidRDefault="00501E9C" w:rsidP="00501E9C">
      <w:pPr>
        <w:jc w:val="center"/>
        <w:rPr>
          <w:rFonts w:cs="Times New Roman"/>
          <w:b/>
          <w:sz w:val="24"/>
          <w:szCs w:val="24"/>
          <w:lang w:val="en-US"/>
        </w:rPr>
      </w:pPr>
      <w:r w:rsidRPr="00401680">
        <w:rPr>
          <w:rFonts w:cs="Times New Roman"/>
          <w:b/>
          <w:sz w:val="24"/>
          <w:szCs w:val="24"/>
          <w:lang w:val="en-US"/>
        </w:rPr>
        <w:t xml:space="preserve">Metadata about </w:t>
      </w:r>
      <w:r w:rsidR="00401680" w:rsidRPr="00401680">
        <w:rPr>
          <w:rFonts w:cs="Times New Roman"/>
          <w:b/>
          <w:sz w:val="24"/>
          <w:szCs w:val="24"/>
          <w:lang w:val="en-US"/>
        </w:rPr>
        <w:t>Environmental Measurement Event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99"/>
        <w:gridCol w:w="1559"/>
        <w:gridCol w:w="1985"/>
        <w:gridCol w:w="2779"/>
      </w:tblGrid>
      <w:tr w:rsidR="00501E9C" w:rsidRPr="00770D20" w:rsidTr="00BA3DC8">
        <w:trPr>
          <w:trHeight w:val="300"/>
        </w:trPr>
        <w:tc>
          <w:tcPr>
            <w:tcW w:w="2199" w:type="dxa"/>
            <w:shd w:val="clear" w:color="auto" w:fill="DDD9C3"/>
            <w:noWrap/>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Metadata</w:t>
            </w:r>
          </w:p>
        </w:tc>
        <w:tc>
          <w:tcPr>
            <w:tcW w:w="1559" w:type="dxa"/>
            <w:shd w:val="clear" w:color="auto" w:fill="DDD9C3"/>
            <w:noWrap/>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Definition</w:t>
            </w:r>
          </w:p>
        </w:tc>
        <w:tc>
          <w:tcPr>
            <w:tcW w:w="1985" w:type="dxa"/>
            <w:shd w:val="clear" w:color="auto" w:fill="DDD9C3"/>
            <w:noWrap/>
            <w:vAlign w:val="center"/>
          </w:tcPr>
          <w:p w:rsidR="00501E9C" w:rsidRPr="00401680" w:rsidRDefault="00501E9C" w:rsidP="0039021A">
            <w:pPr>
              <w:spacing w:after="0" w:line="240" w:lineRule="auto"/>
              <w:jc w:val="center"/>
              <w:rPr>
                <w:rFonts w:cs="Times New Roman"/>
                <w:b/>
                <w:bCs/>
                <w:szCs w:val="20"/>
              </w:rPr>
            </w:pPr>
            <w:r w:rsidRPr="00401680">
              <w:rPr>
                <w:rFonts w:cs="Times New Roman"/>
                <w:b/>
                <w:bCs/>
                <w:szCs w:val="20"/>
              </w:rPr>
              <w:t>Example(s)</w:t>
            </w:r>
          </w:p>
        </w:tc>
        <w:tc>
          <w:tcPr>
            <w:tcW w:w="2779" w:type="dxa"/>
            <w:shd w:val="clear" w:color="auto" w:fill="DDD9C3"/>
            <w:noWrap/>
            <w:vAlign w:val="center"/>
          </w:tcPr>
          <w:p w:rsidR="00501E9C" w:rsidRPr="00401680" w:rsidRDefault="003C7F13" w:rsidP="0039021A">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BA3DC8">
        <w:trPr>
          <w:trHeight w:val="630"/>
        </w:trPr>
        <w:tc>
          <w:tcPr>
            <w:tcW w:w="2199" w:type="dxa"/>
            <w:vAlign w:val="center"/>
          </w:tcPr>
          <w:p w:rsidR="00501E9C" w:rsidRPr="00BA3DC8" w:rsidRDefault="00BA3DC8" w:rsidP="00BA3DC8">
            <w:pPr>
              <w:spacing w:after="0" w:line="240" w:lineRule="auto"/>
              <w:rPr>
                <w:rFonts w:cs="Times New Roman"/>
                <w:sz w:val="20"/>
                <w:szCs w:val="20"/>
                <w:lang w:val="en-US"/>
              </w:rPr>
            </w:pPr>
            <w:r>
              <w:rPr>
                <w:rFonts w:cs="Times New Roman"/>
                <w:sz w:val="20"/>
                <w:szCs w:val="20"/>
                <w:lang w:val="en-US"/>
              </w:rPr>
              <w:t>s</w:t>
            </w:r>
            <w:r w:rsidR="00501E9C" w:rsidRPr="00BA3DC8">
              <w:rPr>
                <w:rFonts w:cs="Times New Roman"/>
                <w:sz w:val="20"/>
                <w:szCs w:val="20"/>
                <w:lang w:val="en-US"/>
              </w:rPr>
              <w:t>ample Taking Measurement Event ID</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ID of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Sphaerosyllis</w:t>
            </w:r>
            <w:r w:rsidR="00BA3DC8">
              <w:rPr>
                <w:rFonts w:cs="Times New Roman"/>
                <w:sz w:val="20"/>
                <w:szCs w:val="20"/>
                <w:lang w:val="en-US"/>
              </w:rPr>
              <w:t xml:space="preserve"> </w:t>
            </w:r>
            <w:r w:rsidRPr="00BA3DC8">
              <w:rPr>
                <w:rFonts w:cs="Times New Roman"/>
                <w:sz w:val="20"/>
                <w:szCs w:val="20"/>
                <w:lang w:val="en-US"/>
              </w:rPr>
              <w:t xml:space="preserve">levantina specimen </w:t>
            </w:r>
            <w:r w:rsidRPr="00BA3DC8">
              <w:rPr>
                <w:rFonts w:cs="Times New Roman"/>
                <w:sz w:val="20"/>
                <w:szCs w:val="20"/>
                <w:lang w:val="en-US"/>
              </w:rPr>
              <w:br/>
              <w:t>length measurement</w:t>
            </w:r>
          </w:p>
          <w:p w:rsidR="00501E9C" w:rsidRPr="00BA3DC8" w:rsidRDefault="00501E9C" w:rsidP="00BA3DC8">
            <w:pPr>
              <w:spacing w:after="0" w:line="240" w:lineRule="auto"/>
              <w:jc w:val="center"/>
              <w:rPr>
                <w:rFonts w:cs="Times New Roman"/>
                <w:sz w:val="20"/>
                <w:szCs w:val="20"/>
                <w:lang w:val="en-US"/>
              </w:rPr>
            </w:pPr>
          </w:p>
        </w:tc>
        <w:tc>
          <w:tcPr>
            <w:tcW w:w="2779" w:type="dxa"/>
            <w:noWrap/>
            <w:vAlign w:val="center"/>
          </w:tcPr>
          <w:p w:rsidR="00BA3DC8" w:rsidRPr="00BA3DC8" w:rsidRDefault="00501E9C" w:rsidP="00BA3DC8">
            <w:pPr>
              <w:spacing w:after="0" w:line="240" w:lineRule="auto"/>
              <w:jc w:val="center"/>
              <w:rPr>
                <w:rFonts w:cs="Times New Roman"/>
                <w:sz w:val="20"/>
                <w:szCs w:val="20"/>
                <w:lang w:val="en-US"/>
              </w:rPr>
            </w:pPr>
            <w:r w:rsidRPr="00BA3DC8">
              <w:rPr>
                <w:rFonts w:cs="Times New Roman"/>
                <w:sz w:val="20"/>
                <w:szCs w:val="20"/>
              </w:rPr>
              <w:t>S3 Measurement by Sampling</w:t>
            </w:r>
            <w:r w:rsidRPr="00BA3DC8">
              <w:rPr>
                <w:rFonts w:cs="Times New Roman"/>
                <w:sz w:val="20"/>
                <w:szCs w:val="20"/>
                <w:lang w:val="en-US"/>
              </w:rPr>
              <w:t>.</w:t>
            </w:r>
            <w:r w:rsidR="00BA3DC8">
              <w:rPr>
                <w:rFonts w:cs="Times New Roman"/>
                <w:sz w:val="20"/>
                <w:szCs w:val="20"/>
                <w:lang w:val="en-US"/>
              </w:rPr>
              <w:br/>
            </w:r>
            <w:ins w:id="125" w:author="Nikolaos Minadakis" w:date="2015-02-05T17:08:00Z">
              <w:r w:rsidR="00527B4B">
                <w:rPr>
                  <w:rFonts w:cs="Times New Roman"/>
                  <w:sz w:val="20"/>
                  <w:szCs w:val="20"/>
                </w:rPr>
                <w:t>P48 has preferred identifier:E42 Identifier</w:t>
              </w:r>
            </w:ins>
            <w:del w:id="126" w:author="Nikolaos Minadakis" w:date="2015-02-05T17:08:00Z">
              <w:r w:rsidRPr="00BA3DC8" w:rsidDel="00527B4B">
                <w:rPr>
                  <w:rFonts w:cs="Times New Roman"/>
                  <w:sz w:val="20"/>
                  <w:szCs w:val="20"/>
                  <w:lang w:val="en-US"/>
                </w:rPr>
                <w:delText>P1 is identified by:</w:delText>
              </w:r>
              <w:r w:rsidR="00BA3DC8" w:rsidDel="00527B4B">
                <w:rPr>
                  <w:rFonts w:cs="Times New Roman"/>
                  <w:sz w:val="20"/>
                  <w:szCs w:val="20"/>
                  <w:lang w:val="en-US"/>
                </w:rPr>
                <w:br/>
              </w:r>
              <w:r w:rsidRPr="00BA3DC8" w:rsidDel="00527B4B">
                <w:rPr>
                  <w:rFonts w:cs="Times New Roman"/>
                  <w:sz w:val="20"/>
                  <w:szCs w:val="20"/>
                  <w:lang w:val="en-US"/>
                </w:rPr>
                <w:delText>E42 Identifier</w:delText>
              </w:r>
            </w:del>
          </w:p>
          <w:p w:rsidR="00BA3DC8" w:rsidRPr="00BA3DC8" w:rsidRDefault="00BA3DC8" w:rsidP="00BA3DC8">
            <w:pPr>
              <w:spacing w:after="0" w:line="240" w:lineRule="auto"/>
              <w:jc w:val="center"/>
              <w:rPr>
                <w:rFonts w:cs="Times New Roman"/>
                <w:sz w:val="20"/>
                <w:szCs w:val="20"/>
                <w:lang w:val="en-US"/>
              </w:rPr>
            </w:pPr>
            <w:r w:rsidRPr="00BA3DC8">
              <w:rPr>
                <w:rFonts w:cs="Times New Roman"/>
                <w:sz w:val="20"/>
                <w:szCs w:val="20"/>
                <w:lang w:val="en-US"/>
              </w:rPr>
              <w:t>&amp;</w:t>
            </w:r>
          </w:p>
          <w:p w:rsidR="00BA3DC8" w:rsidRPr="00BA3DC8" w:rsidRDefault="00BA3DC8" w:rsidP="00BA3DC8">
            <w:pPr>
              <w:spacing w:after="0" w:line="240" w:lineRule="auto"/>
              <w:jc w:val="center"/>
              <w:rPr>
                <w:rFonts w:cs="Times New Roman"/>
                <w:sz w:val="20"/>
                <w:szCs w:val="20"/>
                <w:lang w:val="en-US"/>
              </w:rPr>
            </w:pPr>
            <w:r w:rsidRPr="00BA3DC8">
              <w:rPr>
                <w:rFonts w:cs="Times New Roman"/>
                <w:sz w:val="20"/>
                <w:szCs w:val="20"/>
              </w:rPr>
              <w:t>S3 Measurement by Sampling</w:t>
            </w:r>
            <w:r w:rsidRPr="00BA3DC8">
              <w:rPr>
                <w:rFonts w:cs="Times New Roman"/>
                <w:sz w:val="20"/>
                <w:szCs w:val="20"/>
                <w:lang w:val="en-US"/>
              </w:rPr>
              <w:t>.</w:t>
            </w:r>
          </w:p>
          <w:p w:rsidR="00BA3DC8" w:rsidRPr="00BA3DC8" w:rsidRDefault="00BA3DC8" w:rsidP="00BA3DC8">
            <w:pPr>
              <w:spacing w:after="0" w:line="240" w:lineRule="auto"/>
              <w:jc w:val="center"/>
              <w:rPr>
                <w:rFonts w:cs="Times New Roman"/>
                <w:sz w:val="20"/>
                <w:szCs w:val="20"/>
                <w:lang w:val="en-US"/>
              </w:rPr>
            </w:pPr>
            <w:r w:rsidRPr="00BA3DC8">
              <w:rPr>
                <w:rFonts w:cs="Times New Roman"/>
                <w:sz w:val="20"/>
                <w:szCs w:val="20"/>
                <w:lang w:val="en-US"/>
              </w:rPr>
              <w:t>P2 has type.</w:t>
            </w:r>
          </w:p>
          <w:p w:rsidR="00501E9C" w:rsidRPr="00BA3DC8" w:rsidRDefault="00BA3DC8" w:rsidP="00BA3DC8">
            <w:pPr>
              <w:spacing w:after="0" w:line="240" w:lineRule="auto"/>
              <w:jc w:val="center"/>
              <w:rPr>
                <w:rFonts w:cs="Times New Roman"/>
                <w:sz w:val="20"/>
                <w:szCs w:val="20"/>
                <w:lang w:val="en-US"/>
              </w:rPr>
            </w:pPr>
            <w:r w:rsidRPr="00BA3DC8">
              <w:rPr>
                <w:rFonts w:cs="Times New Roman"/>
                <w:sz w:val="20"/>
                <w:szCs w:val="20"/>
                <w:lang w:val="en-US"/>
              </w:rPr>
              <w:t>E55 Type: Environmental Measurement</w:t>
            </w:r>
          </w:p>
          <w:p w:rsidR="00501E9C" w:rsidRPr="00BA3DC8" w:rsidRDefault="00501E9C" w:rsidP="00BA3DC8">
            <w:pPr>
              <w:spacing w:after="0" w:line="240" w:lineRule="auto"/>
              <w:jc w:val="center"/>
              <w:rPr>
                <w:rFonts w:cs="Times New Roman"/>
                <w:sz w:val="20"/>
                <w:szCs w:val="20"/>
                <w:lang w:val="en-US"/>
              </w:rPr>
            </w:pPr>
          </w:p>
        </w:tc>
      </w:tr>
      <w:tr w:rsidR="00501E9C" w:rsidRPr="000F6243" w:rsidTr="00BA3DC8">
        <w:trPr>
          <w:trHeight w:val="477"/>
        </w:trPr>
        <w:tc>
          <w:tcPr>
            <w:tcW w:w="2199" w:type="dxa"/>
            <w:noWrap/>
            <w:vAlign w:val="center"/>
          </w:tcPr>
          <w:p w:rsidR="00501E9C" w:rsidRPr="00BA3DC8" w:rsidRDefault="00954F64" w:rsidP="00954F64">
            <w:pPr>
              <w:spacing w:after="0" w:line="240" w:lineRule="auto"/>
              <w:rPr>
                <w:rFonts w:cs="Times New Roman"/>
                <w:sz w:val="20"/>
                <w:szCs w:val="20"/>
              </w:rPr>
            </w:pPr>
            <w:r w:rsidRPr="00954F64">
              <w:rPr>
                <w:rFonts w:cs="Times New Roman"/>
                <w:sz w:val="20"/>
                <w:szCs w:val="20"/>
              </w:rPr>
              <w:t>measurement</w:t>
            </w:r>
            <w:r>
              <w:rPr>
                <w:rFonts w:cs="Times New Roman"/>
                <w:sz w:val="20"/>
                <w:szCs w:val="20"/>
              </w:rPr>
              <w:t>By</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person that carried out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"SarahFaulwetter"</w:t>
            </w:r>
          </w:p>
        </w:tc>
        <w:tc>
          <w:tcPr>
            <w:tcW w:w="2779" w:type="dxa"/>
            <w:noWrap/>
            <w:vAlign w:val="center"/>
          </w:tcPr>
          <w:p w:rsidR="00501E9C" w:rsidRPr="00BA3DC8" w:rsidRDefault="00501E9C" w:rsidP="00BA3DC8">
            <w:pPr>
              <w:jc w:val="center"/>
              <w:rPr>
                <w:sz w:val="20"/>
                <w:szCs w:val="20"/>
              </w:rPr>
            </w:pPr>
            <w:r w:rsidRPr="00BA3DC8">
              <w:rPr>
                <w:rFonts w:cs="Times New Roman"/>
                <w:sz w:val="20"/>
                <w:szCs w:val="20"/>
              </w:rPr>
              <w:t>S3 Measurement by Sampling</w:t>
            </w:r>
            <w:r w:rsidR="00BA3DC8">
              <w:rPr>
                <w:rFonts w:cs="Times New Roman"/>
                <w:sz w:val="20"/>
                <w:szCs w:val="20"/>
                <w:lang w:val="en-US"/>
              </w:rPr>
              <w:t xml:space="preserve">. </w:t>
            </w:r>
            <w:r w:rsidR="00BA3DC8">
              <w:rPr>
                <w:rFonts w:cs="Times New Roman"/>
                <w:sz w:val="20"/>
                <w:szCs w:val="20"/>
                <w:lang w:val="en-US"/>
              </w:rPr>
              <w:br/>
            </w:r>
            <w:r w:rsidRPr="00BA3DC8">
              <w:rPr>
                <w:rFonts w:cs="Times New Roman"/>
                <w:sz w:val="20"/>
                <w:szCs w:val="20"/>
              </w:rPr>
              <w:t xml:space="preserve"> P14 carried out by :</w:t>
            </w:r>
            <w:r w:rsidR="00BA3DC8">
              <w:rPr>
                <w:rFonts w:cs="Times New Roman"/>
                <w:sz w:val="20"/>
                <w:szCs w:val="20"/>
              </w:rPr>
              <w:br/>
            </w:r>
            <w:r w:rsidRPr="00BA3DC8">
              <w:rPr>
                <w:rFonts w:cs="Times New Roman"/>
                <w:sz w:val="20"/>
                <w:szCs w:val="20"/>
              </w:rPr>
              <w:t xml:space="preserve"> E39 Actor</w:t>
            </w:r>
            <w:r w:rsidR="00BA3DC8">
              <w:rPr>
                <w:sz w:val="20"/>
                <w:szCs w:val="20"/>
              </w:rPr>
              <w:br/>
              <w:t>(</w:t>
            </w:r>
            <w:r w:rsidRPr="00BA3DC8">
              <w:rPr>
                <w:rFonts w:cs="Times New Roman"/>
                <w:sz w:val="20"/>
                <w:szCs w:val="20"/>
              </w:rPr>
              <w:t>BT9</w:t>
            </w:r>
            <w:r w:rsidRPr="00BA3DC8">
              <w:rPr>
                <w:rFonts w:cs="Times New Roman"/>
                <w:sz w:val="20"/>
                <w:szCs w:val="20"/>
                <w:lang w:val="en-US"/>
              </w:rPr>
              <w:t xml:space="preserve"> Actor Type</w:t>
            </w:r>
            <w:r w:rsidRPr="00BA3DC8">
              <w:rPr>
                <w:rFonts w:cs="Times New Roman"/>
                <w:sz w:val="20"/>
                <w:szCs w:val="20"/>
              </w:rPr>
              <w:t>, BC8</w:t>
            </w:r>
            <w:r w:rsidRPr="00BA3DC8">
              <w:rPr>
                <w:rFonts w:cs="Times New Roman"/>
                <w:sz w:val="20"/>
                <w:szCs w:val="20"/>
                <w:lang w:val="en-US"/>
              </w:rPr>
              <w:t xml:space="preserve"> Actor</w:t>
            </w:r>
            <w:r w:rsidR="00BA3DC8">
              <w:rPr>
                <w:rFonts w:cs="Times New Roman"/>
                <w:sz w:val="20"/>
                <w:szCs w:val="20"/>
                <w:lang w:val="en-US"/>
              </w:rPr>
              <w:t>)</w:t>
            </w:r>
          </w:p>
        </w:tc>
      </w:tr>
      <w:tr w:rsidR="00501E9C" w:rsidRPr="000F6243" w:rsidTr="00BA3DC8">
        <w:trPr>
          <w:trHeight w:val="412"/>
        </w:trPr>
        <w:tc>
          <w:tcPr>
            <w:tcW w:w="2199" w:type="dxa"/>
            <w:noWrap/>
            <w:vAlign w:val="center"/>
          </w:tcPr>
          <w:p w:rsidR="00501E9C" w:rsidRPr="00BA3DC8" w:rsidRDefault="00954F64" w:rsidP="00954F64">
            <w:pPr>
              <w:spacing w:after="0" w:line="240" w:lineRule="auto"/>
              <w:rPr>
                <w:rFonts w:cs="Times New Roman"/>
                <w:sz w:val="20"/>
                <w:szCs w:val="20"/>
              </w:rPr>
            </w:pPr>
            <w:r w:rsidRPr="00954F64">
              <w:rPr>
                <w:rFonts w:cs="Times New Roman"/>
                <w:sz w:val="20"/>
                <w:szCs w:val="20"/>
              </w:rPr>
              <w:t>measurement</w:t>
            </w:r>
            <w:r>
              <w:rPr>
                <w:rFonts w:cs="Times New Roman"/>
                <w:sz w:val="20"/>
                <w:szCs w:val="20"/>
              </w:rPr>
              <w:t>Date</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date of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"17/9/2012"</w:t>
            </w:r>
          </w:p>
        </w:tc>
        <w:tc>
          <w:tcPr>
            <w:tcW w:w="2779" w:type="dxa"/>
            <w:noWrap/>
            <w:vAlign w:val="center"/>
          </w:tcPr>
          <w:p w:rsidR="00501E9C" w:rsidRPr="00BA3DC8" w:rsidDel="00527B4B" w:rsidRDefault="00501E9C" w:rsidP="00BA3DC8">
            <w:pPr>
              <w:jc w:val="center"/>
              <w:rPr>
                <w:del w:id="127" w:author="Nikolaos Minadakis" w:date="2015-02-05T17:08:00Z"/>
                <w:sz w:val="20"/>
                <w:szCs w:val="20"/>
              </w:rPr>
            </w:pPr>
            <w:r w:rsidRPr="00BA3DC8">
              <w:rPr>
                <w:rFonts w:cs="Times New Roman"/>
                <w:sz w:val="20"/>
                <w:szCs w:val="20"/>
              </w:rPr>
              <w:t>S3 Measurement by Sampling</w:t>
            </w:r>
            <w:r w:rsidRPr="00BA3DC8">
              <w:rPr>
                <w:rFonts w:cs="Times New Roman"/>
                <w:sz w:val="20"/>
                <w:szCs w:val="20"/>
                <w:lang w:val="en-US"/>
              </w:rPr>
              <w:t>.</w:t>
            </w:r>
            <w:r w:rsidR="00BA3DC8">
              <w:rPr>
                <w:rFonts w:cs="Times New Roman"/>
                <w:sz w:val="20"/>
                <w:szCs w:val="20"/>
                <w:lang w:val="en-US"/>
              </w:rPr>
              <w:br/>
            </w:r>
            <w:r w:rsidRPr="00BA3DC8">
              <w:rPr>
                <w:rFonts w:cs="Times New Roman"/>
                <w:sz w:val="20"/>
                <w:szCs w:val="20"/>
                <w:lang w:val="en-US"/>
              </w:rPr>
              <w:t xml:space="preserve"> </w:t>
            </w:r>
            <w:r w:rsidRPr="00BA3DC8">
              <w:rPr>
                <w:rFonts w:cs="Times New Roman"/>
                <w:sz w:val="20"/>
                <w:szCs w:val="20"/>
              </w:rPr>
              <w:t>P4 has time-span :</w:t>
            </w:r>
            <w:r w:rsidR="00BA3DC8">
              <w:rPr>
                <w:rFonts w:cs="Times New Roman"/>
                <w:sz w:val="20"/>
                <w:szCs w:val="20"/>
              </w:rPr>
              <w:br/>
            </w:r>
            <w:r w:rsidRPr="00BA3DC8">
              <w:rPr>
                <w:rFonts w:cs="Times New Roman"/>
                <w:sz w:val="20"/>
                <w:szCs w:val="20"/>
              </w:rPr>
              <w:t xml:space="preserve"> E52 Time-span</w:t>
            </w:r>
          </w:p>
          <w:p w:rsidR="00501E9C" w:rsidRPr="00BA3DC8" w:rsidRDefault="00501E9C">
            <w:pPr>
              <w:jc w:val="center"/>
              <w:rPr>
                <w:rFonts w:cs="Times New Roman"/>
                <w:sz w:val="20"/>
                <w:szCs w:val="20"/>
              </w:rPr>
              <w:pPrChange w:id="128" w:author="Nikolaos Minadakis" w:date="2015-02-05T17:08:00Z">
                <w:pPr>
                  <w:spacing w:after="0" w:line="240" w:lineRule="auto"/>
                  <w:jc w:val="center"/>
                </w:pPr>
              </w:pPrChange>
            </w:pPr>
          </w:p>
        </w:tc>
      </w:tr>
      <w:tr w:rsidR="00501E9C" w:rsidRPr="000F6243" w:rsidTr="00BA3DC8">
        <w:trPr>
          <w:trHeight w:val="376"/>
        </w:trPr>
        <w:tc>
          <w:tcPr>
            <w:tcW w:w="2199" w:type="dxa"/>
            <w:noWrap/>
            <w:vAlign w:val="center"/>
          </w:tcPr>
          <w:p w:rsidR="00501E9C" w:rsidRPr="00BA3DC8" w:rsidRDefault="00954F64" w:rsidP="00BA3DC8">
            <w:pPr>
              <w:spacing w:after="0" w:line="240" w:lineRule="auto"/>
              <w:rPr>
                <w:rFonts w:cs="Times New Roman"/>
                <w:sz w:val="20"/>
                <w:szCs w:val="20"/>
              </w:rPr>
            </w:pPr>
            <w:r>
              <w:rPr>
                <w:rFonts w:cs="Times New Roman"/>
                <w:sz w:val="20"/>
                <w:szCs w:val="20"/>
              </w:rPr>
              <w:t>locality</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place of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"Alykes"</w:t>
            </w:r>
          </w:p>
        </w:tc>
        <w:tc>
          <w:tcPr>
            <w:tcW w:w="2779" w:type="dxa"/>
            <w:noWrap/>
            <w:vAlign w:val="center"/>
          </w:tcPr>
          <w:p w:rsidR="00501E9C" w:rsidRPr="00BA3DC8" w:rsidRDefault="00501E9C" w:rsidP="00BA3DC8">
            <w:pPr>
              <w:jc w:val="center"/>
              <w:rPr>
                <w:sz w:val="20"/>
                <w:szCs w:val="20"/>
                <w:lang w:val="en-US"/>
              </w:rPr>
            </w:pPr>
            <w:r w:rsidRPr="00BA3DC8">
              <w:rPr>
                <w:rFonts w:cs="Times New Roman"/>
                <w:sz w:val="20"/>
                <w:szCs w:val="20"/>
                <w:lang w:val="en-US"/>
              </w:rPr>
              <w:t xml:space="preserve"> </w:t>
            </w:r>
            <w:r w:rsidRPr="00BA3DC8">
              <w:rPr>
                <w:rFonts w:cs="Times New Roman"/>
                <w:sz w:val="20"/>
                <w:szCs w:val="20"/>
              </w:rPr>
              <w:t>S3 Measurement by Sampling</w:t>
            </w:r>
            <w:r w:rsidRPr="00BA3DC8">
              <w:rPr>
                <w:rFonts w:cs="Times New Roman"/>
                <w:sz w:val="20"/>
                <w:szCs w:val="20"/>
                <w:lang w:val="en-US"/>
              </w:rPr>
              <w:t xml:space="preserve">. </w:t>
            </w:r>
            <w:r w:rsidR="00BA3DC8">
              <w:rPr>
                <w:rFonts w:cs="Times New Roman"/>
                <w:sz w:val="20"/>
                <w:szCs w:val="20"/>
                <w:lang w:val="en-US"/>
              </w:rPr>
              <w:br/>
            </w:r>
            <w:r w:rsidRPr="00BA3DC8">
              <w:rPr>
                <w:rFonts w:cs="Times New Roman"/>
                <w:sz w:val="20"/>
                <w:szCs w:val="20"/>
              </w:rPr>
              <w:t>P7 took place at</w:t>
            </w:r>
            <w:r w:rsidRPr="00BA3DC8">
              <w:rPr>
                <w:rFonts w:cs="Times New Roman"/>
                <w:sz w:val="20"/>
                <w:szCs w:val="20"/>
                <w:lang w:val="en-US"/>
              </w:rPr>
              <w:t>.</w:t>
            </w:r>
            <w:r w:rsidR="00BA3DC8">
              <w:rPr>
                <w:rFonts w:cs="Times New Roman"/>
                <w:sz w:val="20"/>
                <w:szCs w:val="20"/>
                <w:lang w:val="en-US"/>
              </w:rPr>
              <w:br/>
            </w:r>
            <w:r w:rsidRPr="00BA3DC8">
              <w:rPr>
                <w:rFonts w:cs="Times New Roman"/>
                <w:sz w:val="20"/>
                <w:szCs w:val="20"/>
                <w:lang w:val="en-US"/>
              </w:rPr>
              <w:t>E53 Place</w:t>
            </w:r>
          </w:p>
        </w:tc>
      </w:tr>
      <w:tr w:rsidR="00501E9C" w:rsidRPr="000F6243" w:rsidTr="00BA3DC8">
        <w:trPr>
          <w:trHeight w:val="610"/>
        </w:trPr>
        <w:tc>
          <w:tcPr>
            <w:tcW w:w="2199" w:type="dxa"/>
            <w:noWrap/>
            <w:vAlign w:val="center"/>
          </w:tcPr>
          <w:p w:rsidR="00501E9C" w:rsidRPr="00BA3DC8" w:rsidRDefault="00BA3DC8" w:rsidP="00BA3DC8">
            <w:pPr>
              <w:spacing w:after="0" w:line="240" w:lineRule="auto"/>
              <w:rPr>
                <w:rFonts w:cs="Times New Roman"/>
                <w:sz w:val="20"/>
                <w:szCs w:val="20"/>
              </w:rPr>
            </w:pPr>
            <w:r>
              <w:rPr>
                <w:rFonts w:cs="Times New Roman"/>
                <w:sz w:val="20"/>
                <w:szCs w:val="20"/>
              </w:rPr>
              <w:t>o</w:t>
            </w:r>
            <w:r w:rsidR="00501E9C" w:rsidRPr="00BA3DC8">
              <w:rPr>
                <w:rFonts w:cs="Times New Roman"/>
                <w:sz w:val="20"/>
                <w:szCs w:val="20"/>
              </w:rPr>
              <w:t>bservedDimension</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dimension that was measured during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"totallength"</w:t>
            </w:r>
          </w:p>
        </w:tc>
        <w:tc>
          <w:tcPr>
            <w:tcW w:w="2779" w:type="dxa"/>
            <w:noWrap/>
            <w:vAlign w:val="center"/>
          </w:tcPr>
          <w:p w:rsidR="00501E9C" w:rsidRPr="00BA3DC8" w:rsidRDefault="00501E9C">
            <w:pPr>
              <w:spacing w:after="0" w:line="240" w:lineRule="auto"/>
              <w:jc w:val="center"/>
              <w:rPr>
                <w:rFonts w:cs="Times New Roman"/>
                <w:sz w:val="20"/>
                <w:szCs w:val="20"/>
                <w:lang w:val="en-US"/>
              </w:rPr>
            </w:pPr>
            <w:r w:rsidRPr="00BA3DC8">
              <w:rPr>
                <w:rFonts w:cs="Times New Roman"/>
                <w:sz w:val="20"/>
                <w:szCs w:val="20"/>
              </w:rPr>
              <w:t>S3 Measurement by Sampling</w:t>
            </w:r>
            <w:r w:rsidRPr="00BA3DC8">
              <w:rPr>
                <w:rFonts w:cs="Times New Roman"/>
                <w:sz w:val="20"/>
                <w:szCs w:val="20"/>
                <w:lang w:val="en-US"/>
              </w:rPr>
              <w:t xml:space="preserve">. </w:t>
            </w:r>
            <w:r w:rsidR="00BA3DC8">
              <w:rPr>
                <w:rFonts w:cs="Times New Roman"/>
                <w:sz w:val="20"/>
                <w:szCs w:val="20"/>
                <w:lang w:val="en-US"/>
              </w:rPr>
              <w:br/>
            </w:r>
            <w:r w:rsidRPr="00BA3DC8">
              <w:rPr>
                <w:rFonts w:cs="Times New Roman"/>
                <w:sz w:val="20"/>
                <w:szCs w:val="20"/>
                <w:lang w:val="en-US"/>
              </w:rPr>
              <w:t>P40 observed dimension :</w:t>
            </w:r>
            <w:r w:rsidR="00BA3DC8">
              <w:rPr>
                <w:rFonts w:cs="Times New Roman"/>
                <w:sz w:val="20"/>
                <w:szCs w:val="20"/>
                <w:lang w:val="en-US"/>
              </w:rPr>
              <w:br/>
            </w:r>
            <w:r w:rsidRPr="00BA3DC8">
              <w:rPr>
                <w:rFonts w:cs="Times New Roman"/>
                <w:sz w:val="20"/>
                <w:szCs w:val="20"/>
                <w:lang w:val="en-US"/>
              </w:rPr>
              <w:t>E54 Dimension</w:t>
            </w:r>
          </w:p>
        </w:tc>
      </w:tr>
      <w:tr w:rsidR="00501E9C" w:rsidRPr="000F6243" w:rsidTr="00BA3DC8">
        <w:trPr>
          <w:trHeight w:val="634"/>
        </w:trPr>
        <w:tc>
          <w:tcPr>
            <w:tcW w:w="2199" w:type="dxa"/>
            <w:noWrap/>
            <w:vAlign w:val="center"/>
          </w:tcPr>
          <w:p w:rsidR="00501E9C" w:rsidRPr="00BA3DC8" w:rsidRDefault="00BA3DC8" w:rsidP="00BA3DC8">
            <w:pPr>
              <w:spacing w:after="0" w:line="240" w:lineRule="auto"/>
              <w:rPr>
                <w:rFonts w:cs="Times New Roman"/>
                <w:sz w:val="20"/>
                <w:szCs w:val="20"/>
              </w:rPr>
            </w:pPr>
            <w:r>
              <w:rPr>
                <w:rFonts w:cs="Times New Roman"/>
                <w:sz w:val="20"/>
                <w:szCs w:val="20"/>
              </w:rPr>
              <w:t>d</w:t>
            </w:r>
            <w:r w:rsidR="00501E9C" w:rsidRPr="00BA3DC8">
              <w:rPr>
                <w:rFonts w:cs="Times New Roman"/>
                <w:sz w:val="20"/>
                <w:szCs w:val="20"/>
              </w:rPr>
              <w:t>imensionType</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type of the dimension that was measured during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"totallength"</w:t>
            </w:r>
          </w:p>
        </w:tc>
        <w:tc>
          <w:tcPr>
            <w:tcW w:w="2779" w:type="dxa"/>
            <w:noWrap/>
            <w:vAlign w:val="center"/>
          </w:tcPr>
          <w:p w:rsidR="00501E9C" w:rsidRPr="00BA3DC8" w:rsidRDefault="00501E9C" w:rsidP="00BA3DC8">
            <w:pPr>
              <w:jc w:val="center"/>
              <w:rPr>
                <w:sz w:val="20"/>
                <w:szCs w:val="20"/>
                <w:lang w:val="en-US"/>
              </w:rPr>
            </w:pPr>
            <w:r w:rsidRPr="00BA3DC8">
              <w:rPr>
                <w:rFonts w:cs="Times New Roman"/>
                <w:sz w:val="20"/>
                <w:szCs w:val="20"/>
                <w:lang w:val="en-US"/>
              </w:rPr>
              <w:t xml:space="preserve"> </w:t>
            </w:r>
            <w:r w:rsidRPr="00BA3DC8">
              <w:rPr>
                <w:rFonts w:cs="Times New Roman"/>
                <w:sz w:val="20"/>
                <w:szCs w:val="20"/>
              </w:rPr>
              <w:t>S3 Measurement by Sampling</w:t>
            </w:r>
            <w:r w:rsidRPr="00BA3DC8">
              <w:rPr>
                <w:rFonts w:cs="Times New Roman"/>
                <w:sz w:val="20"/>
                <w:szCs w:val="20"/>
                <w:lang w:val="en-US"/>
              </w:rPr>
              <w:t>.</w:t>
            </w:r>
            <w:r w:rsidR="00BA3DC8">
              <w:rPr>
                <w:rFonts w:cs="Times New Roman"/>
                <w:sz w:val="20"/>
                <w:szCs w:val="20"/>
                <w:lang w:val="en-US"/>
              </w:rPr>
              <w:br/>
            </w:r>
            <w:r w:rsidRPr="00BA3DC8">
              <w:rPr>
                <w:rFonts w:cs="Times New Roman"/>
                <w:sz w:val="20"/>
                <w:szCs w:val="20"/>
                <w:lang w:val="en-US"/>
              </w:rPr>
              <w:t xml:space="preserve"> P40 observed dimension :</w:t>
            </w:r>
            <w:r w:rsidR="00BA3DC8">
              <w:rPr>
                <w:rFonts w:cs="Times New Roman"/>
                <w:sz w:val="20"/>
                <w:szCs w:val="20"/>
                <w:lang w:val="en-US"/>
              </w:rPr>
              <w:br/>
              <w:t>E54 Dimension.</w:t>
            </w:r>
            <w:r w:rsidR="00BA3DC8">
              <w:rPr>
                <w:rFonts w:cs="Times New Roman"/>
                <w:sz w:val="20"/>
                <w:szCs w:val="20"/>
                <w:lang w:val="en-US"/>
              </w:rPr>
              <w:br/>
            </w:r>
            <w:r w:rsidRPr="00BA3DC8">
              <w:rPr>
                <w:rFonts w:cs="Times New Roman"/>
                <w:sz w:val="20"/>
                <w:szCs w:val="20"/>
                <w:lang w:val="en-US"/>
              </w:rPr>
              <w:t>P2 has type:</w:t>
            </w:r>
            <w:r w:rsidR="00BA3DC8">
              <w:rPr>
                <w:rFonts w:cs="Times New Roman"/>
                <w:sz w:val="20"/>
                <w:szCs w:val="20"/>
                <w:lang w:val="en-US"/>
              </w:rPr>
              <w:br/>
            </w:r>
            <w:r w:rsidRPr="00BA3DC8">
              <w:rPr>
                <w:rFonts w:cs="Times New Roman"/>
                <w:sz w:val="20"/>
                <w:szCs w:val="20"/>
                <w:lang w:val="en-US"/>
              </w:rPr>
              <w:t>E55 Type</w:t>
            </w:r>
          </w:p>
          <w:p w:rsidR="00501E9C" w:rsidRPr="00BA3DC8" w:rsidRDefault="00501E9C" w:rsidP="00BA3DC8">
            <w:pPr>
              <w:spacing w:after="0" w:line="240" w:lineRule="auto"/>
              <w:jc w:val="center"/>
              <w:rPr>
                <w:rFonts w:cs="Times New Roman"/>
                <w:sz w:val="20"/>
                <w:szCs w:val="20"/>
                <w:lang w:val="en-US"/>
              </w:rPr>
            </w:pPr>
          </w:p>
        </w:tc>
      </w:tr>
      <w:tr w:rsidR="00501E9C" w:rsidRPr="000F6243" w:rsidTr="00BA3DC8">
        <w:trPr>
          <w:trHeight w:val="631"/>
        </w:trPr>
        <w:tc>
          <w:tcPr>
            <w:tcW w:w="2199" w:type="dxa"/>
            <w:noWrap/>
            <w:vAlign w:val="center"/>
          </w:tcPr>
          <w:p w:rsidR="00501E9C" w:rsidRPr="00BA3DC8" w:rsidRDefault="00BA3DC8" w:rsidP="00BA3DC8">
            <w:pPr>
              <w:spacing w:after="0" w:line="240" w:lineRule="auto"/>
              <w:rPr>
                <w:rFonts w:cs="Times New Roman"/>
                <w:sz w:val="20"/>
                <w:szCs w:val="20"/>
              </w:rPr>
            </w:pPr>
            <w:r>
              <w:rPr>
                <w:rFonts w:cs="Times New Roman"/>
                <w:sz w:val="20"/>
                <w:szCs w:val="20"/>
              </w:rPr>
              <w:t>d</w:t>
            </w:r>
            <w:r w:rsidR="00501E9C" w:rsidRPr="00BA3DC8">
              <w:rPr>
                <w:rFonts w:cs="Times New Roman"/>
                <w:sz w:val="20"/>
                <w:szCs w:val="20"/>
              </w:rPr>
              <w:t>imensionValue</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value of the dimension that was measured during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"1.2"</w:t>
            </w:r>
          </w:p>
        </w:tc>
        <w:tc>
          <w:tcPr>
            <w:tcW w:w="2779" w:type="dxa"/>
            <w:noWrap/>
            <w:vAlign w:val="center"/>
          </w:tcPr>
          <w:p w:rsidR="00501E9C" w:rsidRPr="00BA3DC8" w:rsidRDefault="00501E9C">
            <w:pPr>
              <w:spacing w:after="0" w:line="240" w:lineRule="auto"/>
              <w:jc w:val="center"/>
              <w:rPr>
                <w:rFonts w:cs="Times New Roman"/>
                <w:sz w:val="20"/>
                <w:szCs w:val="20"/>
              </w:rPr>
            </w:pPr>
            <w:r w:rsidRPr="00BA3DC8">
              <w:rPr>
                <w:rFonts w:cs="Times New Roman"/>
                <w:sz w:val="20"/>
                <w:szCs w:val="20"/>
              </w:rPr>
              <w:t>S3 Measurement by Sampling</w:t>
            </w:r>
            <w:r w:rsidRPr="00BA3DC8">
              <w:rPr>
                <w:rFonts w:cs="Times New Roman"/>
                <w:sz w:val="20"/>
                <w:szCs w:val="20"/>
                <w:lang w:val="en-US"/>
              </w:rPr>
              <w:t xml:space="preserve">. </w:t>
            </w:r>
            <w:r w:rsidR="00BA3DC8">
              <w:rPr>
                <w:rFonts w:cs="Times New Roman"/>
                <w:sz w:val="20"/>
                <w:szCs w:val="20"/>
                <w:lang w:val="en-US"/>
              </w:rPr>
              <w:br/>
            </w:r>
            <w:r w:rsidRPr="00BA3DC8">
              <w:rPr>
                <w:rFonts w:cs="Times New Roman"/>
                <w:sz w:val="20"/>
                <w:szCs w:val="20"/>
              </w:rPr>
              <w:t xml:space="preserve">P40 observed dimension </w:t>
            </w:r>
            <w:r w:rsidRPr="00BA3DC8">
              <w:rPr>
                <w:rFonts w:cs="Times New Roman"/>
                <w:sz w:val="20"/>
                <w:szCs w:val="20"/>
                <w:lang w:val="en-US"/>
              </w:rPr>
              <w:t>:</w:t>
            </w:r>
            <w:r w:rsidR="00BA3DC8">
              <w:rPr>
                <w:rFonts w:cs="Times New Roman"/>
                <w:sz w:val="20"/>
                <w:szCs w:val="20"/>
                <w:lang w:val="en-US"/>
              </w:rPr>
              <w:br/>
              <w:t>E54 Dimension.</w:t>
            </w:r>
            <w:r w:rsidR="00BA3DC8">
              <w:rPr>
                <w:rFonts w:cs="Times New Roman"/>
                <w:sz w:val="20"/>
                <w:szCs w:val="20"/>
                <w:lang w:val="en-US"/>
              </w:rPr>
              <w:br/>
            </w:r>
            <w:r w:rsidRPr="00BA3DC8">
              <w:rPr>
                <w:rFonts w:cs="Times New Roman"/>
                <w:sz w:val="20"/>
                <w:szCs w:val="20"/>
              </w:rPr>
              <w:t>P90 has value:</w:t>
            </w:r>
            <w:r w:rsidR="00BA3DC8">
              <w:rPr>
                <w:rFonts w:cs="Times New Roman"/>
                <w:sz w:val="20"/>
                <w:szCs w:val="20"/>
              </w:rPr>
              <w:br/>
            </w:r>
            <w:r w:rsidRPr="00BA3DC8">
              <w:rPr>
                <w:rFonts w:cs="Times New Roman"/>
                <w:sz w:val="20"/>
                <w:szCs w:val="20"/>
              </w:rPr>
              <w:t xml:space="preserve"> E60 Number</w:t>
            </w:r>
          </w:p>
        </w:tc>
      </w:tr>
      <w:tr w:rsidR="00501E9C" w:rsidRPr="000F6243" w:rsidTr="00BA3DC8">
        <w:trPr>
          <w:trHeight w:val="924"/>
        </w:trPr>
        <w:tc>
          <w:tcPr>
            <w:tcW w:w="2199" w:type="dxa"/>
            <w:noWrap/>
            <w:vAlign w:val="center"/>
          </w:tcPr>
          <w:p w:rsidR="00501E9C" w:rsidRPr="00BA3DC8" w:rsidRDefault="00BA3DC8" w:rsidP="00BA3DC8">
            <w:pPr>
              <w:spacing w:after="0" w:line="240" w:lineRule="auto"/>
              <w:rPr>
                <w:rFonts w:cs="Times New Roman"/>
                <w:sz w:val="20"/>
                <w:szCs w:val="20"/>
              </w:rPr>
            </w:pPr>
            <w:r>
              <w:rPr>
                <w:rFonts w:cs="Times New Roman"/>
                <w:sz w:val="20"/>
                <w:szCs w:val="20"/>
              </w:rPr>
              <w:lastRenderedPageBreak/>
              <w:t>d</w:t>
            </w:r>
            <w:r w:rsidR="00501E9C" w:rsidRPr="00BA3DC8">
              <w:rPr>
                <w:rFonts w:cs="Times New Roman"/>
                <w:sz w:val="20"/>
                <w:szCs w:val="20"/>
              </w:rPr>
              <w:t>imensionUnit</w:t>
            </w:r>
          </w:p>
        </w:tc>
        <w:tc>
          <w:tcPr>
            <w:tcW w:w="1559" w:type="dxa"/>
            <w:vAlign w:val="center"/>
          </w:tcPr>
          <w:p w:rsidR="00501E9C" w:rsidRPr="00BA3DC8" w:rsidRDefault="00501E9C" w:rsidP="00BA3DC8">
            <w:pPr>
              <w:spacing w:after="0" w:line="240" w:lineRule="auto"/>
              <w:jc w:val="center"/>
              <w:rPr>
                <w:rFonts w:cs="Times New Roman"/>
                <w:sz w:val="20"/>
                <w:szCs w:val="20"/>
                <w:lang w:val="en-US"/>
              </w:rPr>
            </w:pPr>
            <w:r w:rsidRPr="00BA3DC8">
              <w:rPr>
                <w:rFonts w:cs="Times New Roman"/>
                <w:sz w:val="20"/>
                <w:szCs w:val="20"/>
                <w:lang w:val="en-US"/>
              </w:rPr>
              <w:t>The unit of the value of the dimension that was measured during the sample taking measurement event</w:t>
            </w:r>
          </w:p>
        </w:tc>
        <w:tc>
          <w:tcPr>
            <w:tcW w:w="1985" w:type="dxa"/>
            <w:noWrap/>
            <w:vAlign w:val="center"/>
          </w:tcPr>
          <w:p w:rsidR="00501E9C" w:rsidRPr="00BA3DC8" w:rsidRDefault="00501E9C" w:rsidP="00BA3DC8">
            <w:pPr>
              <w:spacing w:after="0" w:line="240" w:lineRule="auto"/>
              <w:jc w:val="center"/>
              <w:rPr>
                <w:rFonts w:cs="Times New Roman"/>
                <w:sz w:val="20"/>
                <w:szCs w:val="20"/>
              </w:rPr>
            </w:pPr>
            <w:r w:rsidRPr="00BA3DC8">
              <w:rPr>
                <w:rFonts w:cs="Times New Roman"/>
                <w:sz w:val="20"/>
                <w:szCs w:val="20"/>
              </w:rPr>
              <w:t>"mm"</w:t>
            </w:r>
          </w:p>
        </w:tc>
        <w:tc>
          <w:tcPr>
            <w:tcW w:w="2779" w:type="dxa"/>
            <w:noWrap/>
            <w:vAlign w:val="center"/>
          </w:tcPr>
          <w:p w:rsidR="00501E9C" w:rsidRPr="00BA3DC8" w:rsidRDefault="00501E9C">
            <w:pPr>
              <w:spacing w:after="0" w:line="240" w:lineRule="auto"/>
              <w:jc w:val="center"/>
              <w:rPr>
                <w:rFonts w:cs="Times New Roman"/>
                <w:sz w:val="20"/>
                <w:szCs w:val="20"/>
              </w:rPr>
            </w:pPr>
            <w:r w:rsidRPr="00BA3DC8">
              <w:rPr>
                <w:rFonts w:cs="Times New Roman"/>
                <w:sz w:val="20"/>
                <w:szCs w:val="20"/>
                <w:lang w:val="en-US"/>
              </w:rPr>
              <w:t xml:space="preserve"> </w:t>
            </w:r>
            <w:r w:rsidRPr="00BA3DC8">
              <w:rPr>
                <w:rFonts w:cs="Times New Roman"/>
                <w:sz w:val="20"/>
                <w:szCs w:val="20"/>
              </w:rPr>
              <w:t>S3 Measurement by Sampling</w:t>
            </w:r>
            <w:r w:rsidRPr="00BA3DC8">
              <w:rPr>
                <w:rFonts w:cs="Times New Roman"/>
                <w:sz w:val="20"/>
                <w:szCs w:val="20"/>
                <w:lang w:val="en-US"/>
              </w:rPr>
              <w:t>.</w:t>
            </w:r>
            <w:r w:rsidR="00BA3DC8">
              <w:rPr>
                <w:rFonts w:cs="Times New Roman"/>
                <w:sz w:val="20"/>
                <w:szCs w:val="20"/>
                <w:lang w:val="en-US"/>
              </w:rPr>
              <w:br/>
            </w:r>
            <w:r w:rsidRPr="00BA3DC8">
              <w:rPr>
                <w:rFonts w:cs="Times New Roman"/>
                <w:sz w:val="20"/>
                <w:szCs w:val="20"/>
                <w:lang w:val="en-US"/>
              </w:rPr>
              <w:t xml:space="preserve"> </w:t>
            </w:r>
            <w:r w:rsidRPr="00BA3DC8">
              <w:rPr>
                <w:rFonts w:cs="Times New Roman"/>
                <w:sz w:val="20"/>
                <w:szCs w:val="20"/>
              </w:rPr>
              <w:t xml:space="preserve">P40 observed dimension </w:t>
            </w:r>
            <w:r w:rsidRPr="00BA3DC8">
              <w:rPr>
                <w:rFonts w:cs="Times New Roman"/>
                <w:sz w:val="20"/>
                <w:szCs w:val="20"/>
                <w:lang w:val="en-US"/>
              </w:rPr>
              <w:t>:</w:t>
            </w:r>
            <w:r w:rsidR="00BA3DC8">
              <w:rPr>
                <w:rFonts w:cs="Times New Roman"/>
                <w:sz w:val="20"/>
                <w:szCs w:val="20"/>
                <w:lang w:val="en-US"/>
              </w:rPr>
              <w:br/>
              <w:t>E54 Dimension.</w:t>
            </w:r>
            <w:r w:rsidR="00BA3DC8">
              <w:rPr>
                <w:rFonts w:cs="Times New Roman"/>
                <w:sz w:val="20"/>
                <w:szCs w:val="20"/>
                <w:lang w:val="en-US"/>
              </w:rPr>
              <w:br/>
            </w:r>
            <w:r w:rsidRPr="00BA3DC8">
              <w:rPr>
                <w:sz w:val="20"/>
                <w:szCs w:val="20"/>
              </w:rPr>
              <w:t>P91 has unit :</w:t>
            </w:r>
            <w:r w:rsidR="00BA3DC8">
              <w:rPr>
                <w:sz w:val="20"/>
                <w:szCs w:val="20"/>
              </w:rPr>
              <w:br/>
            </w:r>
            <w:r w:rsidRPr="00BA3DC8">
              <w:rPr>
                <w:sz w:val="20"/>
                <w:szCs w:val="20"/>
              </w:rPr>
              <w:t xml:space="preserve"> E58 Measurement Unit</w:t>
            </w:r>
          </w:p>
        </w:tc>
      </w:tr>
    </w:tbl>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Table 5: Metadata about Sample Taking Measurement Event</w:t>
      </w:r>
    </w:p>
    <w:p w:rsidR="00501E9C" w:rsidRPr="00770D20" w:rsidRDefault="00501E9C">
      <w:pPr>
        <w:rPr>
          <w:rFonts w:cs="Times New Roman"/>
          <w:i/>
          <w:iCs/>
          <w:sz w:val="24"/>
          <w:szCs w:val="24"/>
          <w:lang w:val="en-US"/>
        </w:rPr>
        <w:pPrChange w:id="129" w:author="Nikolaos Minadakis" w:date="2015-02-05T17:23:00Z">
          <w:pPr>
            <w:jc w:val="center"/>
          </w:pPr>
        </w:pPrChange>
      </w:pPr>
    </w:p>
    <w:p w:rsidR="00501E9C" w:rsidRPr="00770D20" w:rsidRDefault="00BA3DC8" w:rsidP="00E14DB6">
      <w:pPr>
        <w:pStyle w:val="Heading2"/>
        <w:rPr>
          <w:lang w:val="en-US"/>
        </w:rPr>
      </w:pPr>
      <w:bookmarkStart w:id="130" w:name="_Toc435550174"/>
      <w:r>
        <w:rPr>
          <w:lang w:val="en-US"/>
        </w:rPr>
        <w:t>Specimen Metadata</w:t>
      </w:r>
      <w:bookmarkEnd w:id="130"/>
    </w:p>
    <w:p w:rsidR="00E14DB6" w:rsidRDefault="00E14DB6" w:rsidP="00501E9C">
      <w:pPr>
        <w:jc w:val="both"/>
        <w:rPr>
          <w:rFonts w:cs="Times New Roman"/>
          <w:b/>
          <w:bCs/>
          <w:sz w:val="24"/>
          <w:szCs w:val="24"/>
          <w:lang w:val="en-US"/>
        </w:rPr>
      </w:pPr>
    </w:p>
    <w:p w:rsidR="00501E9C" w:rsidRDefault="00E14DB6" w:rsidP="00501E9C">
      <w:pPr>
        <w:jc w:val="both"/>
        <w:rPr>
          <w:rFonts w:cs="Times New Roman"/>
          <w:sz w:val="24"/>
          <w:szCs w:val="24"/>
          <w:lang w:val="en-US"/>
        </w:rPr>
      </w:pPr>
      <w:r w:rsidRPr="00E14DB6">
        <w:rPr>
          <w:rFonts w:cs="Times New Roman"/>
          <w:bCs/>
          <w:sz w:val="24"/>
          <w:szCs w:val="24"/>
          <w:lang w:val="en-US"/>
        </w:rPr>
        <w:t xml:space="preserve">Specimen is </w:t>
      </w:r>
      <w:r w:rsidRPr="00E14DB6">
        <w:rPr>
          <w:rFonts w:cs="Times New Roman"/>
          <w:sz w:val="24"/>
          <w:szCs w:val="24"/>
          <w:lang w:val="en-US"/>
        </w:rPr>
        <w:t>a</w:t>
      </w:r>
      <w:r w:rsidR="00501E9C" w:rsidRPr="00E14DB6">
        <w:rPr>
          <w:rFonts w:cs="Times New Roman"/>
          <w:sz w:val="24"/>
          <w:szCs w:val="24"/>
          <w:lang w:val="en-US"/>
        </w:rPr>
        <w:t>n</w:t>
      </w:r>
      <w:r w:rsidR="00501E9C" w:rsidRPr="00770D20">
        <w:rPr>
          <w:rFonts w:cs="Times New Roman"/>
          <w:sz w:val="24"/>
          <w:szCs w:val="24"/>
          <w:lang w:val="en-US"/>
        </w:rPr>
        <w:t> individual, item, or part representative of a class, genus, or whole.A biological specimen (also called a biospecimen) is a biological laboratory specimen held by a biorepository for research. Such a specimen would be taken by sampling so as to be representative of any other specimen taken from the source of the specimen. When biological specimens are stored, ideally they remain equivalent to freshly-collected specimens for the purposes of research. Here, the metadata are related to transformation event, the act or an instance of transforming an animal to specimen (Table 6).</w:t>
      </w:r>
    </w:p>
    <w:p w:rsidR="00295F7A" w:rsidRPr="00770D20" w:rsidRDefault="00295F7A" w:rsidP="00501E9C">
      <w:pPr>
        <w:jc w:val="both"/>
        <w:rPr>
          <w:rFonts w:cs="Times New Roman"/>
          <w:sz w:val="24"/>
          <w:szCs w:val="24"/>
          <w:lang w:val="en-US"/>
        </w:rPr>
      </w:pPr>
    </w:p>
    <w:p w:rsidR="00501E9C" w:rsidRPr="00E14DB6" w:rsidRDefault="00501E9C" w:rsidP="00501E9C">
      <w:pPr>
        <w:jc w:val="center"/>
        <w:rPr>
          <w:rFonts w:cs="Times New Roman"/>
          <w:b/>
          <w:sz w:val="24"/>
          <w:szCs w:val="24"/>
          <w:lang w:val="en-US"/>
        </w:rPr>
      </w:pPr>
      <w:r w:rsidRPr="00E14DB6">
        <w:rPr>
          <w:rFonts w:cs="Times New Roman"/>
          <w:b/>
          <w:sz w:val="24"/>
          <w:szCs w:val="24"/>
          <w:lang w:val="en-US"/>
        </w:rPr>
        <w:t xml:space="preserve">Metadata about </w:t>
      </w:r>
      <w:r w:rsidR="00E14DB6" w:rsidRPr="00E14DB6">
        <w:rPr>
          <w:rFonts w:cs="Times New Roman"/>
          <w:b/>
          <w:sz w:val="24"/>
          <w:szCs w:val="24"/>
          <w:lang w:val="en-US"/>
        </w:rPr>
        <w:t xml:space="preserve">Specimen </w:t>
      </w:r>
      <w:r w:rsidRPr="00E14DB6">
        <w:rPr>
          <w:rFonts w:cs="Times New Roman"/>
          <w:b/>
          <w:sz w:val="24"/>
          <w:szCs w:val="24"/>
          <w:lang w:val="en-US"/>
        </w:rPr>
        <w:t>Transformation Event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57"/>
        <w:gridCol w:w="1843"/>
        <w:gridCol w:w="2268"/>
        <w:gridCol w:w="2220"/>
      </w:tblGrid>
      <w:tr w:rsidR="00501E9C" w:rsidRPr="00770D20" w:rsidTr="00B74141">
        <w:trPr>
          <w:trHeight w:val="300"/>
        </w:trPr>
        <w:tc>
          <w:tcPr>
            <w:tcW w:w="2057" w:type="dxa"/>
            <w:shd w:val="clear" w:color="auto" w:fill="DDD9C3"/>
            <w:noWrap/>
          </w:tcPr>
          <w:p w:rsidR="00501E9C" w:rsidRPr="00E14DB6" w:rsidRDefault="00501E9C" w:rsidP="00B74141">
            <w:pPr>
              <w:spacing w:after="0" w:line="240" w:lineRule="auto"/>
              <w:jc w:val="center"/>
              <w:rPr>
                <w:rFonts w:cs="Times New Roman"/>
                <w:b/>
                <w:bCs/>
                <w:szCs w:val="20"/>
              </w:rPr>
            </w:pPr>
            <w:r w:rsidRPr="00E14DB6">
              <w:rPr>
                <w:rFonts w:cs="Times New Roman"/>
                <w:b/>
                <w:bCs/>
                <w:szCs w:val="20"/>
              </w:rPr>
              <w:t>Metadata</w:t>
            </w:r>
          </w:p>
        </w:tc>
        <w:tc>
          <w:tcPr>
            <w:tcW w:w="1843" w:type="dxa"/>
            <w:shd w:val="clear" w:color="auto" w:fill="DDD9C3"/>
            <w:noWrap/>
          </w:tcPr>
          <w:p w:rsidR="00501E9C" w:rsidRPr="00E14DB6" w:rsidRDefault="00501E9C" w:rsidP="00B74141">
            <w:pPr>
              <w:spacing w:after="0" w:line="240" w:lineRule="auto"/>
              <w:jc w:val="center"/>
              <w:rPr>
                <w:rFonts w:cs="Times New Roman"/>
                <w:b/>
                <w:bCs/>
                <w:szCs w:val="20"/>
              </w:rPr>
            </w:pPr>
            <w:r w:rsidRPr="00E14DB6">
              <w:rPr>
                <w:rFonts w:cs="Times New Roman"/>
                <w:b/>
                <w:bCs/>
                <w:szCs w:val="20"/>
              </w:rPr>
              <w:t>Definition</w:t>
            </w:r>
          </w:p>
        </w:tc>
        <w:tc>
          <w:tcPr>
            <w:tcW w:w="2268" w:type="dxa"/>
            <w:shd w:val="clear" w:color="auto" w:fill="DDD9C3"/>
            <w:noWrap/>
            <w:vAlign w:val="center"/>
          </w:tcPr>
          <w:p w:rsidR="00501E9C" w:rsidRPr="00E14DB6" w:rsidRDefault="00501E9C" w:rsidP="00B74141">
            <w:pPr>
              <w:spacing w:after="0" w:line="240" w:lineRule="auto"/>
              <w:jc w:val="center"/>
              <w:rPr>
                <w:rFonts w:cs="Times New Roman"/>
                <w:b/>
                <w:bCs/>
                <w:szCs w:val="20"/>
              </w:rPr>
            </w:pPr>
            <w:r w:rsidRPr="00E14DB6">
              <w:rPr>
                <w:rFonts w:cs="Times New Roman"/>
                <w:b/>
                <w:bCs/>
                <w:szCs w:val="20"/>
              </w:rPr>
              <w:t>Example(s)</w:t>
            </w:r>
          </w:p>
        </w:tc>
        <w:tc>
          <w:tcPr>
            <w:tcW w:w="2220" w:type="dxa"/>
            <w:shd w:val="clear" w:color="auto" w:fill="DDD9C3"/>
            <w:noWrap/>
            <w:vAlign w:val="center"/>
          </w:tcPr>
          <w:p w:rsidR="00501E9C" w:rsidRPr="00E14DB6" w:rsidRDefault="003C7F13" w:rsidP="00B74141">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B74141">
        <w:trPr>
          <w:trHeight w:val="678"/>
        </w:trPr>
        <w:tc>
          <w:tcPr>
            <w:tcW w:w="2057" w:type="dxa"/>
            <w:noWrap/>
            <w:vAlign w:val="center"/>
          </w:tcPr>
          <w:p w:rsidR="00501E9C" w:rsidRPr="00B74141" w:rsidRDefault="00295F7A" w:rsidP="00B74141">
            <w:pPr>
              <w:spacing w:after="0" w:line="240" w:lineRule="auto"/>
              <w:rPr>
                <w:rFonts w:cs="Times New Roman"/>
                <w:sz w:val="20"/>
                <w:szCs w:val="20"/>
              </w:rPr>
            </w:pPr>
            <w:r>
              <w:rPr>
                <w:rFonts w:cs="Times New Roman"/>
                <w:sz w:val="20"/>
                <w:szCs w:val="20"/>
              </w:rPr>
              <w:t>organism</w:t>
            </w:r>
            <w:r w:rsidR="00501E9C" w:rsidRPr="00B74141">
              <w:rPr>
                <w:rFonts w:cs="Times New Roman"/>
                <w:sz w:val="20"/>
                <w:szCs w:val="20"/>
              </w:rPr>
              <w:t>ID</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ID of the individual from which the specimen was produced</w:t>
            </w:r>
          </w:p>
        </w:tc>
        <w:tc>
          <w:tcPr>
            <w:tcW w:w="2268"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urn:lsid:zoobank.org:act:9CEE8F90-9596-49F6-AA22-BB79C0E816D9</w:t>
            </w:r>
          </w:p>
          <w:p w:rsidR="00501E9C" w:rsidRPr="00B74141" w:rsidRDefault="00501E9C" w:rsidP="00B74141">
            <w:pPr>
              <w:spacing w:after="0" w:line="240" w:lineRule="auto"/>
              <w:jc w:val="center"/>
              <w:rPr>
                <w:rFonts w:cs="Times New Roman"/>
                <w:sz w:val="20"/>
                <w:szCs w:val="20"/>
                <w:highlight w:val="yellow"/>
                <w:lang w:val="en-US"/>
              </w:rPr>
            </w:pPr>
          </w:p>
        </w:tc>
        <w:tc>
          <w:tcPr>
            <w:tcW w:w="2220" w:type="dxa"/>
            <w:noWrap/>
            <w:vAlign w:val="center"/>
          </w:tcPr>
          <w:p w:rsidR="00B74141" w:rsidRDefault="00B74141" w:rsidP="00B74141">
            <w:pPr>
              <w:spacing w:after="0" w:line="240" w:lineRule="auto"/>
              <w:jc w:val="center"/>
              <w:rPr>
                <w:rFonts w:cs="Times New Roman"/>
                <w:sz w:val="20"/>
                <w:szCs w:val="20"/>
                <w:lang w:val="en-US"/>
              </w:rPr>
            </w:pPr>
            <w:r w:rsidRPr="00B74141">
              <w:rPr>
                <w:rFonts w:cs="Times New Roman"/>
                <w:sz w:val="20"/>
                <w:szCs w:val="20"/>
              </w:rPr>
              <w:t>E81 Transformation.</w:t>
            </w:r>
            <w:r>
              <w:rPr>
                <w:rFonts w:cs="Times New Roman"/>
                <w:sz w:val="20"/>
                <w:szCs w:val="20"/>
              </w:rPr>
              <w:br/>
              <w:t>P124 transformed:</w:t>
            </w:r>
          </w:p>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BC38 Biotic Element.</w:t>
            </w:r>
            <w:r w:rsidR="00B74141">
              <w:rPr>
                <w:rFonts w:cs="Times New Roman"/>
                <w:sz w:val="20"/>
                <w:szCs w:val="20"/>
                <w:lang w:val="en-US"/>
              </w:rPr>
              <w:br/>
            </w:r>
            <w:ins w:id="131" w:author="Nikolaos Minadakis" w:date="2015-02-05T17:09:00Z">
              <w:r w:rsidR="00527B4B">
                <w:rPr>
                  <w:rFonts w:cs="Times New Roman"/>
                  <w:sz w:val="20"/>
                  <w:szCs w:val="20"/>
                </w:rPr>
                <w:t>P48 has preferred identifier:E42 Identifier</w:t>
              </w:r>
            </w:ins>
            <w:del w:id="132" w:author="Nikolaos Minadakis" w:date="2015-02-05T17:09:00Z">
              <w:r w:rsidRPr="00B74141" w:rsidDel="00527B4B">
                <w:rPr>
                  <w:rFonts w:cs="Times New Roman"/>
                  <w:sz w:val="20"/>
                  <w:szCs w:val="20"/>
                  <w:lang w:val="en-US"/>
                </w:rPr>
                <w:delText>P1 is identified by:</w:delText>
              </w:r>
              <w:r w:rsidR="00B74141" w:rsidDel="00527B4B">
                <w:rPr>
                  <w:rFonts w:cs="Times New Roman"/>
                  <w:sz w:val="20"/>
                  <w:szCs w:val="20"/>
                  <w:lang w:val="en-US"/>
                </w:rPr>
                <w:br/>
              </w:r>
              <w:r w:rsidRPr="00B74141" w:rsidDel="00527B4B">
                <w:rPr>
                  <w:rFonts w:cs="Times New Roman"/>
                  <w:sz w:val="20"/>
                  <w:szCs w:val="20"/>
                  <w:lang w:val="en-US"/>
                </w:rPr>
                <w:delText>E42 Identifier</w:delText>
              </w:r>
            </w:del>
          </w:p>
        </w:tc>
      </w:tr>
      <w:tr w:rsidR="00501E9C" w:rsidRPr="000F6243" w:rsidTr="00B74141">
        <w:trPr>
          <w:trHeight w:val="688"/>
        </w:trPr>
        <w:tc>
          <w:tcPr>
            <w:tcW w:w="2057" w:type="dxa"/>
            <w:noWrap/>
            <w:vAlign w:val="center"/>
          </w:tcPr>
          <w:p w:rsidR="00501E9C" w:rsidRPr="00B74141" w:rsidRDefault="00B74141" w:rsidP="00B74141">
            <w:pPr>
              <w:spacing w:after="0" w:line="240" w:lineRule="auto"/>
              <w:rPr>
                <w:rFonts w:cs="Times New Roman"/>
                <w:sz w:val="20"/>
                <w:szCs w:val="20"/>
              </w:rPr>
            </w:pPr>
            <w:r w:rsidRPr="00B74141">
              <w:rPr>
                <w:rFonts w:cs="Times New Roman"/>
                <w:sz w:val="20"/>
                <w:szCs w:val="20"/>
              </w:rPr>
              <w:t>t</w:t>
            </w:r>
            <w:r w:rsidR="00501E9C" w:rsidRPr="00B74141">
              <w:rPr>
                <w:rFonts w:cs="Times New Roman"/>
                <w:sz w:val="20"/>
                <w:szCs w:val="20"/>
              </w:rPr>
              <w:t>ransformationEvent ID</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id of the transformation event that transformed the individual into specimen</w:t>
            </w:r>
          </w:p>
        </w:tc>
        <w:tc>
          <w:tcPr>
            <w:tcW w:w="2268" w:type="dxa"/>
            <w:noWrap/>
            <w:vAlign w:val="center"/>
          </w:tcPr>
          <w:p w:rsidR="00501E9C" w:rsidRPr="00B74141" w:rsidRDefault="00501E9C" w:rsidP="00B74141">
            <w:pPr>
              <w:spacing w:after="0" w:line="240" w:lineRule="auto"/>
              <w:jc w:val="center"/>
              <w:rPr>
                <w:rFonts w:cs="Times New Roman"/>
                <w:color w:val="000000"/>
                <w:sz w:val="20"/>
                <w:szCs w:val="20"/>
              </w:rPr>
            </w:pPr>
            <w:r w:rsidRPr="00B74141">
              <w:rPr>
                <w:rFonts w:cs="Times New Roman"/>
                <w:color w:val="000000"/>
                <w:sz w:val="20"/>
                <w:szCs w:val="20"/>
              </w:rPr>
              <w:t>Sphaero-lev</w:t>
            </w:r>
            <w:r w:rsidR="00B74141">
              <w:rPr>
                <w:rFonts w:cs="Times New Roman"/>
                <w:color w:val="000000"/>
                <w:sz w:val="20"/>
                <w:szCs w:val="20"/>
              </w:rPr>
              <w:t>-00</w:t>
            </w:r>
          </w:p>
          <w:p w:rsidR="00501E9C" w:rsidRPr="00B74141" w:rsidRDefault="00501E9C" w:rsidP="00B74141">
            <w:pPr>
              <w:spacing w:after="0" w:line="240" w:lineRule="auto"/>
              <w:jc w:val="center"/>
              <w:rPr>
                <w:rFonts w:cs="Times New Roman"/>
                <w:sz w:val="20"/>
                <w:szCs w:val="20"/>
                <w:highlight w:val="yellow"/>
              </w:rPr>
            </w:pPr>
          </w:p>
        </w:tc>
        <w:tc>
          <w:tcPr>
            <w:tcW w:w="2220"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rPr>
              <w:t>E81 Transformation</w:t>
            </w:r>
            <w:r w:rsidR="00B74141">
              <w:rPr>
                <w:rFonts w:cs="Times New Roman"/>
                <w:sz w:val="20"/>
                <w:szCs w:val="20"/>
                <w:lang w:val="en-US"/>
              </w:rPr>
              <w:t>.</w:t>
            </w:r>
          </w:p>
          <w:p w:rsidR="00501E9C" w:rsidRDefault="00501E9C" w:rsidP="00B74141">
            <w:pPr>
              <w:spacing w:after="0" w:line="240" w:lineRule="auto"/>
              <w:jc w:val="center"/>
              <w:rPr>
                <w:rFonts w:cs="Times New Roman"/>
                <w:sz w:val="20"/>
                <w:szCs w:val="20"/>
                <w:lang w:val="en-US"/>
              </w:rPr>
            </w:pPr>
            <w:r w:rsidRPr="00B74141">
              <w:rPr>
                <w:rFonts w:cs="Times New Roman"/>
                <w:sz w:val="20"/>
                <w:szCs w:val="20"/>
                <w:lang w:val="en-US"/>
              </w:rPr>
              <w:t>P1 is identified by:</w:t>
            </w:r>
            <w:r w:rsidR="00B74141">
              <w:rPr>
                <w:rFonts w:cs="Times New Roman"/>
                <w:sz w:val="20"/>
                <w:szCs w:val="20"/>
                <w:lang w:val="en-US"/>
              </w:rPr>
              <w:br/>
            </w:r>
            <w:r w:rsidRPr="00B74141">
              <w:rPr>
                <w:rFonts w:cs="Times New Roman"/>
                <w:sz w:val="20"/>
                <w:szCs w:val="20"/>
                <w:lang w:val="en-US"/>
              </w:rPr>
              <w:t>E42 Identifier</w:t>
            </w:r>
          </w:p>
          <w:p w:rsidR="00B74141" w:rsidRPr="00BA3DC8" w:rsidRDefault="00B74141" w:rsidP="00B74141">
            <w:pPr>
              <w:spacing w:after="0" w:line="240" w:lineRule="auto"/>
              <w:jc w:val="center"/>
              <w:rPr>
                <w:rFonts w:cs="Times New Roman"/>
                <w:sz w:val="20"/>
                <w:szCs w:val="20"/>
                <w:lang w:val="en-US"/>
              </w:rPr>
            </w:pPr>
            <w:r w:rsidRPr="00BA3DC8">
              <w:rPr>
                <w:rFonts w:cs="Times New Roman"/>
                <w:sz w:val="20"/>
                <w:szCs w:val="20"/>
                <w:lang w:val="en-US"/>
              </w:rPr>
              <w:t>&amp;</w:t>
            </w:r>
          </w:p>
          <w:p w:rsidR="00B74141" w:rsidRPr="00B74141" w:rsidRDefault="00B74141" w:rsidP="00B74141">
            <w:pPr>
              <w:spacing w:after="0" w:line="240" w:lineRule="auto"/>
              <w:jc w:val="center"/>
              <w:rPr>
                <w:rFonts w:cs="Times New Roman"/>
                <w:sz w:val="20"/>
                <w:szCs w:val="20"/>
                <w:lang w:val="en-US"/>
              </w:rPr>
            </w:pPr>
            <w:r w:rsidRPr="00B74141">
              <w:rPr>
                <w:rFonts w:cs="Times New Roman"/>
                <w:sz w:val="20"/>
                <w:szCs w:val="20"/>
              </w:rPr>
              <w:t>E81 Transformation</w:t>
            </w:r>
            <w:r>
              <w:rPr>
                <w:rFonts w:cs="Times New Roman"/>
                <w:sz w:val="20"/>
                <w:szCs w:val="20"/>
                <w:lang w:val="en-US"/>
              </w:rPr>
              <w:t>.</w:t>
            </w:r>
          </w:p>
          <w:p w:rsidR="00B74141" w:rsidRPr="00BA3DC8" w:rsidRDefault="00B74141" w:rsidP="00B74141">
            <w:pPr>
              <w:spacing w:after="0" w:line="240" w:lineRule="auto"/>
              <w:jc w:val="center"/>
              <w:rPr>
                <w:rFonts w:cs="Times New Roman"/>
                <w:sz w:val="20"/>
                <w:szCs w:val="20"/>
                <w:lang w:val="en-US"/>
              </w:rPr>
            </w:pPr>
            <w:r w:rsidRPr="00BA3DC8">
              <w:rPr>
                <w:rFonts w:cs="Times New Roman"/>
                <w:sz w:val="20"/>
                <w:szCs w:val="20"/>
                <w:lang w:val="en-US"/>
              </w:rPr>
              <w:t>P2 has type.</w:t>
            </w:r>
          </w:p>
          <w:p w:rsidR="00B74141" w:rsidRPr="00BA3DC8" w:rsidRDefault="00B74141" w:rsidP="00B74141">
            <w:pPr>
              <w:spacing w:after="0" w:line="240" w:lineRule="auto"/>
              <w:jc w:val="center"/>
              <w:rPr>
                <w:rFonts w:cs="Times New Roman"/>
                <w:sz w:val="20"/>
                <w:szCs w:val="20"/>
                <w:lang w:val="en-US"/>
              </w:rPr>
            </w:pPr>
            <w:r w:rsidRPr="00BA3DC8">
              <w:rPr>
                <w:rFonts w:cs="Times New Roman"/>
                <w:sz w:val="20"/>
                <w:szCs w:val="20"/>
                <w:lang w:val="en-US"/>
              </w:rPr>
              <w:t xml:space="preserve">E55 Type: </w:t>
            </w:r>
            <w:r>
              <w:rPr>
                <w:rFonts w:cs="Times New Roman"/>
                <w:sz w:val="20"/>
                <w:szCs w:val="20"/>
                <w:lang w:val="en-US"/>
              </w:rPr>
              <w:br/>
              <w:t>Specimen Creation</w:t>
            </w:r>
          </w:p>
          <w:p w:rsidR="00B74141" w:rsidRPr="00B74141" w:rsidRDefault="00B74141" w:rsidP="00B74141">
            <w:pPr>
              <w:spacing w:after="0" w:line="240" w:lineRule="auto"/>
              <w:jc w:val="center"/>
              <w:rPr>
                <w:rFonts w:cs="Times New Roman"/>
                <w:sz w:val="20"/>
                <w:szCs w:val="20"/>
              </w:rPr>
            </w:pPr>
          </w:p>
        </w:tc>
      </w:tr>
      <w:tr w:rsidR="00501E9C" w:rsidRPr="000F6243" w:rsidTr="00B74141">
        <w:trPr>
          <w:trHeight w:val="401"/>
        </w:trPr>
        <w:tc>
          <w:tcPr>
            <w:tcW w:w="2057" w:type="dxa"/>
            <w:noWrap/>
            <w:vAlign w:val="center"/>
          </w:tcPr>
          <w:p w:rsidR="00501E9C" w:rsidRPr="00B74141" w:rsidRDefault="00B74141" w:rsidP="00B74141">
            <w:pPr>
              <w:spacing w:after="0" w:line="240" w:lineRule="auto"/>
              <w:rPr>
                <w:rFonts w:cs="Times New Roman"/>
                <w:sz w:val="20"/>
                <w:szCs w:val="20"/>
                <w:lang w:val="en-US"/>
              </w:rPr>
            </w:pPr>
            <w:r w:rsidRPr="00B74141">
              <w:rPr>
                <w:rFonts w:cs="Times New Roman"/>
                <w:sz w:val="20"/>
                <w:szCs w:val="20"/>
              </w:rPr>
              <w:t>s</w:t>
            </w:r>
            <w:r w:rsidR="00501E9C" w:rsidRPr="00B74141">
              <w:rPr>
                <w:rFonts w:cs="Times New Roman"/>
                <w:sz w:val="20"/>
                <w:szCs w:val="20"/>
              </w:rPr>
              <w:t>pecimenID</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ID of the specimen that has transformed to</w:t>
            </w:r>
          </w:p>
        </w:tc>
        <w:tc>
          <w:tcPr>
            <w:tcW w:w="2268" w:type="dxa"/>
            <w:noWrap/>
            <w:vAlign w:val="center"/>
          </w:tcPr>
          <w:p w:rsidR="00501E9C" w:rsidRPr="00B74141" w:rsidRDefault="00501E9C" w:rsidP="00B74141">
            <w:pPr>
              <w:spacing w:after="0" w:line="240" w:lineRule="auto"/>
              <w:jc w:val="center"/>
              <w:rPr>
                <w:rFonts w:cs="Times New Roman"/>
                <w:sz w:val="20"/>
                <w:szCs w:val="20"/>
                <w:lang w:val="it-IT"/>
              </w:rPr>
            </w:pPr>
            <w:r w:rsidRPr="00B74141">
              <w:rPr>
                <w:rFonts w:cs="Times New Roman"/>
                <w:sz w:val="20"/>
                <w:szCs w:val="20"/>
                <w:lang w:val="it-IT"/>
              </w:rPr>
              <w:t>Sphaerosyllis-levantina-ALA-IL-7-Oct.2009</w:t>
            </w:r>
          </w:p>
          <w:p w:rsidR="00501E9C" w:rsidRPr="00B74141" w:rsidRDefault="00501E9C" w:rsidP="00B74141">
            <w:pPr>
              <w:spacing w:after="0" w:line="240" w:lineRule="auto"/>
              <w:jc w:val="center"/>
              <w:rPr>
                <w:rFonts w:cs="Times New Roman"/>
                <w:sz w:val="20"/>
                <w:szCs w:val="20"/>
                <w:highlight w:val="yellow"/>
                <w:lang w:val="it-IT"/>
              </w:rPr>
            </w:pPr>
          </w:p>
        </w:tc>
        <w:tc>
          <w:tcPr>
            <w:tcW w:w="2220"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rPr>
              <w:t>E81 Transformation.</w:t>
            </w:r>
            <w:r w:rsidR="00B74141">
              <w:rPr>
                <w:rFonts w:cs="Times New Roman"/>
                <w:sz w:val="20"/>
                <w:szCs w:val="20"/>
              </w:rPr>
              <w:br/>
              <w:t>P123 resulted in:</w:t>
            </w:r>
            <w:r w:rsidRPr="00B74141">
              <w:rPr>
                <w:rFonts w:cs="Times New Roman"/>
                <w:sz w:val="20"/>
                <w:szCs w:val="20"/>
              </w:rPr>
              <w:t xml:space="preserve"> </w:t>
            </w:r>
            <w:r w:rsidR="00B74141">
              <w:rPr>
                <w:rFonts w:cs="Times New Roman"/>
                <w:sz w:val="20"/>
                <w:szCs w:val="20"/>
              </w:rPr>
              <w:br/>
            </w:r>
            <w:r w:rsidR="00B74141">
              <w:rPr>
                <w:rFonts w:cs="Times New Roman"/>
                <w:sz w:val="20"/>
                <w:szCs w:val="20"/>
                <w:lang w:val="en-US"/>
              </w:rPr>
              <w:t>BC53 Specimen.</w:t>
            </w:r>
          </w:p>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P1 is identified by:</w:t>
            </w:r>
            <w:r w:rsidR="00B74141">
              <w:rPr>
                <w:rFonts w:cs="Times New Roman"/>
                <w:sz w:val="20"/>
                <w:szCs w:val="20"/>
                <w:lang w:val="en-US"/>
              </w:rPr>
              <w:br/>
            </w:r>
            <w:r w:rsidRPr="00570C3B">
              <w:rPr>
                <w:rFonts w:cs="Times New Roman"/>
                <w:sz w:val="20"/>
                <w:szCs w:val="20"/>
                <w:lang w:val="en-US"/>
              </w:rPr>
              <w:t>E42 Identifier</w:t>
            </w:r>
          </w:p>
        </w:tc>
      </w:tr>
      <w:tr w:rsidR="00501E9C" w:rsidRPr="000F6243" w:rsidTr="00B74141">
        <w:trPr>
          <w:trHeight w:val="434"/>
        </w:trPr>
        <w:tc>
          <w:tcPr>
            <w:tcW w:w="2057" w:type="dxa"/>
            <w:noWrap/>
            <w:vAlign w:val="center"/>
          </w:tcPr>
          <w:p w:rsidR="00501E9C" w:rsidRPr="00B74141" w:rsidRDefault="00B74141" w:rsidP="00B74141">
            <w:pPr>
              <w:spacing w:after="0" w:line="240" w:lineRule="auto"/>
              <w:rPr>
                <w:rFonts w:cs="Times New Roman"/>
                <w:sz w:val="20"/>
                <w:szCs w:val="20"/>
              </w:rPr>
            </w:pPr>
            <w:r>
              <w:rPr>
                <w:rFonts w:cs="Times New Roman"/>
                <w:sz w:val="20"/>
                <w:szCs w:val="20"/>
              </w:rPr>
              <w:t>c</w:t>
            </w:r>
            <w:r w:rsidR="00501E9C" w:rsidRPr="00B74141">
              <w:rPr>
                <w:rFonts w:cs="Times New Roman"/>
                <w:sz w:val="20"/>
                <w:szCs w:val="20"/>
              </w:rPr>
              <w:t>ollectionID</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ID of the collection that the specimen belongs to</w:t>
            </w:r>
          </w:p>
        </w:tc>
        <w:tc>
          <w:tcPr>
            <w:tcW w:w="2268"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"urn:lsid:biocol.org:col:34871"</w:t>
            </w:r>
          </w:p>
        </w:tc>
        <w:tc>
          <w:tcPr>
            <w:tcW w:w="2220"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BC53 Specimen.</w:t>
            </w:r>
            <w:r w:rsidR="00B74141">
              <w:rPr>
                <w:rFonts w:cs="Times New Roman"/>
                <w:sz w:val="20"/>
                <w:szCs w:val="20"/>
                <w:lang w:val="en-US"/>
              </w:rPr>
              <w:br/>
              <w:t>P5 forms part of:</w:t>
            </w:r>
            <w:r w:rsidR="00B74141">
              <w:rPr>
                <w:rFonts w:cs="Times New Roman"/>
                <w:sz w:val="20"/>
                <w:szCs w:val="20"/>
                <w:lang w:val="en-US"/>
              </w:rPr>
              <w:br/>
              <w:t xml:space="preserve"> E</w:t>
            </w:r>
            <w:r w:rsidRPr="00B74141">
              <w:rPr>
                <w:rFonts w:cs="Times New Roman"/>
                <w:sz w:val="20"/>
                <w:szCs w:val="20"/>
                <w:lang w:val="en-US"/>
              </w:rPr>
              <w:t>78 Collection</w:t>
            </w:r>
          </w:p>
        </w:tc>
      </w:tr>
      <w:tr w:rsidR="00501E9C" w:rsidRPr="000F6243" w:rsidTr="00B74141">
        <w:trPr>
          <w:trHeight w:val="385"/>
        </w:trPr>
        <w:tc>
          <w:tcPr>
            <w:tcW w:w="2057" w:type="dxa"/>
            <w:noWrap/>
            <w:vAlign w:val="center"/>
          </w:tcPr>
          <w:p w:rsidR="00501E9C" w:rsidRPr="00B74141" w:rsidRDefault="00B74141" w:rsidP="00B74141">
            <w:pPr>
              <w:spacing w:after="0" w:line="240" w:lineRule="auto"/>
              <w:rPr>
                <w:rFonts w:cs="Times New Roman"/>
                <w:sz w:val="20"/>
                <w:szCs w:val="20"/>
                <w:lang w:val="en-US"/>
              </w:rPr>
            </w:pPr>
            <w:r>
              <w:rPr>
                <w:rFonts w:cs="Times New Roman"/>
                <w:sz w:val="20"/>
                <w:szCs w:val="20"/>
              </w:rPr>
              <w:lastRenderedPageBreak/>
              <w:t>m</w:t>
            </w:r>
            <w:r w:rsidR="00501E9C" w:rsidRPr="00B74141">
              <w:rPr>
                <w:rFonts w:cs="Times New Roman"/>
                <w:sz w:val="20"/>
                <w:szCs w:val="20"/>
              </w:rPr>
              <w:t>ethod</w:t>
            </w:r>
            <w:r w:rsidR="00501E9C" w:rsidRPr="00B74141">
              <w:rPr>
                <w:rFonts w:cs="Times New Roman"/>
                <w:sz w:val="20"/>
                <w:szCs w:val="20"/>
                <w:lang w:val="en-US"/>
              </w:rPr>
              <w:t>ID</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ID of method that used for transformation event</w:t>
            </w:r>
          </w:p>
        </w:tc>
        <w:tc>
          <w:tcPr>
            <w:tcW w:w="2268" w:type="dxa"/>
            <w:noWrap/>
            <w:vAlign w:val="center"/>
          </w:tcPr>
          <w:p w:rsidR="00501E9C" w:rsidRPr="00B74141" w:rsidRDefault="00501E9C" w:rsidP="00B74141">
            <w:pPr>
              <w:spacing w:after="0" w:line="240" w:lineRule="auto"/>
              <w:jc w:val="center"/>
              <w:rPr>
                <w:rFonts w:cs="Times New Roman"/>
                <w:sz w:val="20"/>
                <w:szCs w:val="20"/>
              </w:rPr>
            </w:pPr>
            <w:r w:rsidRPr="00B74141">
              <w:rPr>
                <w:rFonts w:cs="Times New Roman"/>
                <w:sz w:val="20"/>
                <w:szCs w:val="20"/>
              </w:rPr>
              <w:t>Preserved</w:t>
            </w:r>
            <w:r w:rsidRPr="00B74141">
              <w:rPr>
                <w:rFonts w:cs="Times New Roman"/>
                <w:sz w:val="20"/>
                <w:szCs w:val="20"/>
                <w:lang w:val="en-US"/>
              </w:rPr>
              <w:t xml:space="preserve"> </w:t>
            </w:r>
            <w:r w:rsidRPr="00B74141">
              <w:rPr>
                <w:rFonts w:cs="Times New Roman"/>
                <w:sz w:val="20"/>
                <w:szCs w:val="20"/>
              </w:rPr>
              <w:t>in</w:t>
            </w:r>
            <w:r w:rsidRPr="00B74141">
              <w:rPr>
                <w:rFonts w:cs="Times New Roman"/>
                <w:sz w:val="20"/>
                <w:szCs w:val="20"/>
                <w:lang w:val="en-US"/>
              </w:rPr>
              <w:t xml:space="preserve"> </w:t>
            </w:r>
            <w:r w:rsidRPr="00B74141">
              <w:rPr>
                <w:rFonts w:cs="Times New Roman"/>
                <w:sz w:val="20"/>
                <w:szCs w:val="20"/>
              </w:rPr>
              <w:t>ethanol</w:t>
            </w:r>
          </w:p>
        </w:tc>
        <w:tc>
          <w:tcPr>
            <w:tcW w:w="2220"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rPr>
              <w:t>E81 Transformation</w:t>
            </w:r>
            <w:r w:rsidRPr="00B74141">
              <w:rPr>
                <w:rFonts w:cs="Times New Roman"/>
                <w:sz w:val="20"/>
                <w:szCs w:val="20"/>
                <w:lang w:val="en-US"/>
              </w:rPr>
              <w:t>.</w:t>
            </w:r>
            <w:r w:rsidR="00B74141">
              <w:rPr>
                <w:rFonts w:cs="Times New Roman"/>
                <w:sz w:val="20"/>
                <w:szCs w:val="20"/>
                <w:lang w:val="en-US"/>
              </w:rPr>
              <w:br/>
            </w:r>
            <w:r w:rsidRPr="00B74141">
              <w:rPr>
                <w:rFonts w:cs="Times New Roman"/>
                <w:sz w:val="20"/>
                <w:szCs w:val="20"/>
                <w:lang w:val="en-US"/>
              </w:rPr>
              <w:t>P33 used specific technique:</w:t>
            </w:r>
            <w:r w:rsidR="00B74141">
              <w:rPr>
                <w:rFonts w:cs="Times New Roman"/>
                <w:sz w:val="20"/>
                <w:szCs w:val="20"/>
                <w:lang w:val="en-US"/>
              </w:rPr>
              <w:br/>
            </w:r>
            <w:r w:rsidRPr="00B74141">
              <w:rPr>
                <w:rFonts w:cs="Times New Roman"/>
                <w:sz w:val="20"/>
                <w:szCs w:val="20"/>
                <w:lang w:val="en-US"/>
              </w:rPr>
              <w:t xml:space="preserve"> E29 Design or Procedure</w:t>
            </w:r>
          </w:p>
          <w:p w:rsidR="00501E9C" w:rsidRPr="00B74141" w:rsidRDefault="00501E9C" w:rsidP="00B74141">
            <w:pPr>
              <w:spacing w:after="0" w:line="240" w:lineRule="auto"/>
              <w:jc w:val="center"/>
              <w:rPr>
                <w:rFonts w:cs="Times New Roman"/>
                <w:sz w:val="20"/>
                <w:szCs w:val="20"/>
                <w:lang w:val="en-US"/>
              </w:rPr>
            </w:pPr>
          </w:p>
        </w:tc>
      </w:tr>
      <w:tr w:rsidR="00501E9C" w:rsidRPr="000F6243" w:rsidTr="00B74141">
        <w:trPr>
          <w:trHeight w:val="349"/>
        </w:trPr>
        <w:tc>
          <w:tcPr>
            <w:tcW w:w="2057" w:type="dxa"/>
            <w:noWrap/>
            <w:vAlign w:val="center"/>
          </w:tcPr>
          <w:p w:rsidR="00501E9C" w:rsidRPr="00B74141" w:rsidRDefault="00B74141" w:rsidP="00B74141">
            <w:pPr>
              <w:spacing w:after="0" w:line="240" w:lineRule="auto"/>
              <w:rPr>
                <w:rFonts w:cs="Times New Roman"/>
                <w:sz w:val="20"/>
                <w:szCs w:val="20"/>
              </w:rPr>
            </w:pPr>
            <w:r>
              <w:rPr>
                <w:rFonts w:cs="Times New Roman"/>
                <w:sz w:val="20"/>
                <w:szCs w:val="20"/>
              </w:rPr>
              <w:t>a</w:t>
            </w:r>
            <w:r w:rsidR="00501E9C" w:rsidRPr="00B74141">
              <w:rPr>
                <w:rFonts w:cs="Times New Roman"/>
                <w:sz w:val="20"/>
                <w:szCs w:val="20"/>
              </w:rPr>
              <w:t>ctor</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person that carried out the transformation event</w:t>
            </w:r>
          </w:p>
        </w:tc>
        <w:tc>
          <w:tcPr>
            <w:tcW w:w="2268" w:type="dxa"/>
            <w:noWrap/>
            <w:vAlign w:val="center"/>
          </w:tcPr>
          <w:p w:rsidR="00501E9C" w:rsidRPr="00B74141" w:rsidRDefault="00501E9C" w:rsidP="00B74141">
            <w:pPr>
              <w:spacing w:after="0" w:line="240" w:lineRule="auto"/>
              <w:jc w:val="center"/>
              <w:rPr>
                <w:rFonts w:cs="Times New Roman"/>
                <w:sz w:val="20"/>
                <w:szCs w:val="20"/>
              </w:rPr>
            </w:pPr>
            <w:r w:rsidRPr="00B74141">
              <w:rPr>
                <w:rFonts w:cs="Times New Roman"/>
                <w:sz w:val="20"/>
                <w:szCs w:val="20"/>
              </w:rPr>
              <w:t>"Sarah</w:t>
            </w:r>
            <w:r w:rsidR="00B74141">
              <w:rPr>
                <w:rFonts w:cs="Times New Roman"/>
                <w:sz w:val="20"/>
                <w:szCs w:val="20"/>
              </w:rPr>
              <w:t xml:space="preserve"> </w:t>
            </w:r>
            <w:r w:rsidRPr="00B74141">
              <w:rPr>
                <w:rFonts w:cs="Times New Roman"/>
                <w:sz w:val="20"/>
                <w:szCs w:val="20"/>
              </w:rPr>
              <w:t>Faulwetter"</w:t>
            </w:r>
          </w:p>
        </w:tc>
        <w:tc>
          <w:tcPr>
            <w:tcW w:w="2220" w:type="dxa"/>
            <w:noWrap/>
            <w:vAlign w:val="center"/>
          </w:tcPr>
          <w:p w:rsidR="00501E9C" w:rsidRPr="00B74141" w:rsidRDefault="00501E9C" w:rsidP="00B74141">
            <w:pPr>
              <w:spacing w:after="0" w:line="240" w:lineRule="auto"/>
              <w:jc w:val="center"/>
              <w:rPr>
                <w:rFonts w:cs="Times New Roman"/>
                <w:sz w:val="20"/>
                <w:szCs w:val="20"/>
              </w:rPr>
            </w:pPr>
            <w:r w:rsidRPr="00B74141">
              <w:rPr>
                <w:rFonts w:cs="Times New Roman"/>
                <w:sz w:val="20"/>
                <w:szCs w:val="20"/>
              </w:rPr>
              <w:t xml:space="preserve">E81 Transformation. P14 carried out by : </w:t>
            </w:r>
            <w:r w:rsidR="00B74141">
              <w:rPr>
                <w:rFonts w:cs="Times New Roman"/>
                <w:sz w:val="20"/>
                <w:szCs w:val="20"/>
              </w:rPr>
              <w:br/>
            </w:r>
            <w:r w:rsidRPr="00B74141">
              <w:rPr>
                <w:rFonts w:cs="Times New Roman"/>
                <w:sz w:val="20"/>
                <w:szCs w:val="20"/>
              </w:rPr>
              <w:t>E21 Person (BT9</w:t>
            </w:r>
            <w:r w:rsidRPr="00B74141">
              <w:rPr>
                <w:rFonts w:cs="Times New Roman"/>
                <w:sz w:val="20"/>
                <w:szCs w:val="20"/>
                <w:lang w:val="en-US"/>
              </w:rPr>
              <w:t xml:space="preserve"> Actor Type</w:t>
            </w:r>
            <w:r w:rsidRPr="00B74141">
              <w:rPr>
                <w:rFonts w:cs="Times New Roman"/>
                <w:sz w:val="20"/>
                <w:szCs w:val="20"/>
              </w:rPr>
              <w:t>, BC8</w:t>
            </w:r>
            <w:r w:rsidRPr="00B74141">
              <w:rPr>
                <w:rFonts w:cs="Times New Roman"/>
                <w:sz w:val="20"/>
                <w:szCs w:val="20"/>
                <w:lang w:val="en-US"/>
              </w:rPr>
              <w:t xml:space="preserve"> Actor)</w:t>
            </w:r>
          </w:p>
        </w:tc>
      </w:tr>
      <w:tr w:rsidR="00501E9C" w:rsidRPr="00770D20" w:rsidTr="00B74141">
        <w:trPr>
          <w:trHeight w:val="441"/>
        </w:trPr>
        <w:tc>
          <w:tcPr>
            <w:tcW w:w="2057" w:type="dxa"/>
            <w:noWrap/>
            <w:vAlign w:val="center"/>
          </w:tcPr>
          <w:p w:rsidR="00501E9C" w:rsidRPr="00B74141" w:rsidRDefault="00B74141" w:rsidP="00B74141">
            <w:pPr>
              <w:spacing w:after="0" w:line="240" w:lineRule="auto"/>
              <w:rPr>
                <w:rFonts w:cs="Times New Roman"/>
                <w:sz w:val="20"/>
                <w:szCs w:val="20"/>
                <w:lang w:val="en-US"/>
              </w:rPr>
            </w:pPr>
            <w:r>
              <w:rPr>
                <w:rFonts w:cs="Times New Roman"/>
                <w:sz w:val="20"/>
                <w:szCs w:val="20"/>
                <w:lang w:val="en-US"/>
              </w:rPr>
              <w:t>t</w:t>
            </w:r>
            <w:r w:rsidR="00501E9C" w:rsidRPr="00B74141">
              <w:rPr>
                <w:rFonts w:cs="Times New Roman"/>
                <w:sz w:val="20"/>
                <w:szCs w:val="20"/>
                <w:lang w:val="en-US"/>
              </w:rPr>
              <w:t>ime-span</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date of the transformation event</w:t>
            </w:r>
          </w:p>
        </w:tc>
        <w:tc>
          <w:tcPr>
            <w:tcW w:w="2268" w:type="dxa"/>
            <w:noWrap/>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"17/9/2012"</w:t>
            </w:r>
          </w:p>
        </w:tc>
        <w:tc>
          <w:tcPr>
            <w:tcW w:w="2220" w:type="dxa"/>
            <w:noWrap/>
            <w:vAlign w:val="center"/>
          </w:tcPr>
          <w:p w:rsidR="00501E9C" w:rsidRPr="002344BA" w:rsidRDefault="00501E9C">
            <w:pPr>
              <w:jc w:val="center"/>
              <w:rPr>
                <w:rFonts w:cs="Times New Roman"/>
                <w:sz w:val="20"/>
                <w:szCs w:val="20"/>
              </w:rPr>
            </w:pPr>
            <w:del w:id="133" w:author="Bekiari Xrysoula" w:date="2015-02-05T16:46:00Z">
              <w:r w:rsidRPr="00B74141" w:rsidDel="00737478">
                <w:rPr>
                  <w:rFonts w:cs="Times New Roman"/>
                  <w:sz w:val="20"/>
                  <w:szCs w:val="20"/>
                  <w:lang w:val="en-US"/>
                </w:rPr>
                <w:delText xml:space="preserve">CRM </w:delText>
              </w:r>
              <w:r w:rsidRPr="00B74141" w:rsidDel="00737478">
                <w:rPr>
                  <w:rFonts w:cs="Times New Roman"/>
                  <w:sz w:val="20"/>
                  <w:szCs w:val="20"/>
                </w:rPr>
                <w:delText xml:space="preserve"> </w:delText>
              </w:r>
              <w:r w:rsidR="00B74141" w:rsidDel="00737478">
                <w:rPr>
                  <w:rFonts w:cs="Times New Roman"/>
                  <w:sz w:val="20"/>
                  <w:szCs w:val="20"/>
                </w:rPr>
                <w:br/>
              </w:r>
            </w:del>
            <w:r w:rsidRPr="00B74141">
              <w:rPr>
                <w:rFonts w:cs="Times New Roman"/>
                <w:sz w:val="20"/>
                <w:szCs w:val="20"/>
              </w:rPr>
              <w:t xml:space="preserve">E81 Transformation: </w:t>
            </w:r>
            <w:r w:rsidR="00B74141">
              <w:rPr>
                <w:rFonts w:cs="Times New Roman"/>
                <w:sz w:val="20"/>
                <w:szCs w:val="20"/>
              </w:rPr>
              <w:br/>
            </w:r>
            <w:r w:rsidRPr="00B74141">
              <w:rPr>
                <w:rFonts w:cs="Times New Roman"/>
                <w:sz w:val="20"/>
                <w:szCs w:val="20"/>
              </w:rPr>
              <w:t>P4 has time-spa</w:t>
            </w:r>
            <w:ins w:id="134" w:author="Nikolaos Minadakis" w:date="2015-02-05T17:09:00Z">
              <w:r w:rsidR="00527B4B">
                <w:rPr>
                  <w:rFonts w:cs="Times New Roman"/>
                  <w:sz w:val="20"/>
                  <w:szCs w:val="20"/>
                </w:rPr>
                <w:t>n</w:t>
              </w:r>
            </w:ins>
            <w:del w:id="135" w:author="Nikolaos Minadakis" w:date="2015-02-05T17:09:00Z">
              <w:r w:rsidRPr="00B74141" w:rsidDel="00527B4B">
                <w:rPr>
                  <w:rFonts w:cs="Times New Roman"/>
                  <w:sz w:val="20"/>
                  <w:szCs w:val="20"/>
                </w:rPr>
                <w:delText>n</w:delText>
              </w:r>
              <w:r w:rsidR="00B74141" w:rsidDel="00527B4B">
                <w:rPr>
                  <w:sz w:val="20"/>
                  <w:szCs w:val="20"/>
                </w:rPr>
                <w:br/>
              </w:r>
            </w:del>
            <w:r w:rsidRPr="00B74141">
              <w:rPr>
                <w:rFonts w:cs="Times New Roman"/>
                <w:sz w:val="20"/>
                <w:szCs w:val="20"/>
              </w:rPr>
              <w:t>:</w:t>
            </w:r>
            <w:ins w:id="136" w:author="Nikolaos Minadakis" w:date="2015-02-05T17:09:00Z">
              <w:r w:rsidR="00527B4B">
                <w:rPr>
                  <w:rFonts w:cs="Times New Roman"/>
                  <w:sz w:val="20"/>
                  <w:szCs w:val="20"/>
                </w:rPr>
                <w:br/>
              </w:r>
            </w:ins>
            <w:r w:rsidRPr="00B74141">
              <w:rPr>
                <w:rFonts w:cs="Times New Roman"/>
                <w:sz w:val="20"/>
                <w:szCs w:val="20"/>
              </w:rPr>
              <w:t>E52 Time-span</w:t>
            </w:r>
          </w:p>
        </w:tc>
      </w:tr>
      <w:tr w:rsidR="00501E9C" w:rsidRPr="000F6243" w:rsidTr="00B74141">
        <w:trPr>
          <w:trHeight w:val="391"/>
        </w:trPr>
        <w:tc>
          <w:tcPr>
            <w:tcW w:w="2057" w:type="dxa"/>
            <w:noWrap/>
            <w:vAlign w:val="center"/>
          </w:tcPr>
          <w:p w:rsidR="00501E9C" w:rsidRPr="00B74141" w:rsidRDefault="00B74141" w:rsidP="00B74141">
            <w:pPr>
              <w:spacing w:after="0" w:line="240" w:lineRule="auto"/>
              <w:rPr>
                <w:rFonts w:cs="Times New Roman"/>
                <w:sz w:val="20"/>
                <w:szCs w:val="20"/>
                <w:lang w:val="en-US"/>
              </w:rPr>
            </w:pPr>
            <w:r>
              <w:rPr>
                <w:rFonts w:cs="Times New Roman"/>
                <w:sz w:val="20"/>
                <w:szCs w:val="20"/>
                <w:lang w:val="en-US"/>
              </w:rPr>
              <w:t>s</w:t>
            </w:r>
            <w:r w:rsidR="00501E9C" w:rsidRPr="00B74141">
              <w:rPr>
                <w:rFonts w:cs="Times New Roman"/>
                <w:sz w:val="20"/>
                <w:szCs w:val="20"/>
                <w:lang w:val="en-US"/>
              </w:rPr>
              <w:t>pecies</w:t>
            </w:r>
          </w:p>
        </w:tc>
        <w:tc>
          <w:tcPr>
            <w:tcW w:w="1843" w:type="dxa"/>
            <w:vAlign w:val="center"/>
          </w:tcPr>
          <w:p w:rsidR="00501E9C" w:rsidRPr="00B74141" w:rsidRDefault="00501E9C" w:rsidP="00B74141">
            <w:pPr>
              <w:spacing w:after="0" w:line="240" w:lineRule="auto"/>
              <w:jc w:val="center"/>
              <w:rPr>
                <w:rFonts w:cs="Times New Roman"/>
                <w:sz w:val="20"/>
                <w:szCs w:val="20"/>
                <w:lang w:val="en-US"/>
              </w:rPr>
            </w:pPr>
            <w:r w:rsidRPr="00B74141">
              <w:rPr>
                <w:rFonts w:cs="Times New Roman"/>
                <w:sz w:val="20"/>
                <w:szCs w:val="20"/>
                <w:lang w:val="en-US"/>
              </w:rPr>
              <w:t>The species that the specimen belongs to</w:t>
            </w:r>
          </w:p>
        </w:tc>
        <w:tc>
          <w:tcPr>
            <w:tcW w:w="2268" w:type="dxa"/>
            <w:noWrap/>
            <w:vAlign w:val="center"/>
          </w:tcPr>
          <w:p w:rsidR="00501E9C" w:rsidRPr="00B74141" w:rsidRDefault="00501E9C" w:rsidP="00B74141">
            <w:pPr>
              <w:spacing w:after="0" w:line="240" w:lineRule="auto"/>
              <w:jc w:val="center"/>
              <w:rPr>
                <w:rFonts w:cs="Times New Roman"/>
                <w:sz w:val="20"/>
                <w:szCs w:val="20"/>
              </w:rPr>
            </w:pPr>
            <w:r w:rsidRPr="00B74141">
              <w:rPr>
                <w:rFonts w:cs="Times New Roman"/>
                <w:sz w:val="20"/>
                <w:szCs w:val="20"/>
              </w:rPr>
              <w:t>"Odontosyllis</w:t>
            </w:r>
            <w:r w:rsidR="00B74141">
              <w:rPr>
                <w:rFonts w:cs="Times New Roman"/>
                <w:sz w:val="20"/>
                <w:szCs w:val="20"/>
              </w:rPr>
              <w:t xml:space="preserve"> </w:t>
            </w:r>
            <w:r w:rsidRPr="00B74141">
              <w:rPr>
                <w:rFonts w:cs="Times New Roman"/>
                <w:sz w:val="20"/>
                <w:szCs w:val="20"/>
              </w:rPr>
              <w:t>fulgurans"</w:t>
            </w:r>
          </w:p>
        </w:tc>
        <w:tc>
          <w:tcPr>
            <w:tcW w:w="2220" w:type="dxa"/>
            <w:noWrap/>
            <w:vAlign w:val="center"/>
          </w:tcPr>
          <w:p w:rsidR="00501E9C" w:rsidRPr="00B74141" w:rsidRDefault="00501E9C" w:rsidP="00B74141">
            <w:pPr>
              <w:pStyle w:val="TOC3"/>
              <w:ind w:left="0"/>
              <w:jc w:val="center"/>
              <w:rPr>
                <w:rFonts w:asciiTheme="minorHAnsi" w:hAnsiTheme="minorHAnsi" w:cs="Times New Roman"/>
              </w:rPr>
            </w:pPr>
            <w:r w:rsidRPr="00B74141">
              <w:rPr>
                <w:rFonts w:asciiTheme="minorHAnsi" w:hAnsiTheme="minorHAnsi"/>
                <w:noProof/>
                <w:webHidden/>
              </w:rPr>
              <w:t>BC53 Specimen.</w:t>
            </w:r>
            <w:r w:rsidR="00B74141">
              <w:rPr>
                <w:rFonts w:asciiTheme="minorHAnsi" w:hAnsiTheme="minorHAnsi"/>
                <w:noProof/>
                <w:webHidden/>
              </w:rPr>
              <w:br/>
            </w:r>
            <w:r w:rsidRPr="00B74141">
              <w:rPr>
                <w:rFonts w:asciiTheme="minorHAnsi" w:hAnsiTheme="minorHAnsi"/>
                <w:noProof/>
                <w:webHidden/>
              </w:rPr>
              <w:t>belongs to:</w:t>
            </w:r>
            <w:r w:rsidR="00B74141">
              <w:rPr>
                <w:rFonts w:asciiTheme="minorHAnsi" w:hAnsiTheme="minorHAnsi"/>
                <w:noProof/>
                <w:webHidden/>
              </w:rPr>
              <w:br/>
            </w:r>
            <w:r w:rsidRPr="00B74141">
              <w:rPr>
                <w:rFonts w:asciiTheme="minorHAnsi" w:hAnsiTheme="minorHAnsi"/>
                <w:noProof/>
                <w:webHidden/>
              </w:rPr>
              <w:t>BT27 Species</w:t>
            </w:r>
          </w:p>
        </w:tc>
      </w:tr>
    </w:tbl>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Table 6: Metadata about Transformation Event</w:t>
      </w:r>
    </w:p>
    <w:p w:rsidR="00295F7A" w:rsidRPr="00295F7A" w:rsidRDefault="00295F7A" w:rsidP="00295F7A"/>
    <w:p w:rsidR="00295F7A" w:rsidRPr="00295F7A" w:rsidRDefault="00295F7A" w:rsidP="00295F7A"/>
    <w:p w:rsidR="00501E9C" w:rsidRPr="00770D20" w:rsidRDefault="00B74141" w:rsidP="00E14DB6">
      <w:pPr>
        <w:pStyle w:val="Heading2"/>
        <w:rPr>
          <w:lang w:val="en-US"/>
        </w:rPr>
      </w:pPr>
      <w:bookmarkStart w:id="137" w:name="_Toc435550175"/>
      <w:r>
        <w:rPr>
          <w:rFonts w:eastAsia="MS Mincho"/>
          <w:lang w:val="en-US" w:eastAsia="ja-JP"/>
        </w:rPr>
        <w:t>Specimen Collection Metadata</w:t>
      </w:r>
      <w:bookmarkEnd w:id="137"/>
    </w:p>
    <w:p w:rsidR="00E14DB6" w:rsidRDefault="00E14DB6" w:rsidP="00501E9C">
      <w:pPr>
        <w:jc w:val="both"/>
        <w:rPr>
          <w:rFonts w:cs="Times New Roman"/>
          <w:b/>
          <w:bCs/>
          <w:sz w:val="24"/>
          <w:szCs w:val="24"/>
          <w:lang w:val="en-US"/>
        </w:rPr>
      </w:pPr>
    </w:p>
    <w:p w:rsidR="00501E9C" w:rsidRPr="00770D20" w:rsidRDefault="00501E9C" w:rsidP="00501E9C">
      <w:pPr>
        <w:jc w:val="both"/>
        <w:rPr>
          <w:rFonts w:cs="Times New Roman"/>
          <w:sz w:val="24"/>
          <w:szCs w:val="24"/>
          <w:lang w:val="en-US"/>
        </w:rPr>
      </w:pPr>
      <w:r w:rsidRPr="00770D20">
        <w:rPr>
          <w:rFonts w:cs="Times New Roman"/>
          <w:sz w:val="24"/>
          <w:szCs w:val="24"/>
          <w:lang w:val="en-US"/>
        </w:rPr>
        <w:t xml:space="preserve">Metadata about </w:t>
      </w:r>
      <w:r w:rsidR="00E14DB6">
        <w:rPr>
          <w:rFonts w:cs="Times New Roman"/>
          <w:sz w:val="24"/>
          <w:szCs w:val="24"/>
          <w:lang w:val="en-US"/>
        </w:rPr>
        <w:t xml:space="preserve">the </w:t>
      </w:r>
      <w:r w:rsidRPr="00770D20">
        <w:rPr>
          <w:rFonts w:cs="Times New Roman"/>
          <w:sz w:val="24"/>
          <w:szCs w:val="24"/>
          <w:lang w:val="en-US"/>
        </w:rPr>
        <w:t>creation event of specimen collections are presented below (Table 7). Especially, we define the actor that owns, keeps the specimen collection, the contributor and the curator of</w:t>
      </w:r>
      <w:r w:rsidR="00E14DB6">
        <w:rPr>
          <w:rFonts w:cs="Times New Roman"/>
          <w:sz w:val="24"/>
          <w:szCs w:val="24"/>
          <w:lang w:val="en-US"/>
        </w:rPr>
        <w:t xml:space="preserve"> the specimen collection, etc..</w:t>
      </w:r>
    </w:p>
    <w:p w:rsidR="00501E9C" w:rsidRPr="00E14DB6" w:rsidRDefault="00501E9C" w:rsidP="00501E9C">
      <w:pPr>
        <w:jc w:val="center"/>
        <w:rPr>
          <w:rFonts w:cs="Times New Roman"/>
          <w:b/>
          <w:sz w:val="24"/>
          <w:szCs w:val="24"/>
          <w:lang w:val="en-US"/>
        </w:rPr>
      </w:pPr>
      <w:r w:rsidRPr="00E14DB6">
        <w:rPr>
          <w:rFonts w:cs="Times New Roman"/>
          <w:b/>
          <w:sz w:val="24"/>
          <w:szCs w:val="24"/>
          <w:lang w:val="en-US"/>
        </w:rPr>
        <w:t>Metadata about Creation Event of Specimen Collections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232"/>
        <w:gridCol w:w="2410"/>
        <w:gridCol w:w="2212"/>
      </w:tblGrid>
      <w:tr w:rsidR="00501E9C" w:rsidRPr="00770D20" w:rsidTr="00E14DB6">
        <w:trPr>
          <w:trHeight w:val="600"/>
        </w:trPr>
        <w:tc>
          <w:tcPr>
            <w:tcW w:w="1668" w:type="dxa"/>
            <w:shd w:val="clear" w:color="auto" w:fill="C4BC96"/>
            <w:noWrap/>
            <w:vAlign w:val="center"/>
          </w:tcPr>
          <w:p w:rsidR="00501E9C" w:rsidRPr="00E14DB6" w:rsidRDefault="00501E9C" w:rsidP="00E14DB6">
            <w:pPr>
              <w:spacing w:after="0" w:line="240" w:lineRule="auto"/>
              <w:jc w:val="center"/>
              <w:rPr>
                <w:rFonts w:cs="Times New Roman"/>
                <w:b/>
                <w:bCs/>
                <w:szCs w:val="20"/>
              </w:rPr>
            </w:pPr>
            <w:r w:rsidRPr="00E14DB6">
              <w:rPr>
                <w:rFonts w:cs="Times New Roman"/>
                <w:b/>
                <w:bCs/>
                <w:szCs w:val="20"/>
              </w:rPr>
              <w:t>Metadata</w:t>
            </w:r>
          </w:p>
        </w:tc>
        <w:tc>
          <w:tcPr>
            <w:tcW w:w="2232" w:type="dxa"/>
            <w:shd w:val="clear" w:color="auto" w:fill="C4BC96"/>
            <w:noWrap/>
            <w:vAlign w:val="center"/>
          </w:tcPr>
          <w:p w:rsidR="00501E9C" w:rsidRPr="00E14DB6" w:rsidRDefault="00501E9C" w:rsidP="00E14DB6">
            <w:pPr>
              <w:spacing w:after="0" w:line="240" w:lineRule="auto"/>
              <w:jc w:val="center"/>
              <w:rPr>
                <w:rFonts w:cs="Times New Roman"/>
                <w:b/>
                <w:bCs/>
                <w:szCs w:val="20"/>
              </w:rPr>
            </w:pPr>
            <w:r w:rsidRPr="00E14DB6">
              <w:rPr>
                <w:rFonts w:cs="Times New Roman"/>
                <w:b/>
                <w:bCs/>
                <w:szCs w:val="20"/>
              </w:rPr>
              <w:t>Definition</w:t>
            </w:r>
          </w:p>
        </w:tc>
        <w:tc>
          <w:tcPr>
            <w:tcW w:w="2410" w:type="dxa"/>
            <w:shd w:val="clear" w:color="auto" w:fill="C4BC96"/>
            <w:noWrap/>
            <w:vAlign w:val="center"/>
          </w:tcPr>
          <w:p w:rsidR="00501E9C" w:rsidRPr="00E14DB6" w:rsidRDefault="00501E9C" w:rsidP="00E14DB6">
            <w:pPr>
              <w:spacing w:after="0" w:line="240" w:lineRule="auto"/>
              <w:jc w:val="center"/>
              <w:rPr>
                <w:rFonts w:cs="Times New Roman"/>
                <w:b/>
                <w:bCs/>
                <w:szCs w:val="20"/>
              </w:rPr>
            </w:pPr>
            <w:r w:rsidRPr="00E14DB6">
              <w:rPr>
                <w:rFonts w:cs="Times New Roman"/>
                <w:b/>
                <w:bCs/>
                <w:szCs w:val="20"/>
              </w:rPr>
              <w:t>Example(s)</w:t>
            </w:r>
          </w:p>
        </w:tc>
        <w:tc>
          <w:tcPr>
            <w:tcW w:w="2212" w:type="dxa"/>
            <w:shd w:val="clear" w:color="auto" w:fill="C4BC96"/>
            <w:vAlign w:val="center"/>
          </w:tcPr>
          <w:p w:rsidR="00501E9C" w:rsidRPr="00E14DB6" w:rsidRDefault="003C7F13" w:rsidP="00E14DB6">
            <w:pPr>
              <w:spacing w:after="0" w:line="240" w:lineRule="auto"/>
              <w:jc w:val="center"/>
              <w:rPr>
                <w:rFonts w:cs="Times New Roman"/>
                <w:b/>
                <w:bCs/>
                <w:szCs w:val="20"/>
              </w:rPr>
            </w:pPr>
            <w:r w:rsidRPr="009D4A12">
              <w:rPr>
                <w:rFonts w:cs="Times New Roman"/>
                <w:b/>
                <w:bCs/>
                <w:szCs w:val="20"/>
              </w:rPr>
              <w:t>CRM family models</w:t>
            </w:r>
          </w:p>
        </w:tc>
      </w:tr>
      <w:tr w:rsidR="00501E9C" w:rsidRPr="000F6243" w:rsidTr="00E13F5D">
        <w:trPr>
          <w:trHeight w:val="508"/>
        </w:trPr>
        <w:tc>
          <w:tcPr>
            <w:tcW w:w="1668" w:type="dxa"/>
            <w:noWrap/>
            <w:vAlign w:val="center"/>
          </w:tcPr>
          <w:p w:rsidR="00501E9C" w:rsidRPr="00E13F5D" w:rsidRDefault="00E13F5D" w:rsidP="00E13F5D">
            <w:pPr>
              <w:spacing w:after="0" w:line="240" w:lineRule="auto"/>
              <w:rPr>
                <w:rFonts w:cs="Times New Roman"/>
                <w:sz w:val="20"/>
                <w:szCs w:val="20"/>
              </w:rPr>
            </w:pPr>
            <w:r>
              <w:rPr>
                <w:rFonts w:cs="Times New Roman"/>
                <w:sz w:val="20"/>
                <w:szCs w:val="20"/>
              </w:rPr>
              <w:t>c</w:t>
            </w:r>
            <w:r w:rsidR="00501E9C" w:rsidRPr="00E13F5D">
              <w:rPr>
                <w:rFonts w:cs="Times New Roman"/>
                <w:sz w:val="20"/>
                <w:szCs w:val="20"/>
              </w:rPr>
              <w:t xml:space="preserve">ollection ID </w:t>
            </w:r>
          </w:p>
        </w:tc>
        <w:tc>
          <w:tcPr>
            <w:tcW w:w="2232" w:type="dxa"/>
            <w:vAlign w:val="center"/>
          </w:tcPr>
          <w:p w:rsidR="00501E9C" w:rsidRPr="00E13F5D" w:rsidRDefault="00501E9C" w:rsidP="00E13F5D">
            <w:pPr>
              <w:spacing w:after="0" w:line="240" w:lineRule="auto"/>
              <w:jc w:val="center"/>
              <w:rPr>
                <w:rFonts w:cs="Times New Roman"/>
                <w:sz w:val="20"/>
                <w:szCs w:val="20"/>
                <w:lang w:val="en-US"/>
              </w:rPr>
            </w:pPr>
            <w:r w:rsidRPr="00E13F5D">
              <w:rPr>
                <w:rFonts w:cs="Times New Roman"/>
                <w:sz w:val="20"/>
                <w:szCs w:val="20"/>
                <w:lang w:val="en-US"/>
              </w:rPr>
              <w:t>The ID of the collection that the specimen belongs to</w:t>
            </w:r>
          </w:p>
        </w:tc>
        <w:tc>
          <w:tcPr>
            <w:tcW w:w="2410" w:type="dxa"/>
            <w:noWrap/>
            <w:vAlign w:val="center"/>
          </w:tcPr>
          <w:p w:rsidR="00501E9C" w:rsidRPr="00E13F5D" w:rsidRDefault="00501E9C" w:rsidP="0039021A">
            <w:pPr>
              <w:spacing w:after="0" w:line="240" w:lineRule="auto"/>
              <w:jc w:val="center"/>
              <w:rPr>
                <w:rFonts w:cs="Times New Roman"/>
                <w:sz w:val="20"/>
                <w:szCs w:val="20"/>
                <w:lang w:val="en-US"/>
              </w:rPr>
            </w:pPr>
            <w:r w:rsidRPr="00E13F5D">
              <w:rPr>
                <w:rFonts w:cs="Times New Roman"/>
                <w:sz w:val="20"/>
                <w:szCs w:val="20"/>
                <w:lang w:val="en-US"/>
              </w:rPr>
              <w:t>"urn:lsid:biocol.org:col:34871"</w:t>
            </w:r>
          </w:p>
        </w:tc>
        <w:tc>
          <w:tcPr>
            <w:tcW w:w="2212" w:type="dxa"/>
            <w:noWrap/>
            <w:vAlign w:val="center"/>
          </w:tcPr>
          <w:p w:rsidR="00501E9C" w:rsidRPr="00E13F5D" w:rsidRDefault="00501E9C" w:rsidP="0039021A">
            <w:pPr>
              <w:spacing w:after="0" w:line="240" w:lineRule="auto"/>
              <w:jc w:val="center"/>
              <w:rPr>
                <w:sz w:val="20"/>
                <w:szCs w:val="20"/>
                <w:lang w:val="en-US"/>
              </w:rPr>
            </w:pPr>
            <w:r w:rsidRPr="00E13F5D">
              <w:rPr>
                <w:sz w:val="20"/>
                <w:szCs w:val="20"/>
              </w:rPr>
              <w:t>BC42 Collection</w:t>
            </w:r>
            <w:r w:rsidRPr="00E13F5D">
              <w:rPr>
                <w:sz w:val="20"/>
                <w:szCs w:val="20"/>
                <w:lang w:val="en-US"/>
              </w:rPr>
              <w:t>.</w:t>
            </w:r>
            <w:r w:rsidR="00E13F5D" w:rsidRPr="00E13F5D">
              <w:rPr>
                <w:sz w:val="20"/>
                <w:szCs w:val="20"/>
                <w:lang w:val="en-US"/>
              </w:rPr>
              <w:br/>
            </w:r>
            <w:r w:rsidRPr="00527B4B">
              <w:rPr>
                <w:sz w:val="20"/>
                <w:szCs w:val="20"/>
                <w:lang w:val="en-US"/>
              </w:rPr>
              <w:t>P1 is identified by:</w:t>
            </w:r>
            <w:r w:rsidR="00E13F5D" w:rsidRPr="00527B4B">
              <w:rPr>
                <w:sz w:val="20"/>
                <w:szCs w:val="20"/>
                <w:lang w:val="en-US"/>
              </w:rPr>
              <w:br/>
            </w:r>
            <w:r w:rsidRPr="00527B4B">
              <w:rPr>
                <w:sz w:val="20"/>
                <w:szCs w:val="20"/>
                <w:lang w:val="en-US"/>
              </w:rPr>
              <w:t>E42 Identifier</w:t>
            </w:r>
          </w:p>
          <w:p w:rsidR="00501E9C" w:rsidRPr="00E13F5D" w:rsidRDefault="00501E9C" w:rsidP="0039021A">
            <w:pPr>
              <w:spacing w:after="0" w:line="240" w:lineRule="auto"/>
              <w:jc w:val="center"/>
              <w:rPr>
                <w:rFonts w:cs="Times New Roman"/>
                <w:sz w:val="20"/>
                <w:szCs w:val="20"/>
                <w:lang w:val="en-US"/>
              </w:rPr>
            </w:pPr>
          </w:p>
        </w:tc>
      </w:tr>
      <w:tr w:rsidR="00501E9C" w:rsidRPr="000F6243" w:rsidTr="00E13F5D">
        <w:trPr>
          <w:trHeight w:val="417"/>
        </w:trPr>
        <w:tc>
          <w:tcPr>
            <w:tcW w:w="1668" w:type="dxa"/>
            <w:noWrap/>
            <w:vAlign w:val="center"/>
          </w:tcPr>
          <w:p w:rsidR="00501E9C" w:rsidRPr="00E13F5D" w:rsidRDefault="00E13F5D" w:rsidP="00E13F5D">
            <w:pPr>
              <w:spacing w:after="0" w:line="240" w:lineRule="auto"/>
              <w:rPr>
                <w:rFonts w:cs="Times New Roman"/>
                <w:sz w:val="20"/>
                <w:szCs w:val="20"/>
              </w:rPr>
            </w:pPr>
            <w:r>
              <w:rPr>
                <w:rFonts w:cs="Times New Roman"/>
                <w:sz w:val="20"/>
                <w:szCs w:val="20"/>
              </w:rPr>
              <w:t>c</w:t>
            </w:r>
            <w:r w:rsidR="00501E9C" w:rsidRPr="00E13F5D">
              <w:rPr>
                <w:rFonts w:cs="Times New Roman"/>
                <w:sz w:val="20"/>
                <w:szCs w:val="20"/>
              </w:rPr>
              <w:t>ollectionTitle</w:t>
            </w:r>
          </w:p>
        </w:tc>
        <w:tc>
          <w:tcPr>
            <w:tcW w:w="2232" w:type="dxa"/>
            <w:vAlign w:val="center"/>
          </w:tcPr>
          <w:p w:rsidR="00501E9C" w:rsidRPr="00E13F5D" w:rsidRDefault="00501E9C" w:rsidP="00E13F5D">
            <w:pPr>
              <w:spacing w:after="0" w:line="240" w:lineRule="auto"/>
              <w:jc w:val="center"/>
              <w:rPr>
                <w:rFonts w:cs="Times New Roman"/>
                <w:sz w:val="20"/>
                <w:szCs w:val="20"/>
                <w:lang w:val="en-US"/>
              </w:rPr>
            </w:pPr>
            <w:r w:rsidRPr="00E13F5D">
              <w:rPr>
                <w:rFonts w:cs="Times New Roman"/>
                <w:sz w:val="20"/>
                <w:szCs w:val="20"/>
                <w:lang w:val="en-US"/>
              </w:rPr>
              <w:t>The title of the Collection that the specimen belongs to</w:t>
            </w:r>
          </w:p>
        </w:tc>
        <w:tc>
          <w:tcPr>
            <w:tcW w:w="2410" w:type="dxa"/>
            <w:noWrap/>
            <w:vAlign w:val="center"/>
          </w:tcPr>
          <w:p w:rsidR="00501E9C" w:rsidRPr="00E13F5D" w:rsidRDefault="00501E9C" w:rsidP="0039021A">
            <w:pPr>
              <w:spacing w:after="0" w:line="240" w:lineRule="auto"/>
              <w:jc w:val="center"/>
              <w:rPr>
                <w:rFonts w:cs="Times New Roman"/>
                <w:sz w:val="20"/>
                <w:szCs w:val="20"/>
              </w:rPr>
            </w:pPr>
            <w:r w:rsidRPr="00E13F5D">
              <w:rPr>
                <w:rFonts w:cs="Times New Roman"/>
                <w:sz w:val="20"/>
                <w:szCs w:val="20"/>
              </w:rPr>
              <w:t>"NAGISA"</w:t>
            </w:r>
          </w:p>
        </w:tc>
        <w:tc>
          <w:tcPr>
            <w:tcW w:w="2212" w:type="dxa"/>
            <w:noWrap/>
            <w:vAlign w:val="center"/>
          </w:tcPr>
          <w:p w:rsidR="00501E9C" w:rsidRPr="00E13F5D" w:rsidRDefault="00501E9C" w:rsidP="0039021A">
            <w:pPr>
              <w:spacing w:after="0" w:line="240" w:lineRule="auto"/>
              <w:jc w:val="center"/>
              <w:rPr>
                <w:rFonts w:cs="Times New Roman"/>
                <w:sz w:val="20"/>
                <w:szCs w:val="20"/>
                <w:lang w:val="en-US"/>
              </w:rPr>
            </w:pPr>
            <w:r w:rsidRPr="00E13F5D">
              <w:rPr>
                <w:sz w:val="20"/>
                <w:szCs w:val="20"/>
              </w:rPr>
              <w:t>BC42 Collection</w:t>
            </w:r>
            <w:r w:rsidRPr="00E13F5D">
              <w:rPr>
                <w:rFonts w:cs="Times New Roman"/>
                <w:sz w:val="20"/>
                <w:szCs w:val="20"/>
                <w:lang w:val="en-US" w:eastAsia="el-GR"/>
              </w:rPr>
              <w:t xml:space="preserve"> </w:t>
            </w:r>
            <w:r w:rsidRPr="00E13F5D">
              <w:rPr>
                <w:sz w:val="20"/>
                <w:szCs w:val="20"/>
                <w:lang w:val="en-US"/>
              </w:rPr>
              <w:t>.</w:t>
            </w:r>
            <w:r w:rsidR="00E13F5D" w:rsidRPr="00E13F5D">
              <w:rPr>
                <w:sz w:val="20"/>
                <w:szCs w:val="20"/>
                <w:lang w:val="en-US"/>
              </w:rPr>
              <w:br/>
            </w:r>
            <w:r w:rsidRPr="00E13F5D">
              <w:rPr>
                <w:sz w:val="20"/>
                <w:szCs w:val="20"/>
                <w:lang w:val="en-US"/>
              </w:rPr>
              <w:t>P1 is identified by:</w:t>
            </w:r>
            <w:r w:rsidR="00E13F5D" w:rsidRPr="00E13F5D">
              <w:rPr>
                <w:sz w:val="20"/>
                <w:szCs w:val="20"/>
                <w:lang w:val="en-US"/>
              </w:rPr>
              <w:br/>
            </w:r>
            <w:r w:rsidRPr="00E13F5D">
              <w:rPr>
                <w:rFonts w:cs="Times New Roman"/>
                <w:sz w:val="20"/>
                <w:szCs w:val="20"/>
              </w:rPr>
              <w:t>BC19</w:t>
            </w:r>
            <w:r w:rsidRPr="00E13F5D">
              <w:rPr>
                <w:rFonts w:cs="Times New Roman"/>
                <w:sz w:val="20"/>
                <w:szCs w:val="20"/>
                <w:lang w:val="en-US"/>
              </w:rPr>
              <w:t xml:space="preserve"> Title</w:t>
            </w:r>
          </w:p>
        </w:tc>
      </w:tr>
      <w:tr w:rsidR="00501E9C" w:rsidRPr="000F6243" w:rsidTr="00E13F5D">
        <w:trPr>
          <w:trHeight w:val="487"/>
        </w:trPr>
        <w:tc>
          <w:tcPr>
            <w:tcW w:w="1668" w:type="dxa"/>
            <w:noWrap/>
            <w:vAlign w:val="center"/>
          </w:tcPr>
          <w:p w:rsidR="00501E9C" w:rsidRPr="00E13F5D" w:rsidRDefault="00E13F5D" w:rsidP="00E13F5D">
            <w:pPr>
              <w:spacing w:after="0" w:line="240" w:lineRule="auto"/>
              <w:rPr>
                <w:rFonts w:cs="Times New Roman"/>
                <w:sz w:val="20"/>
                <w:szCs w:val="20"/>
              </w:rPr>
            </w:pPr>
            <w:r>
              <w:rPr>
                <w:rFonts w:cs="Times New Roman"/>
                <w:sz w:val="20"/>
                <w:szCs w:val="20"/>
              </w:rPr>
              <w:t>c</w:t>
            </w:r>
            <w:r w:rsidR="00501E9C" w:rsidRPr="00E13F5D">
              <w:rPr>
                <w:rFonts w:cs="Times New Roman"/>
                <w:sz w:val="20"/>
                <w:szCs w:val="20"/>
              </w:rPr>
              <w:t>reationEvent ID</w:t>
            </w:r>
          </w:p>
        </w:tc>
        <w:tc>
          <w:tcPr>
            <w:tcW w:w="2232" w:type="dxa"/>
            <w:vAlign w:val="center"/>
          </w:tcPr>
          <w:p w:rsidR="00501E9C" w:rsidRPr="00E13F5D" w:rsidRDefault="00501E9C" w:rsidP="00E13F5D">
            <w:pPr>
              <w:spacing w:after="0" w:line="240" w:lineRule="auto"/>
              <w:jc w:val="center"/>
              <w:rPr>
                <w:rFonts w:cs="Times New Roman"/>
                <w:sz w:val="20"/>
                <w:szCs w:val="20"/>
                <w:lang w:val="en-US"/>
              </w:rPr>
            </w:pPr>
            <w:r w:rsidRPr="00E13F5D">
              <w:rPr>
                <w:rFonts w:cs="Times New Roman"/>
                <w:sz w:val="20"/>
                <w:szCs w:val="20"/>
                <w:lang w:val="en-US"/>
              </w:rPr>
              <w:t>The ID of the creation event of the specimen collection</w:t>
            </w:r>
          </w:p>
        </w:tc>
        <w:tc>
          <w:tcPr>
            <w:tcW w:w="2410" w:type="dxa"/>
            <w:noWrap/>
            <w:vAlign w:val="center"/>
          </w:tcPr>
          <w:p w:rsidR="00501E9C" w:rsidRPr="00E13F5D" w:rsidRDefault="00501E9C" w:rsidP="0039021A">
            <w:pPr>
              <w:spacing w:after="0" w:line="240" w:lineRule="auto"/>
              <w:jc w:val="center"/>
              <w:rPr>
                <w:rFonts w:cs="Times New Roman"/>
                <w:sz w:val="20"/>
                <w:szCs w:val="20"/>
                <w:lang w:val="it-IT"/>
              </w:rPr>
            </w:pPr>
            <w:r w:rsidRPr="00E13F5D">
              <w:rPr>
                <w:rFonts w:cs="Times New Roman"/>
                <w:sz w:val="20"/>
                <w:szCs w:val="20"/>
                <w:lang w:val="it-IT"/>
              </w:rPr>
              <w:t>Sphaerosyllis-levantina:col-ALA-IL-7-Oct.2009-col</w:t>
            </w:r>
          </w:p>
        </w:tc>
        <w:tc>
          <w:tcPr>
            <w:tcW w:w="2212" w:type="dxa"/>
            <w:noWrap/>
            <w:vAlign w:val="center"/>
          </w:tcPr>
          <w:p w:rsidR="00501E9C" w:rsidRPr="00E13F5D" w:rsidRDefault="00E13F5D" w:rsidP="0039021A">
            <w:pPr>
              <w:spacing w:after="0" w:line="240" w:lineRule="auto"/>
              <w:jc w:val="center"/>
              <w:rPr>
                <w:sz w:val="20"/>
                <w:szCs w:val="20"/>
                <w:lang w:val="en-US"/>
              </w:rPr>
            </w:pPr>
            <w:r w:rsidRPr="00E13F5D">
              <w:rPr>
                <w:rFonts w:cs="Times New Roman"/>
                <w:sz w:val="20"/>
                <w:szCs w:val="20"/>
              </w:rPr>
              <w:t>E56 Creation</w:t>
            </w:r>
            <w:r w:rsidRPr="00E13F5D">
              <w:rPr>
                <w:sz w:val="20"/>
                <w:szCs w:val="20"/>
                <w:lang w:val="en-US"/>
              </w:rPr>
              <w:t>.</w:t>
            </w:r>
            <w:r w:rsidRPr="00E13F5D">
              <w:rPr>
                <w:sz w:val="20"/>
                <w:szCs w:val="20"/>
                <w:lang w:val="en-US"/>
              </w:rPr>
              <w:br/>
            </w:r>
            <w:r w:rsidR="00501E9C" w:rsidRPr="00E13F5D">
              <w:rPr>
                <w:sz w:val="20"/>
                <w:szCs w:val="20"/>
                <w:lang w:val="en-US"/>
              </w:rPr>
              <w:t>P1 is identified by:E42 Identifier</w:t>
            </w:r>
          </w:p>
          <w:p w:rsidR="00501E9C" w:rsidRPr="00E13F5D" w:rsidRDefault="00501E9C" w:rsidP="0039021A">
            <w:pPr>
              <w:spacing w:after="0" w:line="240" w:lineRule="auto"/>
              <w:jc w:val="center"/>
              <w:rPr>
                <w:rFonts w:cs="Times New Roman"/>
                <w:sz w:val="20"/>
                <w:szCs w:val="20"/>
                <w:lang w:val="en-US"/>
              </w:rPr>
            </w:pPr>
          </w:p>
          <w:p w:rsidR="00501E9C" w:rsidRPr="00E13F5D" w:rsidRDefault="00501E9C" w:rsidP="0039021A">
            <w:pPr>
              <w:spacing w:after="0" w:line="240" w:lineRule="auto"/>
              <w:jc w:val="center"/>
              <w:rPr>
                <w:rFonts w:cs="Times New Roman"/>
                <w:sz w:val="20"/>
                <w:szCs w:val="20"/>
              </w:rPr>
            </w:pPr>
          </w:p>
        </w:tc>
      </w:tr>
      <w:tr w:rsidR="00501E9C" w:rsidRPr="000F6243" w:rsidTr="00E13F5D">
        <w:trPr>
          <w:trHeight w:val="300"/>
        </w:trPr>
        <w:tc>
          <w:tcPr>
            <w:tcW w:w="1668" w:type="dxa"/>
            <w:noWrap/>
            <w:vAlign w:val="center"/>
          </w:tcPr>
          <w:p w:rsidR="00501E9C" w:rsidRPr="00E13F5D" w:rsidRDefault="00E13F5D" w:rsidP="00E13F5D">
            <w:pPr>
              <w:spacing w:after="0" w:line="240" w:lineRule="auto"/>
              <w:rPr>
                <w:rFonts w:cs="Times New Roman"/>
                <w:sz w:val="20"/>
                <w:szCs w:val="20"/>
              </w:rPr>
            </w:pPr>
            <w:r>
              <w:rPr>
                <w:rFonts w:cs="Times New Roman"/>
                <w:sz w:val="20"/>
                <w:szCs w:val="20"/>
              </w:rPr>
              <w:t>a</w:t>
            </w:r>
            <w:r w:rsidR="00501E9C" w:rsidRPr="00E13F5D">
              <w:rPr>
                <w:rFonts w:cs="Times New Roman"/>
                <w:sz w:val="20"/>
                <w:szCs w:val="20"/>
              </w:rPr>
              <w:t>ctor</w:t>
            </w:r>
          </w:p>
        </w:tc>
        <w:tc>
          <w:tcPr>
            <w:tcW w:w="2232" w:type="dxa"/>
            <w:noWrap/>
            <w:vAlign w:val="center"/>
          </w:tcPr>
          <w:p w:rsidR="00501E9C" w:rsidRPr="00E13F5D" w:rsidRDefault="00501E9C" w:rsidP="00E13F5D">
            <w:pPr>
              <w:spacing w:after="0" w:line="240" w:lineRule="auto"/>
              <w:jc w:val="center"/>
              <w:rPr>
                <w:rFonts w:cs="Times New Roman"/>
                <w:sz w:val="20"/>
                <w:szCs w:val="20"/>
                <w:lang w:val="en-US"/>
              </w:rPr>
            </w:pPr>
            <w:r w:rsidRPr="00E13F5D">
              <w:rPr>
                <w:rFonts w:cs="Times New Roman"/>
                <w:sz w:val="20"/>
                <w:szCs w:val="20"/>
                <w:lang w:val="en-US"/>
              </w:rPr>
              <w:t>The person that created the specimen collection</w:t>
            </w:r>
          </w:p>
        </w:tc>
        <w:tc>
          <w:tcPr>
            <w:tcW w:w="2410" w:type="dxa"/>
            <w:noWrap/>
            <w:vAlign w:val="center"/>
          </w:tcPr>
          <w:p w:rsidR="00501E9C" w:rsidRPr="00E13F5D" w:rsidRDefault="00501E9C" w:rsidP="0039021A">
            <w:pPr>
              <w:spacing w:after="0" w:line="240" w:lineRule="auto"/>
              <w:jc w:val="center"/>
              <w:rPr>
                <w:rFonts w:cs="Times New Roman"/>
                <w:sz w:val="20"/>
                <w:szCs w:val="20"/>
              </w:rPr>
            </w:pPr>
            <w:r w:rsidRPr="00E13F5D">
              <w:rPr>
                <w:rFonts w:cs="Times New Roman"/>
                <w:sz w:val="20"/>
                <w:szCs w:val="20"/>
              </w:rPr>
              <w:t>"SarahFaulwetter"</w:t>
            </w:r>
          </w:p>
        </w:tc>
        <w:tc>
          <w:tcPr>
            <w:tcW w:w="2212" w:type="dxa"/>
            <w:noWrap/>
            <w:vAlign w:val="center"/>
          </w:tcPr>
          <w:p w:rsidR="00501E9C" w:rsidRPr="00E13F5D" w:rsidRDefault="00501E9C" w:rsidP="00E13F5D">
            <w:pPr>
              <w:jc w:val="center"/>
              <w:rPr>
                <w:sz w:val="20"/>
                <w:szCs w:val="20"/>
              </w:rPr>
            </w:pPr>
            <w:r w:rsidRPr="00E13F5D">
              <w:rPr>
                <w:rFonts w:cs="Times New Roman"/>
                <w:sz w:val="20"/>
                <w:szCs w:val="20"/>
              </w:rPr>
              <w:t>E56 Creation</w:t>
            </w:r>
            <w:r w:rsidRPr="00E13F5D">
              <w:rPr>
                <w:rFonts w:cs="Times New Roman"/>
                <w:sz w:val="20"/>
                <w:szCs w:val="20"/>
                <w:lang w:val="en-US"/>
              </w:rPr>
              <w:t>.</w:t>
            </w:r>
            <w:r w:rsidRPr="00E13F5D">
              <w:rPr>
                <w:rFonts w:cs="Times New Roman"/>
                <w:sz w:val="20"/>
                <w:szCs w:val="20"/>
              </w:rPr>
              <w:t xml:space="preserve"> </w:t>
            </w:r>
            <w:r w:rsidR="00E13F5D" w:rsidRPr="00E13F5D">
              <w:rPr>
                <w:rFonts w:cs="Times New Roman"/>
                <w:sz w:val="20"/>
                <w:szCs w:val="20"/>
              </w:rPr>
              <w:br/>
            </w:r>
            <w:r w:rsidRPr="00E13F5D">
              <w:rPr>
                <w:rFonts w:cs="Times New Roman"/>
                <w:sz w:val="20"/>
                <w:szCs w:val="20"/>
              </w:rPr>
              <w:t>P14 carried out by : E39 Actor(BT9</w:t>
            </w:r>
            <w:r w:rsidRPr="00E13F5D">
              <w:rPr>
                <w:rFonts w:cs="Times New Roman"/>
                <w:sz w:val="20"/>
                <w:szCs w:val="20"/>
                <w:lang w:val="en-US"/>
              </w:rPr>
              <w:t xml:space="preserve"> Actor Type</w:t>
            </w:r>
            <w:r w:rsidRPr="00E13F5D">
              <w:rPr>
                <w:rFonts w:cs="Times New Roman"/>
                <w:sz w:val="20"/>
                <w:szCs w:val="20"/>
              </w:rPr>
              <w:t>, BC8</w:t>
            </w:r>
            <w:r w:rsidRPr="00E13F5D">
              <w:rPr>
                <w:rFonts w:cs="Times New Roman"/>
                <w:sz w:val="20"/>
                <w:szCs w:val="20"/>
                <w:lang w:val="en-US"/>
              </w:rPr>
              <w:t xml:space="preserve"> Actor)</w:t>
            </w:r>
          </w:p>
        </w:tc>
      </w:tr>
      <w:tr w:rsidR="00501E9C" w:rsidRPr="000F6243" w:rsidTr="00E13F5D">
        <w:trPr>
          <w:trHeight w:val="300"/>
        </w:trPr>
        <w:tc>
          <w:tcPr>
            <w:tcW w:w="1668" w:type="dxa"/>
            <w:noWrap/>
            <w:vAlign w:val="center"/>
          </w:tcPr>
          <w:p w:rsidR="00501E9C" w:rsidRPr="00E13F5D" w:rsidRDefault="00D06372" w:rsidP="00E13F5D">
            <w:pPr>
              <w:spacing w:after="0" w:line="240" w:lineRule="auto"/>
              <w:rPr>
                <w:rFonts w:cs="Times New Roman"/>
                <w:sz w:val="20"/>
                <w:szCs w:val="20"/>
              </w:rPr>
            </w:pPr>
            <w:r>
              <w:rPr>
                <w:rFonts w:cs="Times New Roman"/>
                <w:sz w:val="20"/>
                <w:szCs w:val="20"/>
              </w:rPr>
              <w:t>eventDate</w:t>
            </w:r>
          </w:p>
        </w:tc>
        <w:tc>
          <w:tcPr>
            <w:tcW w:w="2232" w:type="dxa"/>
            <w:noWrap/>
            <w:vAlign w:val="center"/>
          </w:tcPr>
          <w:p w:rsidR="00501E9C" w:rsidRPr="00E13F5D" w:rsidRDefault="00501E9C" w:rsidP="00E13F5D">
            <w:pPr>
              <w:spacing w:after="0" w:line="240" w:lineRule="auto"/>
              <w:jc w:val="center"/>
              <w:rPr>
                <w:rFonts w:cs="Times New Roman"/>
                <w:sz w:val="20"/>
                <w:szCs w:val="20"/>
                <w:lang w:val="en-US"/>
              </w:rPr>
            </w:pPr>
            <w:r w:rsidRPr="00E13F5D">
              <w:rPr>
                <w:rFonts w:cs="Times New Roman"/>
                <w:sz w:val="20"/>
                <w:szCs w:val="20"/>
                <w:lang w:val="en-US"/>
              </w:rPr>
              <w:t xml:space="preserve">The date of the creation of the specimen </w:t>
            </w:r>
            <w:r w:rsidRPr="00E13F5D">
              <w:rPr>
                <w:rFonts w:cs="Times New Roman"/>
                <w:sz w:val="20"/>
                <w:szCs w:val="20"/>
                <w:lang w:val="en-US"/>
              </w:rPr>
              <w:lastRenderedPageBreak/>
              <w:t>collection</w:t>
            </w:r>
          </w:p>
        </w:tc>
        <w:tc>
          <w:tcPr>
            <w:tcW w:w="2410" w:type="dxa"/>
            <w:noWrap/>
            <w:vAlign w:val="center"/>
          </w:tcPr>
          <w:p w:rsidR="00501E9C" w:rsidRPr="00E13F5D" w:rsidRDefault="00501E9C" w:rsidP="0039021A">
            <w:pPr>
              <w:spacing w:after="0" w:line="240" w:lineRule="auto"/>
              <w:jc w:val="center"/>
              <w:rPr>
                <w:rFonts w:cs="Times New Roman"/>
                <w:sz w:val="20"/>
                <w:szCs w:val="20"/>
              </w:rPr>
            </w:pPr>
            <w:r w:rsidRPr="00E13F5D">
              <w:rPr>
                <w:rFonts w:cs="Times New Roman"/>
                <w:sz w:val="20"/>
                <w:szCs w:val="20"/>
              </w:rPr>
              <w:lastRenderedPageBreak/>
              <w:t>"17/9/2012"</w:t>
            </w:r>
          </w:p>
        </w:tc>
        <w:tc>
          <w:tcPr>
            <w:tcW w:w="2212" w:type="dxa"/>
            <w:noWrap/>
            <w:vAlign w:val="center"/>
          </w:tcPr>
          <w:p w:rsidR="00501E9C" w:rsidRPr="00E13F5D" w:rsidRDefault="00501E9C" w:rsidP="00E13F5D">
            <w:pPr>
              <w:jc w:val="center"/>
              <w:rPr>
                <w:sz w:val="20"/>
                <w:szCs w:val="20"/>
              </w:rPr>
            </w:pPr>
            <w:r w:rsidRPr="00E13F5D">
              <w:rPr>
                <w:rFonts w:cs="Times New Roman"/>
                <w:sz w:val="20"/>
                <w:szCs w:val="20"/>
              </w:rPr>
              <w:t>E56 Creation.</w:t>
            </w:r>
            <w:r w:rsidR="00E13F5D" w:rsidRPr="00E13F5D">
              <w:rPr>
                <w:rFonts w:cs="Times New Roman"/>
                <w:sz w:val="20"/>
                <w:szCs w:val="20"/>
              </w:rPr>
              <w:br/>
            </w:r>
            <w:r w:rsidRPr="00E13F5D">
              <w:rPr>
                <w:rFonts w:cs="Times New Roman"/>
                <w:sz w:val="20"/>
                <w:szCs w:val="20"/>
              </w:rPr>
              <w:t xml:space="preserve">P4 has time-span : E52 </w:t>
            </w:r>
            <w:r w:rsidRPr="00E13F5D">
              <w:rPr>
                <w:rFonts w:cs="Times New Roman"/>
                <w:sz w:val="20"/>
                <w:szCs w:val="20"/>
              </w:rPr>
              <w:lastRenderedPageBreak/>
              <w:t>Time-span</w:t>
            </w:r>
          </w:p>
          <w:p w:rsidR="00501E9C" w:rsidRPr="00E13F5D" w:rsidRDefault="00501E9C" w:rsidP="00E13F5D">
            <w:pPr>
              <w:spacing w:after="0" w:line="240" w:lineRule="auto"/>
              <w:jc w:val="center"/>
              <w:rPr>
                <w:rFonts w:cs="Times New Roman"/>
                <w:sz w:val="20"/>
                <w:szCs w:val="20"/>
              </w:rPr>
            </w:pPr>
          </w:p>
        </w:tc>
      </w:tr>
      <w:tr w:rsidR="00501E9C" w:rsidRPr="000F6243" w:rsidTr="00E13F5D">
        <w:trPr>
          <w:trHeight w:val="300"/>
        </w:trPr>
        <w:tc>
          <w:tcPr>
            <w:tcW w:w="1668" w:type="dxa"/>
            <w:noWrap/>
            <w:vAlign w:val="center"/>
          </w:tcPr>
          <w:p w:rsidR="00501E9C" w:rsidRPr="00E14DB6" w:rsidRDefault="00E13F5D" w:rsidP="00E13F5D">
            <w:pPr>
              <w:spacing w:after="0" w:line="240" w:lineRule="auto"/>
              <w:rPr>
                <w:rFonts w:cs="Times New Roman"/>
                <w:sz w:val="20"/>
                <w:szCs w:val="20"/>
                <w:lang w:val="en-US"/>
              </w:rPr>
            </w:pPr>
            <w:r w:rsidRPr="00E14DB6">
              <w:rPr>
                <w:rFonts w:cs="Times New Roman"/>
                <w:sz w:val="20"/>
                <w:szCs w:val="20"/>
                <w:lang w:val="en-US"/>
              </w:rPr>
              <w:lastRenderedPageBreak/>
              <w:t>o</w:t>
            </w:r>
            <w:r w:rsidR="00501E9C" w:rsidRPr="00E14DB6">
              <w:rPr>
                <w:rFonts w:cs="Times New Roman"/>
                <w:sz w:val="20"/>
                <w:szCs w:val="20"/>
                <w:lang w:val="en-US"/>
              </w:rPr>
              <w:t>wner</w:t>
            </w:r>
          </w:p>
        </w:tc>
        <w:tc>
          <w:tcPr>
            <w:tcW w:w="2232" w:type="dxa"/>
            <w:noWrap/>
            <w:vAlign w:val="center"/>
          </w:tcPr>
          <w:p w:rsidR="00501E9C" w:rsidRPr="00E14DB6" w:rsidRDefault="00501E9C" w:rsidP="00E13F5D">
            <w:pPr>
              <w:spacing w:after="0" w:line="240" w:lineRule="auto"/>
              <w:jc w:val="center"/>
              <w:rPr>
                <w:rFonts w:cs="Times New Roman"/>
                <w:sz w:val="20"/>
                <w:szCs w:val="20"/>
                <w:lang w:val="en-US"/>
              </w:rPr>
            </w:pPr>
            <w:r w:rsidRPr="00E14DB6">
              <w:rPr>
                <w:rFonts w:cs="Times New Roman"/>
                <w:sz w:val="20"/>
                <w:szCs w:val="20"/>
                <w:lang w:val="en-US"/>
              </w:rPr>
              <w:t>The actor that owns the specimen collection</w:t>
            </w:r>
          </w:p>
        </w:tc>
        <w:tc>
          <w:tcPr>
            <w:tcW w:w="2410" w:type="dxa"/>
            <w:noWrap/>
            <w:vAlign w:val="center"/>
          </w:tcPr>
          <w:p w:rsidR="00501E9C" w:rsidRPr="00E13F5D" w:rsidRDefault="00501E9C" w:rsidP="0039021A">
            <w:pPr>
              <w:spacing w:after="0" w:line="240" w:lineRule="auto"/>
              <w:jc w:val="center"/>
              <w:rPr>
                <w:rFonts w:cs="Times New Roman"/>
                <w:sz w:val="20"/>
                <w:szCs w:val="20"/>
                <w:lang w:val="en-US"/>
              </w:rPr>
            </w:pPr>
            <w:r w:rsidRPr="00E13F5D">
              <w:rPr>
                <w:rFonts w:cs="Times New Roman"/>
                <w:sz w:val="20"/>
                <w:szCs w:val="20"/>
                <w:lang w:val="en-US"/>
              </w:rPr>
              <w:t>"HCMR"</w:t>
            </w:r>
          </w:p>
        </w:tc>
        <w:tc>
          <w:tcPr>
            <w:tcW w:w="2212" w:type="dxa"/>
            <w:noWrap/>
            <w:vAlign w:val="center"/>
          </w:tcPr>
          <w:p w:rsidR="00501E9C" w:rsidRPr="00E13F5D" w:rsidRDefault="00501E9C" w:rsidP="0039021A">
            <w:pPr>
              <w:spacing w:after="0" w:line="240" w:lineRule="auto"/>
              <w:jc w:val="center"/>
              <w:rPr>
                <w:rFonts w:cs="Times New Roman"/>
                <w:sz w:val="20"/>
                <w:szCs w:val="20"/>
              </w:rPr>
            </w:pPr>
            <w:r w:rsidRPr="00E13F5D">
              <w:rPr>
                <w:sz w:val="20"/>
                <w:szCs w:val="20"/>
              </w:rPr>
              <w:t>BC42 Collection</w:t>
            </w:r>
            <w:r w:rsidRPr="00E13F5D">
              <w:rPr>
                <w:sz w:val="20"/>
                <w:szCs w:val="20"/>
                <w:lang w:val="en-US"/>
              </w:rPr>
              <w:t>.</w:t>
            </w:r>
            <w:r w:rsidRPr="00E13F5D">
              <w:rPr>
                <w:rFonts w:cs="Times New Roman"/>
                <w:sz w:val="20"/>
                <w:szCs w:val="20"/>
                <w:lang w:val="en-US" w:eastAsia="el-GR"/>
              </w:rPr>
              <w:t xml:space="preserve"> </w:t>
            </w:r>
            <w:r w:rsidR="00720283">
              <w:rPr>
                <w:rFonts w:cs="Times New Roman"/>
                <w:sz w:val="20"/>
                <w:szCs w:val="20"/>
                <w:lang w:val="en-US" w:eastAsia="el-GR"/>
              </w:rPr>
              <w:br/>
            </w:r>
            <w:r w:rsidRPr="00E13F5D">
              <w:rPr>
                <w:rFonts w:cs="Times New Roman"/>
                <w:sz w:val="20"/>
                <w:szCs w:val="20"/>
              </w:rPr>
              <w:t>P52 has current owner :E39 Actor</w:t>
            </w:r>
          </w:p>
          <w:p w:rsidR="00501E9C" w:rsidRPr="00E13F5D" w:rsidRDefault="00501E9C" w:rsidP="0039021A">
            <w:pPr>
              <w:spacing w:after="0" w:line="240" w:lineRule="auto"/>
              <w:jc w:val="center"/>
              <w:rPr>
                <w:rFonts w:cs="Times New Roman"/>
                <w:sz w:val="20"/>
                <w:szCs w:val="20"/>
              </w:rPr>
            </w:pPr>
          </w:p>
        </w:tc>
      </w:tr>
      <w:tr w:rsidR="00501E9C" w:rsidRPr="000F6243" w:rsidTr="00E13F5D">
        <w:trPr>
          <w:trHeight w:val="300"/>
        </w:trPr>
        <w:tc>
          <w:tcPr>
            <w:tcW w:w="1668" w:type="dxa"/>
            <w:noWrap/>
            <w:vAlign w:val="center"/>
          </w:tcPr>
          <w:p w:rsidR="00501E9C" w:rsidRPr="00E14DB6" w:rsidRDefault="00E13F5D" w:rsidP="00E13F5D">
            <w:pPr>
              <w:spacing w:after="0" w:line="240" w:lineRule="auto"/>
              <w:rPr>
                <w:rFonts w:cs="Times New Roman"/>
                <w:sz w:val="20"/>
                <w:szCs w:val="20"/>
                <w:lang w:val="en-US"/>
              </w:rPr>
            </w:pPr>
            <w:r w:rsidRPr="00E14DB6">
              <w:rPr>
                <w:rFonts w:cs="Times New Roman"/>
                <w:sz w:val="20"/>
                <w:szCs w:val="20"/>
                <w:lang w:val="en-US"/>
              </w:rPr>
              <w:t>k</w:t>
            </w:r>
            <w:r w:rsidR="00501E9C" w:rsidRPr="00E14DB6">
              <w:rPr>
                <w:rFonts w:cs="Times New Roman"/>
                <w:sz w:val="20"/>
                <w:szCs w:val="20"/>
                <w:lang w:val="en-US"/>
              </w:rPr>
              <w:t>eeper</w:t>
            </w:r>
          </w:p>
        </w:tc>
        <w:tc>
          <w:tcPr>
            <w:tcW w:w="2232" w:type="dxa"/>
            <w:noWrap/>
            <w:vAlign w:val="center"/>
          </w:tcPr>
          <w:p w:rsidR="00501E9C" w:rsidRPr="00E14DB6" w:rsidRDefault="00501E9C" w:rsidP="00E13F5D">
            <w:pPr>
              <w:spacing w:after="0" w:line="240" w:lineRule="auto"/>
              <w:jc w:val="center"/>
              <w:rPr>
                <w:rFonts w:cs="Times New Roman"/>
                <w:sz w:val="20"/>
                <w:szCs w:val="20"/>
                <w:lang w:val="en-US"/>
              </w:rPr>
            </w:pPr>
            <w:r w:rsidRPr="00E14DB6">
              <w:rPr>
                <w:rFonts w:cs="Times New Roman"/>
                <w:sz w:val="20"/>
                <w:szCs w:val="20"/>
                <w:lang w:val="en-US"/>
              </w:rPr>
              <w:t>The actor that keeps the specimen collection</w:t>
            </w:r>
          </w:p>
        </w:tc>
        <w:tc>
          <w:tcPr>
            <w:tcW w:w="2410" w:type="dxa"/>
            <w:noWrap/>
            <w:vAlign w:val="center"/>
          </w:tcPr>
          <w:p w:rsidR="00501E9C" w:rsidRPr="00E14DB6" w:rsidRDefault="00501E9C" w:rsidP="0039021A">
            <w:pPr>
              <w:spacing w:after="0" w:line="240" w:lineRule="auto"/>
              <w:jc w:val="center"/>
              <w:rPr>
                <w:rFonts w:cs="Times New Roman"/>
                <w:sz w:val="20"/>
                <w:szCs w:val="20"/>
                <w:lang w:val="en-US"/>
              </w:rPr>
            </w:pPr>
            <w:r w:rsidRPr="00E14DB6">
              <w:rPr>
                <w:rFonts w:cs="Times New Roman"/>
                <w:sz w:val="20"/>
                <w:szCs w:val="20"/>
                <w:lang w:val="en-US"/>
              </w:rPr>
              <w:t>"NHMC"</w:t>
            </w:r>
          </w:p>
        </w:tc>
        <w:tc>
          <w:tcPr>
            <w:tcW w:w="2212" w:type="dxa"/>
            <w:noWrap/>
            <w:vAlign w:val="center"/>
          </w:tcPr>
          <w:p w:rsidR="00501E9C" w:rsidRPr="00E14DB6" w:rsidRDefault="00501E9C" w:rsidP="0039021A">
            <w:pPr>
              <w:spacing w:after="0" w:line="240" w:lineRule="auto"/>
              <w:jc w:val="center"/>
              <w:rPr>
                <w:rFonts w:cs="Times New Roman"/>
                <w:sz w:val="20"/>
                <w:szCs w:val="20"/>
              </w:rPr>
            </w:pPr>
            <w:r w:rsidRPr="00E14DB6">
              <w:rPr>
                <w:sz w:val="20"/>
                <w:szCs w:val="20"/>
              </w:rPr>
              <w:t>BC42 Collection</w:t>
            </w:r>
            <w:r w:rsidRPr="00E14DB6">
              <w:rPr>
                <w:sz w:val="20"/>
                <w:szCs w:val="20"/>
                <w:lang w:val="en-US"/>
              </w:rPr>
              <w:t>.</w:t>
            </w:r>
            <w:r w:rsidRPr="00E14DB6">
              <w:rPr>
                <w:rFonts w:cs="Times New Roman"/>
                <w:sz w:val="20"/>
                <w:szCs w:val="20"/>
                <w:lang w:val="en-US" w:eastAsia="el-GR"/>
              </w:rPr>
              <w:t xml:space="preserve"> </w:t>
            </w:r>
            <w:r w:rsidRPr="00E14DB6">
              <w:rPr>
                <w:rFonts w:cs="Times New Roman"/>
                <w:sz w:val="20"/>
                <w:szCs w:val="20"/>
              </w:rPr>
              <w:t>P52 has current keeper :E39 Actor</w:t>
            </w:r>
          </w:p>
          <w:p w:rsidR="00501E9C" w:rsidRPr="00E14DB6" w:rsidRDefault="00501E9C" w:rsidP="0039021A">
            <w:pPr>
              <w:spacing w:after="0" w:line="240" w:lineRule="auto"/>
              <w:jc w:val="center"/>
              <w:rPr>
                <w:rFonts w:cs="Times New Roman"/>
                <w:sz w:val="20"/>
                <w:szCs w:val="20"/>
              </w:rPr>
            </w:pPr>
          </w:p>
        </w:tc>
      </w:tr>
      <w:tr w:rsidR="00501E9C" w:rsidRPr="000F6243" w:rsidTr="00E13F5D">
        <w:trPr>
          <w:trHeight w:val="300"/>
        </w:trPr>
        <w:tc>
          <w:tcPr>
            <w:tcW w:w="1668" w:type="dxa"/>
            <w:noWrap/>
            <w:vAlign w:val="center"/>
          </w:tcPr>
          <w:p w:rsidR="00501E9C" w:rsidRPr="00E14DB6" w:rsidRDefault="00E13F5D" w:rsidP="00E13F5D">
            <w:pPr>
              <w:spacing w:after="0" w:line="240" w:lineRule="auto"/>
              <w:rPr>
                <w:rFonts w:cs="Times New Roman"/>
                <w:sz w:val="20"/>
                <w:szCs w:val="20"/>
                <w:lang w:val="en-US"/>
              </w:rPr>
            </w:pPr>
            <w:r w:rsidRPr="00E14DB6">
              <w:rPr>
                <w:rFonts w:cs="Times New Roman"/>
                <w:sz w:val="20"/>
                <w:szCs w:val="20"/>
                <w:lang w:val="en-US"/>
              </w:rPr>
              <w:t>c</w:t>
            </w:r>
            <w:r w:rsidR="00501E9C" w:rsidRPr="00E14DB6">
              <w:rPr>
                <w:rFonts w:cs="Times New Roman"/>
                <w:sz w:val="20"/>
                <w:szCs w:val="20"/>
                <w:lang w:val="en-US"/>
              </w:rPr>
              <w:t>urator</w:t>
            </w:r>
          </w:p>
        </w:tc>
        <w:tc>
          <w:tcPr>
            <w:tcW w:w="2232" w:type="dxa"/>
            <w:noWrap/>
            <w:vAlign w:val="center"/>
          </w:tcPr>
          <w:p w:rsidR="00501E9C" w:rsidRPr="00E14DB6" w:rsidRDefault="00501E9C" w:rsidP="00E13F5D">
            <w:pPr>
              <w:spacing w:after="0" w:line="240" w:lineRule="auto"/>
              <w:jc w:val="center"/>
              <w:rPr>
                <w:rFonts w:cs="Times New Roman"/>
                <w:sz w:val="20"/>
                <w:szCs w:val="20"/>
                <w:lang w:val="en-US"/>
              </w:rPr>
            </w:pPr>
            <w:r w:rsidRPr="00E14DB6">
              <w:rPr>
                <w:rFonts w:cs="Times New Roman"/>
                <w:sz w:val="20"/>
                <w:szCs w:val="20"/>
                <w:lang w:val="en-US"/>
              </w:rPr>
              <w:t>The curator of the specimen collection that created</w:t>
            </w:r>
          </w:p>
        </w:tc>
        <w:tc>
          <w:tcPr>
            <w:tcW w:w="2410" w:type="dxa"/>
            <w:noWrap/>
            <w:vAlign w:val="center"/>
          </w:tcPr>
          <w:p w:rsidR="00501E9C" w:rsidRPr="00E14DB6" w:rsidRDefault="00501E9C" w:rsidP="0039021A">
            <w:pPr>
              <w:spacing w:after="0" w:line="240" w:lineRule="auto"/>
              <w:jc w:val="center"/>
              <w:rPr>
                <w:rFonts w:cs="Times New Roman"/>
                <w:sz w:val="20"/>
                <w:szCs w:val="20"/>
              </w:rPr>
            </w:pPr>
            <w:r w:rsidRPr="00E14DB6">
              <w:rPr>
                <w:rFonts w:cs="Times New Roman"/>
                <w:sz w:val="20"/>
                <w:szCs w:val="20"/>
              </w:rPr>
              <w:t>"SarahFaulwetter"</w:t>
            </w:r>
          </w:p>
        </w:tc>
        <w:tc>
          <w:tcPr>
            <w:tcW w:w="2212" w:type="dxa"/>
            <w:noWrap/>
            <w:vAlign w:val="center"/>
          </w:tcPr>
          <w:p w:rsidR="00E13F5D" w:rsidRPr="00E14DB6" w:rsidRDefault="00E13F5D" w:rsidP="00E13F5D">
            <w:pPr>
              <w:spacing w:after="0" w:line="240" w:lineRule="auto"/>
              <w:jc w:val="center"/>
              <w:rPr>
                <w:rFonts w:cs="Times New Roman"/>
                <w:sz w:val="20"/>
                <w:szCs w:val="20"/>
                <w:lang w:val="en-US"/>
              </w:rPr>
            </w:pPr>
            <w:r w:rsidRPr="00E14DB6">
              <w:rPr>
                <w:rFonts w:cs="Times New Roman"/>
                <w:sz w:val="20"/>
                <w:szCs w:val="20"/>
              </w:rPr>
              <w:t>E56 Creation</w:t>
            </w:r>
            <w:r w:rsidRPr="00E14DB6">
              <w:rPr>
                <w:rFonts w:cs="Times New Roman"/>
                <w:sz w:val="20"/>
                <w:szCs w:val="20"/>
                <w:lang w:val="en-US"/>
              </w:rPr>
              <w:t>.</w:t>
            </w:r>
            <w:r w:rsidRPr="00E14DB6">
              <w:rPr>
                <w:rFonts w:cs="Times New Roman"/>
                <w:sz w:val="20"/>
                <w:szCs w:val="20"/>
                <w:lang w:val="en-US"/>
              </w:rPr>
              <w:br/>
            </w:r>
            <w:r w:rsidRPr="00E14DB6">
              <w:rPr>
                <w:rFonts w:cs="Times New Roman"/>
                <w:sz w:val="20"/>
                <w:szCs w:val="20"/>
              </w:rPr>
              <w:t xml:space="preserve"> P14 is carried out by:</w:t>
            </w:r>
            <w:r w:rsidRPr="00E14DB6">
              <w:rPr>
                <w:rFonts w:cs="Times New Roman"/>
                <w:sz w:val="20"/>
                <w:szCs w:val="20"/>
              </w:rPr>
              <w:br/>
              <w:t>E21 Person (BT9</w:t>
            </w:r>
            <w:r w:rsidRPr="00E14DB6">
              <w:rPr>
                <w:rFonts w:cs="Times New Roman"/>
                <w:sz w:val="20"/>
                <w:szCs w:val="20"/>
                <w:lang w:val="en-US"/>
              </w:rPr>
              <w:t xml:space="preserve"> Actor Type</w:t>
            </w:r>
            <w:r w:rsidRPr="00E14DB6">
              <w:rPr>
                <w:rFonts w:cs="Times New Roman"/>
                <w:sz w:val="20"/>
                <w:szCs w:val="20"/>
              </w:rPr>
              <w:t>, BC8</w:t>
            </w:r>
            <w:r w:rsidRPr="00E14DB6">
              <w:rPr>
                <w:rFonts w:cs="Times New Roman"/>
                <w:sz w:val="20"/>
                <w:szCs w:val="20"/>
                <w:lang w:val="en-US"/>
              </w:rPr>
              <w:t xml:space="preserve"> Actor).</w:t>
            </w:r>
          </w:p>
          <w:p w:rsidR="00E13F5D" w:rsidRPr="00E14DB6" w:rsidRDefault="00E13F5D" w:rsidP="00E13F5D">
            <w:pPr>
              <w:spacing w:after="0" w:line="240" w:lineRule="auto"/>
              <w:jc w:val="center"/>
              <w:rPr>
                <w:rFonts w:cs="Times New Roman"/>
                <w:sz w:val="20"/>
                <w:szCs w:val="20"/>
                <w:lang w:val="en-US"/>
              </w:rPr>
            </w:pPr>
            <w:r w:rsidRPr="00E14DB6">
              <w:rPr>
                <w:rFonts w:cs="Times New Roman"/>
                <w:sz w:val="20"/>
                <w:szCs w:val="20"/>
                <w:lang w:val="en-US"/>
              </w:rPr>
              <w:t>P14.1 in the role of:</w:t>
            </w:r>
          </w:p>
          <w:p w:rsidR="00E13F5D" w:rsidRPr="00E14DB6" w:rsidRDefault="00E13F5D" w:rsidP="00E13F5D">
            <w:pPr>
              <w:spacing w:after="0" w:line="240" w:lineRule="auto"/>
              <w:jc w:val="center"/>
              <w:rPr>
                <w:rFonts w:cs="Times New Roman"/>
                <w:sz w:val="20"/>
                <w:szCs w:val="20"/>
              </w:rPr>
            </w:pPr>
            <w:r w:rsidRPr="00E14DB6">
              <w:rPr>
                <w:rFonts w:cs="Times New Roman"/>
                <w:sz w:val="20"/>
                <w:szCs w:val="20"/>
                <w:lang w:val="en-US"/>
              </w:rPr>
              <w:t>E55 Type: Curator</w:t>
            </w:r>
          </w:p>
          <w:p w:rsidR="00501E9C" w:rsidRPr="00E14DB6" w:rsidRDefault="00501E9C" w:rsidP="00E13F5D">
            <w:pPr>
              <w:spacing w:after="0" w:line="240" w:lineRule="auto"/>
              <w:rPr>
                <w:rFonts w:cs="Times New Roman"/>
                <w:sz w:val="20"/>
                <w:szCs w:val="20"/>
              </w:rPr>
            </w:pPr>
          </w:p>
        </w:tc>
      </w:tr>
      <w:tr w:rsidR="00D06372" w:rsidRPr="000F6243" w:rsidTr="00E13F5D">
        <w:trPr>
          <w:trHeight w:val="300"/>
        </w:trPr>
        <w:tc>
          <w:tcPr>
            <w:tcW w:w="1668" w:type="dxa"/>
            <w:noWrap/>
            <w:vAlign w:val="center"/>
          </w:tcPr>
          <w:p w:rsidR="00D06372" w:rsidRPr="00CB1F6E" w:rsidRDefault="00D06372" w:rsidP="00D06372">
            <w:pPr>
              <w:spacing w:after="0" w:line="240" w:lineRule="auto"/>
              <w:rPr>
                <w:rFonts w:eastAsia="MS Mincho" w:cs="Times New Roman"/>
                <w:sz w:val="20"/>
                <w:szCs w:val="20"/>
                <w:lang w:eastAsia="ja-JP"/>
              </w:rPr>
            </w:pPr>
            <w:r w:rsidRPr="00CB1F6E">
              <w:rPr>
                <w:rFonts w:eastAsia="MS Mincho" w:cs="Times New Roman"/>
                <w:sz w:val="20"/>
                <w:szCs w:val="20"/>
                <w:lang w:eastAsia="ja-JP"/>
              </w:rPr>
              <w:t>contactPoint</w:t>
            </w:r>
          </w:p>
        </w:tc>
        <w:tc>
          <w:tcPr>
            <w:tcW w:w="2232" w:type="dxa"/>
            <w:noWrap/>
            <w:vAlign w:val="center"/>
          </w:tcPr>
          <w:p w:rsidR="00D06372" w:rsidRPr="00CB1F6E" w:rsidRDefault="00D06372" w:rsidP="00D06372">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contact point of the curator of the  data collection</w:t>
            </w:r>
          </w:p>
        </w:tc>
        <w:tc>
          <w:tcPr>
            <w:tcW w:w="2410" w:type="dxa"/>
            <w:noWrap/>
            <w:vAlign w:val="center"/>
          </w:tcPr>
          <w:p w:rsidR="00D06372" w:rsidRPr="00CB1F6E" w:rsidRDefault="009C5F1F" w:rsidP="00D06372">
            <w:pPr>
              <w:spacing w:after="0" w:line="240" w:lineRule="auto"/>
              <w:jc w:val="center"/>
              <w:rPr>
                <w:rFonts w:eastAsia="MS Mincho"/>
                <w:sz w:val="20"/>
                <w:szCs w:val="20"/>
                <w:u w:val="single"/>
                <w:lang w:eastAsia="ja-JP"/>
              </w:rPr>
            </w:pPr>
            <w:hyperlink r:id="rId11" w:history="1">
              <w:r w:rsidR="00D06372" w:rsidRPr="00CB1F6E">
                <w:rPr>
                  <w:rStyle w:val="Hyperlink"/>
                  <w:rFonts w:eastAsia="MS Mincho" w:cs="Times New Roman"/>
                  <w:sz w:val="20"/>
                  <w:szCs w:val="20"/>
                  <w:lang w:eastAsia="ja-JP"/>
                </w:rPr>
                <w:t>sarifa@hcmr.gr</w:t>
              </w:r>
            </w:hyperlink>
          </w:p>
        </w:tc>
        <w:tc>
          <w:tcPr>
            <w:tcW w:w="2212" w:type="dxa"/>
            <w:noWrap/>
            <w:vAlign w:val="center"/>
          </w:tcPr>
          <w:p w:rsidR="00D06372" w:rsidRPr="00CB1F6E" w:rsidRDefault="00D06372" w:rsidP="00D06372">
            <w:pPr>
              <w:spacing w:after="0" w:line="240" w:lineRule="auto"/>
              <w:jc w:val="center"/>
              <w:rPr>
                <w:rFonts w:eastAsia="MS Mincho"/>
                <w:sz w:val="20"/>
                <w:szCs w:val="20"/>
                <w:lang w:val="en-US" w:eastAsia="ja-JP"/>
              </w:rPr>
            </w:pPr>
            <w:r w:rsidRPr="00CB1F6E">
              <w:rPr>
                <w:rFonts w:eastAsia="MS Mincho"/>
                <w:sz w:val="20"/>
                <w:szCs w:val="20"/>
                <w:lang w:val="en-US" w:eastAsia="ja-JP"/>
              </w:rPr>
              <w:t>E59 Actor.</w:t>
            </w:r>
            <w:r w:rsidRPr="00CB1F6E">
              <w:rPr>
                <w:rFonts w:eastAsia="MS Mincho"/>
                <w:sz w:val="20"/>
                <w:szCs w:val="20"/>
                <w:lang w:val="en-US" w:eastAsia="ja-JP"/>
              </w:rPr>
              <w:br/>
              <w:t>P76 has contact point: E51 Contact Point</w:t>
            </w:r>
          </w:p>
        </w:tc>
      </w:tr>
      <w:tr w:rsidR="00501E9C" w:rsidRPr="00770D20" w:rsidTr="00E13F5D">
        <w:trPr>
          <w:trHeight w:val="300"/>
        </w:trPr>
        <w:tc>
          <w:tcPr>
            <w:tcW w:w="1668" w:type="dxa"/>
            <w:noWrap/>
            <w:vAlign w:val="center"/>
          </w:tcPr>
          <w:p w:rsidR="00501E9C" w:rsidRPr="00E14DB6" w:rsidRDefault="00D06372" w:rsidP="00E13F5D">
            <w:pPr>
              <w:spacing w:after="0" w:line="240" w:lineRule="auto"/>
              <w:rPr>
                <w:rFonts w:cs="Times New Roman"/>
                <w:sz w:val="20"/>
                <w:szCs w:val="20"/>
                <w:lang w:val="en-US"/>
              </w:rPr>
            </w:pPr>
            <w:r>
              <w:rPr>
                <w:rFonts w:cs="Times New Roman"/>
                <w:sz w:val="20"/>
                <w:szCs w:val="20"/>
                <w:lang w:val="en-US"/>
              </w:rPr>
              <w:t>remarks</w:t>
            </w:r>
          </w:p>
        </w:tc>
        <w:tc>
          <w:tcPr>
            <w:tcW w:w="2232" w:type="dxa"/>
            <w:noWrap/>
            <w:vAlign w:val="center"/>
          </w:tcPr>
          <w:p w:rsidR="00501E9C" w:rsidRPr="00E14DB6" w:rsidRDefault="00501E9C" w:rsidP="00E13F5D">
            <w:pPr>
              <w:spacing w:after="0" w:line="240" w:lineRule="auto"/>
              <w:jc w:val="center"/>
              <w:rPr>
                <w:rFonts w:cs="Times New Roman"/>
                <w:sz w:val="20"/>
                <w:szCs w:val="20"/>
                <w:lang w:val="en-US"/>
              </w:rPr>
            </w:pPr>
            <w:r w:rsidRPr="00E14DB6">
              <w:rPr>
                <w:rFonts w:cs="Times New Roman"/>
                <w:sz w:val="20"/>
                <w:szCs w:val="20"/>
                <w:lang w:val="en-US"/>
              </w:rPr>
              <w:t>A description of the specimen collection that created</w:t>
            </w:r>
          </w:p>
        </w:tc>
        <w:tc>
          <w:tcPr>
            <w:tcW w:w="2410" w:type="dxa"/>
            <w:noWrap/>
            <w:vAlign w:val="center"/>
          </w:tcPr>
          <w:p w:rsidR="00501E9C" w:rsidRPr="00E14DB6" w:rsidRDefault="00501E9C" w:rsidP="0039021A">
            <w:pPr>
              <w:spacing w:after="0" w:line="240" w:lineRule="auto"/>
              <w:jc w:val="center"/>
              <w:rPr>
                <w:rFonts w:cs="Times New Roman"/>
                <w:sz w:val="20"/>
                <w:szCs w:val="20"/>
                <w:lang w:val="en-US"/>
              </w:rPr>
            </w:pPr>
            <w:r w:rsidRPr="00E14DB6">
              <w:rPr>
                <w:rFonts w:cs="Times New Roman"/>
                <w:sz w:val="20"/>
                <w:szCs w:val="20"/>
                <w:lang w:val="en-US"/>
              </w:rPr>
              <w:t>Text</w:t>
            </w:r>
          </w:p>
        </w:tc>
        <w:tc>
          <w:tcPr>
            <w:tcW w:w="2212" w:type="dxa"/>
            <w:noWrap/>
            <w:vAlign w:val="center"/>
          </w:tcPr>
          <w:p w:rsidR="00501E9C" w:rsidRPr="00E14DB6" w:rsidRDefault="00501E9C" w:rsidP="0039021A">
            <w:pPr>
              <w:spacing w:after="0" w:line="240" w:lineRule="auto"/>
              <w:jc w:val="center"/>
              <w:rPr>
                <w:rFonts w:cs="Times New Roman"/>
                <w:sz w:val="20"/>
                <w:szCs w:val="20"/>
              </w:rPr>
            </w:pPr>
            <w:r w:rsidRPr="00E14DB6">
              <w:rPr>
                <w:sz w:val="20"/>
                <w:szCs w:val="20"/>
              </w:rPr>
              <w:t>BC42 Collection</w:t>
            </w:r>
            <w:r w:rsidRPr="00E14DB6">
              <w:rPr>
                <w:sz w:val="20"/>
                <w:szCs w:val="20"/>
                <w:lang w:val="en-US"/>
              </w:rPr>
              <w:t>.</w:t>
            </w:r>
            <w:r w:rsidRPr="00E14DB6">
              <w:rPr>
                <w:rFonts w:cs="Times New Roman"/>
                <w:sz w:val="20"/>
                <w:szCs w:val="20"/>
              </w:rPr>
              <w:t xml:space="preserve"> </w:t>
            </w:r>
            <w:r w:rsidR="00E13F5D" w:rsidRPr="00E14DB6">
              <w:rPr>
                <w:rFonts w:cs="Times New Roman"/>
                <w:sz w:val="20"/>
                <w:szCs w:val="20"/>
              </w:rPr>
              <w:br/>
            </w:r>
            <w:r w:rsidRPr="00E14DB6">
              <w:rPr>
                <w:rFonts w:cs="Times New Roman"/>
                <w:sz w:val="20"/>
                <w:szCs w:val="20"/>
              </w:rPr>
              <w:t>P147 curated :</w:t>
            </w:r>
            <w:r w:rsidR="00E13F5D" w:rsidRPr="00E14DB6">
              <w:rPr>
                <w:rFonts w:cs="Times New Roman"/>
                <w:sz w:val="20"/>
                <w:szCs w:val="20"/>
              </w:rPr>
              <w:br/>
              <w:t>E78 Collection.</w:t>
            </w:r>
          </w:p>
          <w:p w:rsidR="00501E9C" w:rsidRPr="00E14DB6" w:rsidRDefault="00501E9C" w:rsidP="0039021A">
            <w:pPr>
              <w:spacing w:after="0" w:line="240" w:lineRule="auto"/>
              <w:jc w:val="center"/>
              <w:rPr>
                <w:rFonts w:cs="Times New Roman"/>
                <w:sz w:val="20"/>
                <w:szCs w:val="20"/>
              </w:rPr>
            </w:pPr>
            <w:r w:rsidRPr="00E14DB6">
              <w:rPr>
                <w:rFonts w:cs="Times New Roman"/>
                <w:sz w:val="20"/>
                <w:szCs w:val="20"/>
              </w:rPr>
              <w:t>P3 has note</w:t>
            </w:r>
          </w:p>
        </w:tc>
      </w:tr>
    </w:tbl>
    <w:p w:rsidR="00501E9C" w:rsidRPr="00770D20" w:rsidRDefault="00501E9C" w:rsidP="00501E9C">
      <w:pPr>
        <w:jc w:val="center"/>
        <w:rPr>
          <w:rFonts w:cs="Times New Roman"/>
          <w:i/>
          <w:iCs/>
          <w:sz w:val="24"/>
          <w:szCs w:val="24"/>
          <w:lang w:val="en-US"/>
        </w:rPr>
      </w:pPr>
    </w:p>
    <w:p w:rsidR="00CB1F6E" w:rsidRPr="00CB1F6E" w:rsidRDefault="00501E9C" w:rsidP="00CB1F6E">
      <w:pPr>
        <w:jc w:val="center"/>
        <w:rPr>
          <w:rFonts w:cs="Times New Roman"/>
          <w:i/>
          <w:iCs/>
          <w:sz w:val="24"/>
          <w:szCs w:val="24"/>
          <w:lang w:val="en-US"/>
        </w:rPr>
      </w:pPr>
      <w:r w:rsidRPr="00770D20">
        <w:rPr>
          <w:rFonts w:cs="Times New Roman"/>
          <w:i/>
          <w:iCs/>
          <w:sz w:val="24"/>
          <w:szCs w:val="24"/>
          <w:lang w:val="en-US"/>
        </w:rPr>
        <w:t>Table 7: Metadata about Creatio</w:t>
      </w:r>
      <w:r w:rsidR="00CB1F6E">
        <w:rPr>
          <w:rFonts w:cs="Times New Roman"/>
          <w:i/>
          <w:iCs/>
          <w:sz w:val="24"/>
          <w:szCs w:val="24"/>
          <w:lang w:val="en-US"/>
        </w:rPr>
        <w:t>n Event of Specimen Collections</w:t>
      </w:r>
    </w:p>
    <w:p w:rsidR="00CB1F6E" w:rsidRPr="00CB1F6E" w:rsidRDefault="00CB1F6E" w:rsidP="00CB1F6E"/>
    <w:p w:rsidR="00CB1F6E" w:rsidRDefault="00CB1F6E" w:rsidP="00CB1F6E">
      <w:pPr>
        <w:pStyle w:val="Heading2"/>
        <w:rPr>
          <w:lang w:val="en-US"/>
        </w:rPr>
      </w:pPr>
      <w:bookmarkStart w:id="138" w:name="_Toc435550176"/>
      <w:r>
        <w:rPr>
          <w:lang w:val="en-US"/>
        </w:rPr>
        <w:t>Data Collection Metadata</w:t>
      </w:r>
      <w:bookmarkEnd w:id="138"/>
    </w:p>
    <w:p w:rsidR="00CB1F6E" w:rsidRDefault="00CB1F6E" w:rsidP="00501E9C">
      <w:pPr>
        <w:jc w:val="both"/>
        <w:rPr>
          <w:rFonts w:cs="Times New Roman"/>
          <w:b/>
          <w:bCs/>
          <w:sz w:val="24"/>
          <w:szCs w:val="24"/>
          <w:lang w:val="en-US"/>
        </w:rPr>
      </w:pPr>
    </w:p>
    <w:p w:rsidR="00CB1F6E" w:rsidRPr="00770D20" w:rsidRDefault="00E64E48" w:rsidP="00501E9C">
      <w:pPr>
        <w:jc w:val="both"/>
        <w:rPr>
          <w:rFonts w:cs="Times New Roman"/>
          <w:sz w:val="24"/>
          <w:szCs w:val="24"/>
          <w:lang w:val="en-US"/>
        </w:rPr>
      </w:pPr>
      <w:r>
        <w:rPr>
          <w:rFonts w:cs="Times New Roman"/>
          <w:sz w:val="24"/>
          <w:szCs w:val="24"/>
          <w:lang w:val="en-US"/>
        </w:rPr>
        <w:t>The metadata that are kept for data collections are about the creation event of the data collection, the publication event, the embargo assignment and the human factor of the creation and publishing processes.</w:t>
      </w:r>
      <w:r w:rsidRPr="00770D20">
        <w:rPr>
          <w:rFonts w:cs="Times New Roman"/>
          <w:sz w:val="24"/>
          <w:szCs w:val="24"/>
          <w:lang w:val="en-US"/>
        </w:rPr>
        <w:t xml:space="preserve"> </w:t>
      </w:r>
    </w:p>
    <w:p w:rsidR="00501E9C" w:rsidRPr="00CB1F6E" w:rsidRDefault="00501E9C" w:rsidP="00501E9C">
      <w:pPr>
        <w:jc w:val="center"/>
        <w:rPr>
          <w:rFonts w:cs="Times New Roman"/>
          <w:b/>
          <w:bCs/>
          <w:sz w:val="24"/>
          <w:szCs w:val="24"/>
          <w:lang w:val="en-US"/>
        </w:rPr>
      </w:pPr>
      <w:r w:rsidRPr="00CB1F6E">
        <w:rPr>
          <w:rFonts w:cs="Times New Roman"/>
          <w:b/>
          <w:sz w:val="24"/>
          <w:szCs w:val="24"/>
          <w:lang w:val="en-US"/>
        </w:rPr>
        <w:t>Metadata about Data Collections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74"/>
        <w:gridCol w:w="1984"/>
        <w:gridCol w:w="2552"/>
        <w:gridCol w:w="2212"/>
      </w:tblGrid>
      <w:tr w:rsidR="00501E9C" w:rsidRPr="00770D20" w:rsidTr="00720283">
        <w:trPr>
          <w:trHeight w:val="183"/>
        </w:trPr>
        <w:tc>
          <w:tcPr>
            <w:tcW w:w="1774" w:type="dxa"/>
            <w:shd w:val="clear" w:color="auto" w:fill="DDD9C3"/>
            <w:noWrap/>
          </w:tcPr>
          <w:p w:rsidR="00501E9C" w:rsidRPr="003C7F13" w:rsidRDefault="00501E9C" w:rsidP="00E13F5D">
            <w:pPr>
              <w:spacing w:after="0" w:line="240" w:lineRule="auto"/>
              <w:jc w:val="center"/>
              <w:rPr>
                <w:rFonts w:eastAsia="MS Mincho" w:cs="Times New Roman"/>
                <w:b/>
                <w:bCs/>
                <w:lang w:eastAsia="ja-JP"/>
              </w:rPr>
            </w:pPr>
            <w:r w:rsidRPr="003C7F13">
              <w:rPr>
                <w:rFonts w:eastAsia="MS Mincho" w:cs="Times New Roman"/>
                <w:b/>
                <w:bCs/>
                <w:lang w:eastAsia="ja-JP"/>
              </w:rPr>
              <w:t>Metadata</w:t>
            </w:r>
          </w:p>
        </w:tc>
        <w:tc>
          <w:tcPr>
            <w:tcW w:w="1984" w:type="dxa"/>
            <w:shd w:val="clear" w:color="auto" w:fill="DDD9C3"/>
            <w:noWrap/>
          </w:tcPr>
          <w:p w:rsidR="00501E9C" w:rsidRPr="003C7F13" w:rsidRDefault="00501E9C" w:rsidP="00E13F5D">
            <w:pPr>
              <w:spacing w:after="0" w:line="240" w:lineRule="auto"/>
              <w:jc w:val="center"/>
              <w:rPr>
                <w:rFonts w:eastAsia="MS Mincho" w:cs="Times New Roman"/>
                <w:b/>
                <w:bCs/>
                <w:lang w:eastAsia="ja-JP"/>
              </w:rPr>
            </w:pPr>
            <w:r w:rsidRPr="003C7F13">
              <w:rPr>
                <w:rFonts w:eastAsia="MS Mincho" w:cs="Times New Roman"/>
                <w:b/>
                <w:bCs/>
                <w:lang w:eastAsia="ja-JP"/>
              </w:rPr>
              <w:t>Definition</w:t>
            </w:r>
          </w:p>
        </w:tc>
        <w:tc>
          <w:tcPr>
            <w:tcW w:w="2552" w:type="dxa"/>
            <w:shd w:val="clear" w:color="auto" w:fill="DDD9C3"/>
            <w:noWrap/>
            <w:vAlign w:val="center"/>
          </w:tcPr>
          <w:p w:rsidR="00501E9C" w:rsidRPr="003C7F13" w:rsidRDefault="00501E9C" w:rsidP="00E13F5D">
            <w:pPr>
              <w:spacing w:after="0" w:line="240" w:lineRule="auto"/>
              <w:jc w:val="center"/>
              <w:rPr>
                <w:rFonts w:eastAsia="MS Mincho" w:cs="Times New Roman"/>
                <w:b/>
                <w:bCs/>
                <w:lang w:eastAsia="ja-JP"/>
              </w:rPr>
            </w:pPr>
            <w:r w:rsidRPr="003C7F13">
              <w:rPr>
                <w:rFonts w:eastAsia="MS Mincho" w:cs="Times New Roman"/>
                <w:b/>
                <w:bCs/>
                <w:lang w:eastAsia="ja-JP"/>
              </w:rPr>
              <w:t>Example(s)</w:t>
            </w:r>
          </w:p>
        </w:tc>
        <w:tc>
          <w:tcPr>
            <w:tcW w:w="2212" w:type="dxa"/>
            <w:shd w:val="clear" w:color="auto" w:fill="DDD9C3"/>
            <w:vAlign w:val="center"/>
          </w:tcPr>
          <w:p w:rsidR="00501E9C" w:rsidRPr="003C7F13" w:rsidRDefault="003C7F13" w:rsidP="00E13F5D">
            <w:pPr>
              <w:spacing w:after="0" w:line="240" w:lineRule="auto"/>
              <w:jc w:val="center"/>
              <w:rPr>
                <w:rFonts w:eastAsia="MS Mincho" w:cs="Times New Roman"/>
                <w:b/>
                <w:bCs/>
                <w:lang w:eastAsia="ja-JP"/>
              </w:rPr>
            </w:pPr>
            <w:r w:rsidRPr="003C7F13">
              <w:rPr>
                <w:rFonts w:cs="Times New Roman"/>
                <w:b/>
                <w:bCs/>
              </w:rPr>
              <w:t>CRM family models</w:t>
            </w:r>
          </w:p>
        </w:tc>
      </w:tr>
      <w:tr w:rsidR="00501E9C" w:rsidRPr="000F6243" w:rsidTr="0035041D">
        <w:trPr>
          <w:trHeight w:val="940"/>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d</w:t>
            </w:r>
            <w:r w:rsidR="00501E9C" w:rsidRPr="00CB1F6E">
              <w:rPr>
                <w:rFonts w:eastAsia="MS Mincho" w:cs="Times New Roman"/>
                <w:sz w:val="20"/>
                <w:szCs w:val="20"/>
                <w:lang w:eastAsia="ja-JP"/>
              </w:rPr>
              <w:t xml:space="preserve">ataset ID </w:t>
            </w:r>
          </w:p>
        </w:tc>
        <w:tc>
          <w:tcPr>
            <w:tcW w:w="1984" w:type="dxa"/>
            <w:vAlign w:val="center"/>
          </w:tcPr>
          <w:p w:rsidR="00501E9C" w:rsidRPr="00CB1F6E" w:rsidRDefault="006534C2" w:rsidP="006534C2">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The id of the dataset.</w:t>
            </w:r>
          </w:p>
        </w:tc>
        <w:tc>
          <w:tcPr>
            <w:tcW w:w="2552" w:type="dxa"/>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"d50024ac-5268-477e-8559-933779553b34"</w:t>
            </w:r>
          </w:p>
        </w:tc>
        <w:tc>
          <w:tcPr>
            <w:tcW w:w="2212" w:type="dxa"/>
            <w:noWrap/>
            <w:vAlign w:val="center"/>
          </w:tcPr>
          <w:p w:rsidR="00501E9C" w:rsidRPr="00CB1F6E" w:rsidRDefault="00501E9C" w:rsidP="00E13F5D">
            <w:pPr>
              <w:jc w:val="center"/>
              <w:rPr>
                <w:sz w:val="20"/>
                <w:szCs w:val="20"/>
                <w:lang w:val="en-US"/>
              </w:rPr>
            </w:pPr>
            <w:r w:rsidRPr="00CB1F6E">
              <w:rPr>
                <w:rFonts w:cs="Times New Roman"/>
                <w:sz w:val="20"/>
                <w:szCs w:val="20"/>
              </w:rPr>
              <w:t>BC21</w:t>
            </w:r>
            <w:r w:rsidRPr="00CB1F6E">
              <w:rPr>
                <w:rFonts w:cs="Times New Roman"/>
                <w:sz w:val="20"/>
                <w:szCs w:val="20"/>
                <w:lang w:val="en-US"/>
              </w:rPr>
              <w:t xml:space="preserve"> Data Set.</w:t>
            </w:r>
            <w:r w:rsidR="00E13F5D" w:rsidRPr="00CB1F6E">
              <w:rPr>
                <w:rFonts w:cs="Times New Roman"/>
                <w:sz w:val="20"/>
                <w:szCs w:val="20"/>
                <w:lang w:val="en-US"/>
              </w:rPr>
              <w:br/>
            </w:r>
            <w:r w:rsidRPr="00CB1F6E">
              <w:rPr>
                <w:rFonts w:cs="Times New Roman"/>
                <w:sz w:val="20"/>
                <w:szCs w:val="20"/>
                <w:lang w:val="en-US"/>
              </w:rPr>
              <w:t>P1 is identified by:</w:t>
            </w:r>
            <w:r w:rsidR="00E13F5D" w:rsidRPr="00CB1F6E">
              <w:rPr>
                <w:rFonts w:cs="Times New Roman"/>
                <w:sz w:val="20"/>
                <w:szCs w:val="20"/>
                <w:lang w:val="en-US"/>
              </w:rPr>
              <w:br/>
            </w:r>
            <w:r w:rsidRPr="00CB1F6E">
              <w:rPr>
                <w:rFonts w:cs="Times New Roman"/>
                <w:sz w:val="20"/>
                <w:szCs w:val="20"/>
                <w:lang w:val="en-US"/>
              </w:rPr>
              <w:t>E42 Identifier</w:t>
            </w:r>
          </w:p>
        </w:tc>
      </w:tr>
      <w:tr w:rsidR="00501E9C" w:rsidRPr="000F6243"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c</w:t>
            </w:r>
            <w:r w:rsidR="00501E9C" w:rsidRPr="00CB1F6E">
              <w:rPr>
                <w:rFonts w:eastAsia="MS Mincho" w:cs="Times New Roman"/>
                <w:sz w:val="20"/>
                <w:szCs w:val="20"/>
                <w:lang w:eastAsia="ja-JP"/>
              </w:rPr>
              <w:t xml:space="preserve">reationEvent ID </w:t>
            </w:r>
          </w:p>
        </w:tc>
        <w:tc>
          <w:tcPr>
            <w:tcW w:w="1984"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id of the creation event of the data collection</w:t>
            </w:r>
          </w:p>
        </w:tc>
        <w:tc>
          <w:tcPr>
            <w:tcW w:w="2552" w:type="dxa"/>
            <w:noWrap/>
            <w:vAlign w:val="center"/>
          </w:tcPr>
          <w:p w:rsidR="00501E9C" w:rsidRPr="00055B4B" w:rsidRDefault="00501E9C" w:rsidP="00E13F5D">
            <w:pPr>
              <w:spacing w:after="0" w:line="240" w:lineRule="auto"/>
              <w:jc w:val="center"/>
              <w:rPr>
                <w:rFonts w:eastAsia="MS Mincho"/>
                <w:sz w:val="20"/>
                <w:szCs w:val="20"/>
                <w:lang w:val="es-ES_tradnl" w:eastAsia="ja-JP"/>
              </w:rPr>
            </w:pPr>
            <w:r w:rsidRPr="00055B4B">
              <w:rPr>
                <w:rFonts w:eastAsia="MS Mincho" w:cs="Times New Roman"/>
                <w:sz w:val="20"/>
                <w:szCs w:val="20"/>
                <w:lang w:val="es-ES_tradnl" w:eastAsia="ja-JP"/>
              </w:rPr>
              <w:t>"</w:t>
            </w:r>
            <w:r w:rsidR="0035041D" w:rsidRPr="00CB1F6E">
              <w:rPr>
                <w:rFonts w:eastAsia="MS Mincho" w:cs="Times New Roman"/>
                <w:sz w:val="20"/>
                <w:szCs w:val="20"/>
                <w:lang w:eastAsia="ja-JP"/>
              </w:rPr>
              <w:t xml:space="preserve"> d50024ac-5268-477e-8559-933779553b34</w:t>
            </w:r>
            <w:r w:rsidR="0035041D">
              <w:rPr>
                <w:rFonts w:eastAsia="MS Mincho" w:cs="Times New Roman"/>
                <w:sz w:val="20"/>
                <w:szCs w:val="20"/>
                <w:lang w:eastAsia="ja-JP"/>
              </w:rPr>
              <w:t>_creation</w:t>
            </w:r>
            <w:r w:rsidRPr="00055B4B">
              <w:rPr>
                <w:rFonts w:eastAsia="MS Mincho" w:cs="Times New Roman"/>
                <w:sz w:val="20"/>
                <w:szCs w:val="20"/>
                <w:lang w:val="es-ES_tradnl" w:eastAsia="ja-JP"/>
              </w:rPr>
              <w:t>"</w:t>
            </w:r>
          </w:p>
        </w:tc>
        <w:tc>
          <w:tcPr>
            <w:tcW w:w="2212" w:type="dxa"/>
            <w:noWrap/>
            <w:vAlign w:val="center"/>
          </w:tcPr>
          <w:p w:rsidR="00501E9C" w:rsidRPr="00CB1F6E" w:rsidRDefault="00E13F5D" w:rsidP="00E13F5D">
            <w:pPr>
              <w:spacing w:after="0" w:line="240" w:lineRule="auto"/>
              <w:jc w:val="center"/>
              <w:rPr>
                <w:sz w:val="20"/>
                <w:szCs w:val="20"/>
                <w:lang w:val="en-US"/>
              </w:rPr>
            </w:pPr>
            <w:r w:rsidRPr="00CB1F6E">
              <w:rPr>
                <w:rFonts w:cs="Times New Roman"/>
                <w:sz w:val="20"/>
                <w:szCs w:val="20"/>
              </w:rPr>
              <w:t>E56 Creation.</w:t>
            </w:r>
            <w:r w:rsidRPr="00CB1F6E">
              <w:rPr>
                <w:rFonts w:cs="Times New Roman"/>
                <w:sz w:val="20"/>
                <w:szCs w:val="20"/>
              </w:rPr>
              <w:br/>
            </w:r>
            <w:r w:rsidR="00501E9C" w:rsidRPr="00CB1F6E">
              <w:rPr>
                <w:sz w:val="20"/>
                <w:szCs w:val="20"/>
                <w:lang w:val="en-US"/>
              </w:rPr>
              <w:t>P1 is identified by:</w:t>
            </w:r>
            <w:r w:rsidRPr="00CB1F6E">
              <w:rPr>
                <w:sz w:val="20"/>
                <w:szCs w:val="20"/>
                <w:lang w:val="en-US"/>
              </w:rPr>
              <w:br/>
            </w:r>
            <w:r w:rsidR="00501E9C" w:rsidRPr="00CB1F6E">
              <w:rPr>
                <w:sz w:val="20"/>
                <w:szCs w:val="20"/>
                <w:lang w:val="en-US"/>
              </w:rPr>
              <w:t>E42 Identifier</w:t>
            </w:r>
          </w:p>
          <w:p w:rsidR="00501E9C" w:rsidRPr="00CB1F6E" w:rsidRDefault="00501E9C" w:rsidP="00E13F5D">
            <w:pPr>
              <w:spacing w:after="0" w:line="240" w:lineRule="auto"/>
              <w:jc w:val="center"/>
              <w:rPr>
                <w:rFonts w:eastAsia="MS Mincho"/>
                <w:sz w:val="20"/>
                <w:szCs w:val="20"/>
                <w:lang w:val="en-US" w:eastAsia="ja-JP"/>
              </w:rPr>
            </w:pPr>
          </w:p>
        </w:tc>
      </w:tr>
      <w:tr w:rsidR="00501E9C" w:rsidRPr="000F6243" w:rsidTr="00720283">
        <w:trPr>
          <w:trHeight w:val="600"/>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p</w:t>
            </w:r>
            <w:r w:rsidR="00501E9C" w:rsidRPr="00CB1F6E">
              <w:rPr>
                <w:rFonts w:eastAsia="MS Mincho" w:cs="Times New Roman"/>
                <w:sz w:val="20"/>
                <w:szCs w:val="20"/>
                <w:lang w:eastAsia="ja-JP"/>
              </w:rPr>
              <w:t xml:space="preserve">arentDataset ID </w:t>
            </w:r>
          </w:p>
        </w:tc>
        <w:tc>
          <w:tcPr>
            <w:tcW w:w="1984"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ID of the collection of datasets that includes the described dataset</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"Invertebrates"</w:t>
            </w:r>
          </w:p>
        </w:tc>
        <w:tc>
          <w:tcPr>
            <w:tcW w:w="2212" w:type="dxa"/>
            <w:noWrap/>
            <w:vAlign w:val="center"/>
          </w:tcPr>
          <w:p w:rsidR="006534C2"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BC21 Dataset.</w:t>
            </w:r>
            <w:r w:rsidR="00E13F5D" w:rsidRPr="00CB1F6E">
              <w:rPr>
                <w:rFonts w:eastAsia="MS Mincho" w:cs="Times New Roman"/>
                <w:sz w:val="20"/>
                <w:szCs w:val="20"/>
                <w:lang w:val="en-US" w:eastAsia="ja-JP"/>
              </w:rPr>
              <w:br/>
            </w:r>
            <w:r w:rsidRPr="00CB1F6E">
              <w:rPr>
                <w:rFonts w:eastAsia="MS Mincho" w:cs="Times New Roman"/>
                <w:sz w:val="20"/>
                <w:szCs w:val="20"/>
                <w:lang w:val="en-US" w:eastAsia="ja-JP"/>
              </w:rPr>
              <w:t>P5 forms part of:</w:t>
            </w:r>
          </w:p>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 xml:space="preserve"> BC21 Dataset</w:t>
            </w:r>
          </w:p>
        </w:tc>
      </w:tr>
      <w:tr w:rsidR="00501E9C" w:rsidRPr="00770D20" w:rsidTr="00720283">
        <w:trPr>
          <w:trHeight w:val="315"/>
        </w:trPr>
        <w:tc>
          <w:tcPr>
            <w:tcW w:w="1774" w:type="dxa"/>
            <w:noWrap/>
            <w:vAlign w:val="center"/>
          </w:tcPr>
          <w:p w:rsidR="00501E9C" w:rsidRPr="00CB1F6E" w:rsidRDefault="00E13F5D" w:rsidP="006534C2">
            <w:pPr>
              <w:spacing w:after="0" w:line="240" w:lineRule="auto"/>
              <w:rPr>
                <w:rFonts w:eastAsia="MS Mincho" w:cs="Times New Roman"/>
                <w:sz w:val="20"/>
                <w:szCs w:val="20"/>
                <w:lang w:eastAsia="ja-JP"/>
              </w:rPr>
            </w:pPr>
            <w:r w:rsidRPr="00CB1F6E">
              <w:rPr>
                <w:rFonts w:eastAsia="MS Mincho" w:cs="Times New Roman"/>
                <w:sz w:val="20"/>
                <w:szCs w:val="20"/>
                <w:lang w:eastAsia="ja-JP"/>
              </w:rPr>
              <w:lastRenderedPageBreak/>
              <w:t>d</w:t>
            </w:r>
            <w:r w:rsidR="00501E9C" w:rsidRPr="00CB1F6E">
              <w:rPr>
                <w:rFonts w:eastAsia="MS Mincho" w:cs="Times New Roman"/>
                <w:sz w:val="20"/>
                <w:szCs w:val="20"/>
                <w:lang w:eastAsia="ja-JP"/>
              </w:rPr>
              <w:t>ataset</w:t>
            </w:r>
            <w:r w:rsidR="006534C2">
              <w:rPr>
                <w:rFonts w:eastAsia="MS Mincho" w:cs="Times New Roman"/>
                <w:sz w:val="20"/>
                <w:szCs w:val="20"/>
                <w:lang w:eastAsia="ja-JP"/>
              </w:rPr>
              <w:t>Title</w:t>
            </w:r>
          </w:p>
        </w:tc>
        <w:tc>
          <w:tcPr>
            <w:tcW w:w="1984" w:type="dxa"/>
            <w:vAlign w:val="center"/>
          </w:tcPr>
          <w:p w:rsidR="00501E9C" w:rsidRPr="00CB1F6E" w:rsidRDefault="00501E9C" w:rsidP="006534C2">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 xml:space="preserve">The </w:t>
            </w:r>
            <w:r w:rsidR="006534C2">
              <w:rPr>
                <w:rFonts w:eastAsia="MS Mincho" w:cs="Times New Roman"/>
                <w:sz w:val="20"/>
                <w:szCs w:val="20"/>
                <w:lang w:val="en-US" w:eastAsia="ja-JP"/>
              </w:rPr>
              <w:t>title</w:t>
            </w:r>
            <w:r w:rsidRPr="00CB1F6E">
              <w:rPr>
                <w:rFonts w:eastAsia="MS Mincho" w:cs="Times New Roman"/>
                <w:sz w:val="20"/>
                <w:szCs w:val="20"/>
                <w:lang w:val="en-US" w:eastAsia="ja-JP"/>
              </w:rPr>
              <w:t xml:space="preserve"> of the dataset </w:t>
            </w:r>
            <w:r w:rsidR="006534C2">
              <w:rPr>
                <w:rFonts w:eastAsia="MS Mincho" w:cs="Times New Roman"/>
                <w:sz w:val="20"/>
                <w:szCs w:val="20"/>
                <w:lang w:val="en-US" w:eastAsia="ja-JP"/>
              </w:rPr>
              <w:t>.</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"EasternMedSyllids2"</w:t>
            </w:r>
          </w:p>
        </w:tc>
        <w:tc>
          <w:tcPr>
            <w:tcW w:w="2212" w:type="dxa"/>
            <w:noWrap/>
            <w:vAlign w:val="center"/>
          </w:tcPr>
          <w:p w:rsidR="00501E9C" w:rsidRDefault="00501E9C" w:rsidP="00E13F5D">
            <w:pPr>
              <w:spacing w:after="0" w:line="240" w:lineRule="auto"/>
              <w:jc w:val="center"/>
              <w:rPr>
                <w:rFonts w:cs="Times New Roman"/>
                <w:sz w:val="20"/>
                <w:szCs w:val="20"/>
                <w:lang w:val="en-US"/>
              </w:rPr>
            </w:pPr>
            <w:r w:rsidRPr="00CB1F6E">
              <w:rPr>
                <w:rFonts w:cs="Times New Roman"/>
                <w:sz w:val="20"/>
                <w:szCs w:val="20"/>
              </w:rPr>
              <w:t>BC21</w:t>
            </w:r>
            <w:r w:rsidRPr="00CB1F6E">
              <w:rPr>
                <w:rFonts w:cs="Times New Roman"/>
                <w:sz w:val="20"/>
                <w:szCs w:val="20"/>
                <w:lang w:val="en-US"/>
              </w:rPr>
              <w:t xml:space="preserve"> Data Set</w:t>
            </w:r>
            <w:r w:rsidR="006534C2">
              <w:rPr>
                <w:rFonts w:cs="Times New Roman"/>
                <w:sz w:val="20"/>
                <w:szCs w:val="20"/>
                <w:lang w:val="en-US"/>
              </w:rPr>
              <w:t>.</w:t>
            </w:r>
          </w:p>
          <w:p w:rsidR="006534C2" w:rsidRPr="00CB1F6E" w:rsidRDefault="006534C2" w:rsidP="00E13F5D">
            <w:pPr>
              <w:spacing w:after="0" w:line="240" w:lineRule="auto"/>
              <w:jc w:val="center"/>
              <w:rPr>
                <w:rFonts w:eastAsia="MS Mincho"/>
                <w:sz w:val="20"/>
                <w:szCs w:val="20"/>
                <w:lang w:eastAsia="ja-JP"/>
              </w:rPr>
            </w:pPr>
            <w:r w:rsidRPr="00CB1F6E">
              <w:rPr>
                <w:rFonts w:cs="Times New Roman"/>
                <w:sz w:val="20"/>
                <w:szCs w:val="20"/>
                <w:lang w:val="en-US"/>
              </w:rPr>
              <w:t>P1 is identified by:</w:t>
            </w:r>
            <w:r w:rsidRPr="00CB1F6E">
              <w:rPr>
                <w:rFonts w:cs="Times New Roman"/>
                <w:sz w:val="20"/>
                <w:szCs w:val="20"/>
                <w:lang w:val="en-US"/>
              </w:rPr>
              <w:br/>
              <w:t>E42 Identifier</w:t>
            </w:r>
          </w:p>
        </w:tc>
      </w:tr>
      <w:tr w:rsidR="00501E9C" w:rsidRPr="000F6243" w:rsidTr="00720283">
        <w:trPr>
          <w:trHeight w:val="315"/>
        </w:trPr>
        <w:tc>
          <w:tcPr>
            <w:tcW w:w="1774" w:type="dxa"/>
            <w:noWrap/>
            <w:vAlign w:val="center"/>
          </w:tcPr>
          <w:p w:rsidR="00501E9C" w:rsidRPr="00CB1F6E" w:rsidRDefault="006534C2" w:rsidP="00E13F5D">
            <w:pPr>
              <w:spacing w:after="0" w:line="240" w:lineRule="auto"/>
              <w:rPr>
                <w:rFonts w:eastAsia="MS Mincho" w:cs="Times New Roman"/>
                <w:sz w:val="20"/>
                <w:szCs w:val="20"/>
                <w:lang w:eastAsia="ja-JP"/>
              </w:rPr>
            </w:pPr>
            <w:r>
              <w:rPr>
                <w:rFonts w:eastAsia="MS Mincho" w:cs="Times New Roman"/>
                <w:sz w:val="20"/>
                <w:szCs w:val="20"/>
                <w:lang w:eastAsia="ja-JP"/>
              </w:rPr>
              <w:t>creationDate</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date of the creation of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"17/9/2012"</w:t>
            </w:r>
          </w:p>
        </w:tc>
        <w:tc>
          <w:tcPr>
            <w:tcW w:w="2212" w:type="dxa"/>
            <w:noWrap/>
            <w:vAlign w:val="center"/>
          </w:tcPr>
          <w:p w:rsidR="00501E9C" w:rsidRPr="00CB1F6E" w:rsidRDefault="00501E9C" w:rsidP="00E13F5D">
            <w:pPr>
              <w:jc w:val="center"/>
              <w:rPr>
                <w:sz w:val="20"/>
                <w:szCs w:val="20"/>
              </w:rPr>
            </w:pPr>
            <w:r w:rsidRPr="00CB1F6E">
              <w:rPr>
                <w:rFonts w:cs="Times New Roman"/>
                <w:sz w:val="20"/>
                <w:szCs w:val="20"/>
              </w:rPr>
              <w:t>E56 Creation.</w:t>
            </w:r>
            <w:r w:rsidR="00E13F5D" w:rsidRPr="00CB1F6E">
              <w:rPr>
                <w:rFonts w:cs="Times New Roman"/>
                <w:sz w:val="20"/>
                <w:szCs w:val="20"/>
              </w:rPr>
              <w:br/>
            </w:r>
            <w:r w:rsidRPr="00CB1F6E">
              <w:rPr>
                <w:rFonts w:cs="Times New Roman"/>
                <w:sz w:val="20"/>
                <w:szCs w:val="20"/>
              </w:rPr>
              <w:t>P4 has time-span:</w:t>
            </w:r>
            <w:r w:rsidR="006534C2">
              <w:rPr>
                <w:rFonts w:cs="Times New Roman"/>
                <w:sz w:val="20"/>
                <w:szCs w:val="20"/>
              </w:rPr>
              <w:br/>
            </w:r>
            <w:r w:rsidRPr="00CB1F6E">
              <w:rPr>
                <w:rFonts w:cs="Times New Roman"/>
                <w:sz w:val="20"/>
                <w:szCs w:val="20"/>
              </w:rPr>
              <w:t xml:space="preserve"> E52 Time-span</w:t>
            </w:r>
          </w:p>
          <w:p w:rsidR="00501E9C" w:rsidRPr="00CB1F6E" w:rsidRDefault="00501E9C" w:rsidP="00E13F5D">
            <w:pPr>
              <w:spacing w:after="0" w:line="240" w:lineRule="auto"/>
              <w:jc w:val="center"/>
              <w:rPr>
                <w:rFonts w:eastAsia="MS Mincho"/>
                <w:sz w:val="20"/>
                <w:szCs w:val="20"/>
                <w:lang w:eastAsia="ja-JP"/>
              </w:rPr>
            </w:pPr>
          </w:p>
        </w:tc>
      </w:tr>
      <w:tr w:rsidR="00501E9C" w:rsidRPr="000F6243" w:rsidTr="00720283">
        <w:trPr>
          <w:trHeight w:val="315"/>
        </w:trPr>
        <w:tc>
          <w:tcPr>
            <w:tcW w:w="1774" w:type="dxa"/>
            <w:noWrap/>
            <w:vAlign w:val="center"/>
          </w:tcPr>
          <w:p w:rsidR="00501E9C" w:rsidRPr="00CB1F6E" w:rsidRDefault="006534C2" w:rsidP="00E13F5D">
            <w:pPr>
              <w:spacing w:after="0" w:line="240" w:lineRule="auto"/>
              <w:rPr>
                <w:rFonts w:eastAsia="MS Mincho" w:cs="Times New Roman"/>
                <w:sz w:val="20"/>
                <w:szCs w:val="20"/>
                <w:lang w:eastAsia="ja-JP"/>
              </w:rPr>
            </w:pPr>
            <w:r>
              <w:rPr>
                <w:rFonts w:eastAsia="MS Mincho" w:cs="Times New Roman"/>
                <w:sz w:val="20"/>
                <w:szCs w:val="20"/>
                <w:lang w:eastAsia="ja-JP"/>
              </w:rPr>
              <w:t>creator</w:t>
            </w:r>
          </w:p>
        </w:tc>
        <w:tc>
          <w:tcPr>
            <w:tcW w:w="1984"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person that created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"SarahFaulwetter"</w:t>
            </w:r>
          </w:p>
        </w:tc>
        <w:tc>
          <w:tcPr>
            <w:tcW w:w="2212" w:type="dxa"/>
            <w:noWrap/>
            <w:vAlign w:val="center"/>
          </w:tcPr>
          <w:p w:rsidR="00501E9C" w:rsidRPr="00CB1F6E" w:rsidRDefault="00501E9C" w:rsidP="00E13F5D">
            <w:pPr>
              <w:jc w:val="center"/>
              <w:rPr>
                <w:rFonts w:eastAsia="MS Mincho"/>
                <w:sz w:val="20"/>
                <w:szCs w:val="20"/>
                <w:lang w:eastAsia="ja-JP"/>
              </w:rPr>
            </w:pPr>
            <w:r w:rsidRPr="00CB1F6E">
              <w:rPr>
                <w:rFonts w:cs="Times New Roman"/>
                <w:sz w:val="20"/>
                <w:szCs w:val="20"/>
              </w:rPr>
              <w:t>E56 Creation</w:t>
            </w:r>
            <w:r w:rsidRPr="00CB1F6E">
              <w:rPr>
                <w:rFonts w:cs="Times New Roman"/>
                <w:sz w:val="20"/>
                <w:szCs w:val="20"/>
                <w:lang w:val="en-US"/>
              </w:rPr>
              <w:t>.</w:t>
            </w:r>
            <w:r w:rsidRPr="00CB1F6E">
              <w:rPr>
                <w:rFonts w:cs="Times New Roman"/>
                <w:sz w:val="20"/>
                <w:szCs w:val="20"/>
              </w:rPr>
              <w:t xml:space="preserve"> </w:t>
            </w:r>
            <w:r w:rsidR="00E13F5D" w:rsidRPr="00CB1F6E">
              <w:rPr>
                <w:rFonts w:cs="Times New Roman"/>
                <w:sz w:val="20"/>
                <w:szCs w:val="20"/>
              </w:rPr>
              <w:br/>
              <w:t>P14 carried out by</w:t>
            </w:r>
            <w:r w:rsidRPr="00CB1F6E">
              <w:rPr>
                <w:rFonts w:cs="Times New Roman"/>
                <w:sz w:val="20"/>
                <w:szCs w:val="20"/>
              </w:rPr>
              <w:t>:</w:t>
            </w:r>
            <w:r w:rsidR="00E13F5D" w:rsidRPr="00CB1F6E">
              <w:rPr>
                <w:rFonts w:cs="Times New Roman"/>
                <w:sz w:val="20"/>
                <w:szCs w:val="20"/>
              </w:rPr>
              <w:br/>
            </w:r>
            <w:r w:rsidRPr="00CB1F6E">
              <w:rPr>
                <w:rFonts w:cs="Times New Roman"/>
                <w:sz w:val="20"/>
                <w:szCs w:val="20"/>
              </w:rPr>
              <w:t xml:space="preserve"> E39 Actor</w:t>
            </w:r>
            <w:r w:rsidR="00E13F5D" w:rsidRPr="00CB1F6E">
              <w:rPr>
                <w:rFonts w:cs="Times New Roman"/>
                <w:sz w:val="20"/>
                <w:szCs w:val="20"/>
              </w:rPr>
              <w:br/>
            </w:r>
            <w:r w:rsidRPr="00CB1F6E">
              <w:rPr>
                <w:rFonts w:cs="Times New Roman"/>
                <w:sz w:val="20"/>
                <w:szCs w:val="20"/>
              </w:rPr>
              <w:t>(BT9</w:t>
            </w:r>
            <w:r w:rsidRPr="00CB1F6E">
              <w:rPr>
                <w:rFonts w:cs="Times New Roman"/>
                <w:sz w:val="20"/>
                <w:szCs w:val="20"/>
                <w:lang w:val="en-US"/>
              </w:rPr>
              <w:t xml:space="preserve"> Actor Type</w:t>
            </w:r>
            <w:r w:rsidRPr="00CB1F6E">
              <w:rPr>
                <w:rFonts w:cs="Times New Roman"/>
                <w:sz w:val="20"/>
                <w:szCs w:val="20"/>
              </w:rPr>
              <w:t>, BC8</w:t>
            </w:r>
            <w:r w:rsidRPr="00CB1F6E">
              <w:rPr>
                <w:rFonts w:cs="Times New Roman"/>
                <w:sz w:val="20"/>
                <w:szCs w:val="20"/>
                <w:lang w:val="en-US"/>
              </w:rPr>
              <w:t xml:space="preserve"> Actor)</w:t>
            </w:r>
          </w:p>
        </w:tc>
      </w:tr>
      <w:tr w:rsidR="00501E9C" w:rsidRPr="000F6243" w:rsidTr="00720283">
        <w:trPr>
          <w:trHeight w:val="600"/>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c</w:t>
            </w:r>
            <w:r w:rsidR="00501E9C" w:rsidRPr="00CB1F6E">
              <w:rPr>
                <w:rFonts w:eastAsia="MS Mincho" w:cs="Times New Roman"/>
                <w:sz w:val="20"/>
                <w:szCs w:val="20"/>
                <w:lang w:eastAsia="ja-JP"/>
              </w:rPr>
              <w:t>ontributor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contributor of the  data collection</w:t>
            </w:r>
          </w:p>
        </w:tc>
        <w:tc>
          <w:tcPr>
            <w:tcW w:w="2552" w:type="dxa"/>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"SarahFaulwetter"                      "HCMR"</w:t>
            </w:r>
          </w:p>
        </w:tc>
        <w:tc>
          <w:tcPr>
            <w:tcW w:w="2212" w:type="dxa"/>
            <w:noWrap/>
            <w:vAlign w:val="center"/>
          </w:tcPr>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rPr>
              <w:t>E56 Creation</w:t>
            </w:r>
            <w:r w:rsidRPr="00CB1F6E">
              <w:rPr>
                <w:rFonts w:cs="Times New Roman"/>
                <w:sz w:val="20"/>
                <w:szCs w:val="20"/>
                <w:lang w:val="en-US"/>
              </w:rPr>
              <w:t>.</w:t>
            </w:r>
            <w:r w:rsidRPr="00CB1F6E">
              <w:rPr>
                <w:rFonts w:cs="Times New Roman"/>
                <w:sz w:val="20"/>
                <w:szCs w:val="20"/>
                <w:lang w:val="en-US"/>
              </w:rPr>
              <w:br/>
            </w:r>
            <w:r w:rsidRPr="00CB1F6E">
              <w:rPr>
                <w:rFonts w:cs="Times New Roman"/>
                <w:sz w:val="20"/>
                <w:szCs w:val="20"/>
              </w:rPr>
              <w:t xml:space="preserve"> P14 is carried out by:</w:t>
            </w:r>
            <w:r w:rsidRPr="00CB1F6E">
              <w:rPr>
                <w:rFonts w:cs="Times New Roman"/>
                <w:sz w:val="20"/>
                <w:szCs w:val="20"/>
              </w:rPr>
              <w:br/>
              <w:t>E21 Person (BT9</w:t>
            </w:r>
            <w:r w:rsidRPr="00CB1F6E">
              <w:rPr>
                <w:rFonts w:cs="Times New Roman"/>
                <w:sz w:val="20"/>
                <w:szCs w:val="20"/>
                <w:lang w:val="en-US"/>
              </w:rPr>
              <w:t xml:space="preserve"> Actor Type</w:t>
            </w:r>
            <w:r w:rsidRPr="00CB1F6E">
              <w:rPr>
                <w:rFonts w:cs="Times New Roman"/>
                <w:sz w:val="20"/>
                <w:szCs w:val="20"/>
              </w:rPr>
              <w:t>, BC8</w:t>
            </w:r>
            <w:r w:rsidRPr="00CB1F6E">
              <w:rPr>
                <w:rFonts w:cs="Times New Roman"/>
                <w:sz w:val="20"/>
                <w:szCs w:val="20"/>
                <w:lang w:val="en-US"/>
              </w:rPr>
              <w:t xml:space="preserve"> Actor).</w:t>
            </w:r>
          </w:p>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lang w:val="en-US"/>
              </w:rPr>
              <w:t>P14.1 in the role of:</w:t>
            </w:r>
          </w:p>
          <w:p w:rsidR="00720283" w:rsidRPr="00CB1F6E" w:rsidRDefault="00720283" w:rsidP="00720283">
            <w:pPr>
              <w:spacing w:after="0" w:line="240" w:lineRule="auto"/>
              <w:jc w:val="center"/>
              <w:rPr>
                <w:rFonts w:cs="Times New Roman"/>
                <w:sz w:val="20"/>
                <w:szCs w:val="20"/>
              </w:rPr>
            </w:pPr>
            <w:r w:rsidRPr="00CB1F6E">
              <w:rPr>
                <w:rFonts w:cs="Times New Roman"/>
                <w:sz w:val="20"/>
                <w:szCs w:val="20"/>
                <w:lang w:val="en-US"/>
              </w:rPr>
              <w:t>E55 Type: Contributor</w:t>
            </w:r>
          </w:p>
          <w:p w:rsidR="00501E9C" w:rsidRPr="00CB1F6E" w:rsidRDefault="00501E9C" w:rsidP="00E13F5D">
            <w:pPr>
              <w:spacing w:after="0" w:line="240" w:lineRule="auto"/>
              <w:jc w:val="center"/>
              <w:rPr>
                <w:rFonts w:eastAsia="MS Mincho"/>
                <w:sz w:val="20"/>
                <w:szCs w:val="20"/>
                <w:lang w:eastAsia="ja-JP"/>
              </w:rPr>
            </w:pPr>
          </w:p>
        </w:tc>
      </w:tr>
      <w:tr w:rsidR="00501E9C" w:rsidRPr="000F6243"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o</w:t>
            </w:r>
            <w:r w:rsidR="00501E9C" w:rsidRPr="00CB1F6E">
              <w:rPr>
                <w:rFonts w:eastAsia="MS Mincho" w:cs="Times New Roman"/>
                <w:sz w:val="20"/>
                <w:szCs w:val="20"/>
                <w:lang w:eastAsia="ja-JP"/>
              </w:rPr>
              <w:t>wner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actor that owns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"HCMR"</w:t>
            </w:r>
          </w:p>
        </w:tc>
        <w:tc>
          <w:tcPr>
            <w:tcW w:w="2212" w:type="dxa"/>
            <w:noWrap/>
            <w:vAlign w:val="center"/>
          </w:tcPr>
          <w:p w:rsidR="00501E9C" w:rsidRPr="00CB1F6E" w:rsidRDefault="00501E9C" w:rsidP="00E13F5D">
            <w:pPr>
              <w:spacing w:after="0" w:line="240" w:lineRule="auto"/>
              <w:jc w:val="center"/>
              <w:rPr>
                <w:rFonts w:cs="Times New Roman"/>
                <w:sz w:val="20"/>
                <w:szCs w:val="20"/>
              </w:rPr>
            </w:pPr>
            <w:r w:rsidRPr="00CB1F6E">
              <w:rPr>
                <w:sz w:val="20"/>
                <w:szCs w:val="20"/>
              </w:rPr>
              <w:t>BC42 Collection</w:t>
            </w:r>
            <w:r w:rsidRPr="00CB1F6E">
              <w:rPr>
                <w:sz w:val="20"/>
                <w:szCs w:val="20"/>
                <w:lang w:val="en-US"/>
              </w:rPr>
              <w:t>.</w:t>
            </w:r>
            <w:r w:rsidRPr="00CB1F6E">
              <w:rPr>
                <w:rFonts w:cs="Times New Roman"/>
                <w:sz w:val="20"/>
                <w:szCs w:val="20"/>
                <w:lang w:val="en-US" w:eastAsia="el-GR"/>
              </w:rPr>
              <w:t xml:space="preserve"> </w:t>
            </w:r>
            <w:r w:rsidR="00720283" w:rsidRPr="00CB1F6E">
              <w:rPr>
                <w:rFonts w:cs="Times New Roman"/>
                <w:sz w:val="20"/>
                <w:szCs w:val="20"/>
                <w:lang w:val="en-US" w:eastAsia="el-GR"/>
              </w:rPr>
              <w:br/>
            </w:r>
            <w:r w:rsidR="006534C2">
              <w:rPr>
                <w:rFonts w:cs="Times New Roman"/>
                <w:sz w:val="20"/>
                <w:szCs w:val="20"/>
              </w:rPr>
              <w:t>P52 has current owner</w:t>
            </w:r>
            <w:r w:rsidRPr="00CB1F6E">
              <w:rPr>
                <w:rFonts w:cs="Times New Roman"/>
                <w:sz w:val="20"/>
                <w:szCs w:val="20"/>
              </w:rPr>
              <w:t>:</w:t>
            </w:r>
            <w:r w:rsidR="00720283" w:rsidRPr="00CB1F6E">
              <w:rPr>
                <w:rFonts w:cs="Times New Roman"/>
                <w:sz w:val="20"/>
                <w:szCs w:val="20"/>
              </w:rPr>
              <w:br/>
            </w:r>
            <w:r w:rsidRPr="00CB1F6E">
              <w:rPr>
                <w:rFonts w:cs="Times New Roman"/>
                <w:sz w:val="20"/>
                <w:szCs w:val="20"/>
              </w:rPr>
              <w:t>E39 Actor</w:t>
            </w:r>
          </w:p>
          <w:p w:rsidR="00501E9C" w:rsidRPr="00CB1F6E" w:rsidRDefault="00501E9C" w:rsidP="00E13F5D">
            <w:pPr>
              <w:spacing w:after="0" w:line="240" w:lineRule="auto"/>
              <w:jc w:val="center"/>
              <w:rPr>
                <w:rFonts w:eastAsia="MS Mincho"/>
                <w:sz w:val="20"/>
                <w:szCs w:val="20"/>
                <w:lang w:eastAsia="ja-JP"/>
              </w:rPr>
            </w:pPr>
          </w:p>
        </w:tc>
      </w:tr>
      <w:tr w:rsidR="00501E9C" w:rsidRPr="00770D20"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p</w:t>
            </w:r>
            <w:r w:rsidR="00501E9C" w:rsidRPr="00CB1F6E">
              <w:rPr>
                <w:rFonts w:eastAsia="MS Mincho" w:cs="Times New Roman"/>
                <w:sz w:val="20"/>
                <w:szCs w:val="20"/>
                <w:lang w:eastAsia="ja-JP"/>
              </w:rPr>
              <w:t>ublisher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actor that published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"Sarah</w:t>
            </w:r>
            <w:r w:rsidR="00720283" w:rsidRPr="00CB1F6E">
              <w:rPr>
                <w:rFonts w:eastAsia="MS Mincho" w:cs="Times New Roman"/>
                <w:sz w:val="20"/>
                <w:szCs w:val="20"/>
                <w:lang w:eastAsia="ja-JP"/>
              </w:rPr>
              <w:t xml:space="preserve"> </w:t>
            </w:r>
            <w:r w:rsidRPr="00CB1F6E">
              <w:rPr>
                <w:rFonts w:eastAsia="MS Mincho" w:cs="Times New Roman"/>
                <w:sz w:val="20"/>
                <w:szCs w:val="20"/>
                <w:lang w:eastAsia="ja-JP"/>
              </w:rPr>
              <w:t>Faulwetter"</w:t>
            </w:r>
          </w:p>
        </w:tc>
        <w:tc>
          <w:tcPr>
            <w:tcW w:w="2212" w:type="dxa"/>
            <w:noWrap/>
            <w:vAlign w:val="center"/>
          </w:tcPr>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rPr>
              <w:t>E56 Creation</w:t>
            </w:r>
            <w:r w:rsidRPr="00CB1F6E">
              <w:rPr>
                <w:rFonts w:cs="Times New Roman"/>
                <w:sz w:val="20"/>
                <w:szCs w:val="20"/>
                <w:lang w:val="en-US"/>
              </w:rPr>
              <w:t>.</w:t>
            </w:r>
            <w:r w:rsidRPr="00CB1F6E">
              <w:rPr>
                <w:rFonts w:cs="Times New Roman"/>
                <w:sz w:val="20"/>
                <w:szCs w:val="20"/>
                <w:lang w:val="en-US"/>
              </w:rPr>
              <w:br/>
            </w:r>
            <w:r w:rsidRPr="00CB1F6E">
              <w:rPr>
                <w:rFonts w:cs="Times New Roman"/>
                <w:sz w:val="20"/>
                <w:szCs w:val="20"/>
              </w:rPr>
              <w:t xml:space="preserve"> P14 is carried out by:</w:t>
            </w:r>
            <w:r w:rsidRPr="00CB1F6E">
              <w:rPr>
                <w:rFonts w:cs="Times New Roman"/>
                <w:sz w:val="20"/>
                <w:szCs w:val="20"/>
              </w:rPr>
              <w:br/>
              <w:t>E21 Person (BT9</w:t>
            </w:r>
            <w:r w:rsidRPr="00CB1F6E">
              <w:rPr>
                <w:rFonts w:cs="Times New Roman"/>
                <w:sz w:val="20"/>
                <w:szCs w:val="20"/>
                <w:lang w:val="en-US"/>
              </w:rPr>
              <w:t xml:space="preserve"> Actor Type</w:t>
            </w:r>
            <w:r w:rsidRPr="00CB1F6E">
              <w:rPr>
                <w:rFonts w:cs="Times New Roman"/>
                <w:sz w:val="20"/>
                <w:szCs w:val="20"/>
              </w:rPr>
              <w:t>, BC8</w:t>
            </w:r>
            <w:r w:rsidRPr="00CB1F6E">
              <w:rPr>
                <w:rFonts w:cs="Times New Roman"/>
                <w:sz w:val="20"/>
                <w:szCs w:val="20"/>
                <w:lang w:val="en-US"/>
              </w:rPr>
              <w:t xml:space="preserve"> Actor).</w:t>
            </w:r>
          </w:p>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lang w:val="en-US"/>
              </w:rPr>
              <w:t>P14.1 in the role of:</w:t>
            </w:r>
          </w:p>
          <w:p w:rsidR="00720283" w:rsidRPr="00CB1F6E" w:rsidRDefault="00720283" w:rsidP="00720283">
            <w:pPr>
              <w:spacing w:after="0" w:line="240" w:lineRule="auto"/>
              <w:jc w:val="center"/>
              <w:rPr>
                <w:rFonts w:cs="Times New Roman"/>
                <w:sz w:val="20"/>
                <w:szCs w:val="20"/>
              </w:rPr>
            </w:pPr>
            <w:r w:rsidRPr="00CB1F6E">
              <w:rPr>
                <w:rFonts w:cs="Times New Roman"/>
                <w:sz w:val="20"/>
                <w:szCs w:val="20"/>
                <w:lang w:val="en-US"/>
              </w:rPr>
              <w:t>E55 Type: Publisher</w:t>
            </w:r>
          </w:p>
          <w:p w:rsidR="00501E9C" w:rsidRPr="00CB1F6E" w:rsidRDefault="00501E9C" w:rsidP="00E13F5D">
            <w:pPr>
              <w:spacing w:after="0" w:line="240" w:lineRule="auto"/>
              <w:jc w:val="center"/>
              <w:rPr>
                <w:rFonts w:eastAsia="MS Mincho"/>
                <w:sz w:val="20"/>
                <w:szCs w:val="20"/>
                <w:lang w:eastAsia="ja-JP"/>
              </w:rPr>
            </w:pPr>
          </w:p>
        </w:tc>
      </w:tr>
      <w:tr w:rsidR="006534C2" w:rsidRPr="00770D20" w:rsidTr="00720283">
        <w:trPr>
          <w:trHeight w:val="315"/>
        </w:trPr>
        <w:tc>
          <w:tcPr>
            <w:tcW w:w="1774" w:type="dxa"/>
            <w:noWrap/>
            <w:vAlign w:val="center"/>
          </w:tcPr>
          <w:p w:rsidR="006534C2" w:rsidRPr="00CB1F6E" w:rsidRDefault="006534C2" w:rsidP="006534C2">
            <w:pPr>
              <w:spacing w:after="0" w:line="240" w:lineRule="auto"/>
              <w:rPr>
                <w:rFonts w:eastAsia="MS Mincho" w:cs="Times New Roman"/>
                <w:sz w:val="20"/>
                <w:szCs w:val="20"/>
                <w:lang w:eastAsia="ja-JP"/>
              </w:rPr>
            </w:pPr>
            <w:r>
              <w:rPr>
                <w:rFonts w:eastAsia="MS Mincho" w:cs="Times New Roman"/>
                <w:sz w:val="20"/>
                <w:szCs w:val="20"/>
                <w:lang w:eastAsia="ja-JP"/>
              </w:rPr>
              <w:t>publicationDate</w:t>
            </w:r>
          </w:p>
        </w:tc>
        <w:tc>
          <w:tcPr>
            <w:tcW w:w="1984" w:type="dxa"/>
            <w:noWrap/>
            <w:vAlign w:val="center"/>
          </w:tcPr>
          <w:p w:rsidR="006534C2" w:rsidRPr="00CB1F6E" w:rsidRDefault="006534C2" w:rsidP="006534C2">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 xml:space="preserve">The date of the </w:t>
            </w:r>
            <w:r>
              <w:rPr>
                <w:rFonts w:eastAsia="MS Mincho" w:cs="Times New Roman"/>
                <w:sz w:val="20"/>
                <w:szCs w:val="20"/>
                <w:lang w:val="en-US" w:eastAsia="ja-JP"/>
              </w:rPr>
              <w:t>publication</w:t>
            </w:r>
            <w:r w:rsidRPr="00CB1F6E">
              <w:rPr>
                <w:rFonts w:eastAsia="MS Mincho" w:cs="Times New Roman"/>
                <w:sz w:val="20"/>
                <w:szCs w:val="20"/>
                <w:lang w:val="en-US" w:eastAsia="ja-JP"/>
              </w:rPr>
              <w:t xml:space="preserve"> of the data collection</w:t>
            </w:r>
          </w:p>
        </w:tc>
        <w:tc>
          <w:tcPr>
            <w:tcW w:w="2552" w:type="dxa"/>
            <w:noWrap/>
            <w:vAlign w:val="center"/>
          </w:tcPr>
          <w:p w:rsidR="006534C2" w:rsidRPr="00CB1F6E" w:rsidRDefault="006534C2" w:rsidP="006534C2">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"17/9/2012"</w:t>
            </w:r>
          </w:p>
        </w:tc>
        <w:tc>
          <w:tcPr>
            <w:tcW w:w="2212" w:type="dxa"/>
            <w:noWrap/>
            <w:vAlign w:val="center"/>
          </w:tcPr>
          <w:p w:rsidR="006534C2" w:rsidRPr="00CB1F6E" w:rsidRDefault="006534C2" w:rsidP="006534C2">
            <w:pPr>
              <w:jc w:val="center"/>
              <w:rPr>
                <w:sz w:val="20"/>
                <w:szCs w:val="20"/>
              </w:rPr>
            </w:pPr>
            <w:r w:rsidRPr="00CB1F6E">
              <w:rPr>
                <w:rFonts w:cs="Times New Roman"/>
                <w:sz w:val="20"/>
                <w:szCs w:val="20"/>
              </w:rPr>
              <w:t>E56 Creation.</w:t>
            </w:r>
            <w:r w:rsidRPr="00CB1F6E">
              <w:rPr>
                <w:rFonts w:cs="Times New Roman"/>
                <w:sz w:val="20"/>
                <w:szCs w:val="20"/>
              </w:rPr>
              <w:br/>
              <w:t>P4 has time-span:</w:t>
            </w:r>
            <w:r>
              <w:rPr>
                <w:rFonts w:cs="Times New Roman"/>
                <w:sz w:val="20"/>
                <w:szCs w:val="20"/>
              </w:rPr>
              <w:br/>
            </w:r>
            <w:r w:rsidRPr="00CB1F6E">
              <w:rPr>
                <w:rFonts w:cs="Times New Roman"/>
                <w:sz w:val="20"/>
                <w:szCs w:val="20"/>
              </w:rPr>
              <w:t xml:space="preserve"> E52 Time-span</w:t>
            </w:r>
          </w:p>
          <w:p w:rsidR="006534C2" w:rsidRPr="00CB1F6E" w:rsidRDefault="006534C2" w:rsidP="006534C2">
            <w:pPr>
              <w:spacing w:after="0" w:line="240" w:lineRule="auto"/>
              <w:jc w:val="center"/>
              <w:rPr>
                <w:rFonts w:eastAsia="MS Mincho"/>
                <w:sz w:val="20"/>
                <w:szCs w:val="20"/>
                <w:lang w:eastAsia="ja-JP"/>
              </w:rPr>
            </w:pPr>
          </w:p>
        </w:tc>
      </w:tr>
      <w:tr w:rsidR="00501E9C" w:rsidRPr="000F6243"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k</w:t>
            </w:r>
            <w:r w:rsidR="00501E9C" w:rsidRPr="00CB1F6E">
              <w:rPr>
                <w:rFonts w:eastAsia="MS Mincho" w:cs="Times New Roman"/>
                <w:sz w:val="20"/>
                <w:szCs w:val="20"/>
                <w:lang w:eastAsia="ja-JP"/>
              </w:rPr>
              <w:t>eeper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actor that keeps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"NHMC"</w:t>
            </w:r>
          </w:p>
        </w:tc>
        <w:tc>
          <w:tcPr>
            <w:tcW w:w="2212" w:type="dxa"/>
            <w:noWrap/>
            <w:vAlign w:val="center"/>
          </w:tcPr>
          <w:p w:rsidR="00501E9C" w:rsidRPr="00CB1F6E" w:rsidRDefault="00501E9C" w:rsidP="00E13F5D">
            <w:pPr>
              <w:spacing w:after="0" w:line="240" w:lineRule="auto"/>
              <w:jc w:val="center"/>
              <w:rPr>
                <w:rFonts w:cs="Times New Roman"/>
                <w:sz w:val="20"/>
                <w:szCs w:val="20"/>
              </w:rPr>
            </w:pPr>
            <w:r w:rsidRPr="00CB1F6E">
              <w:rPr>
                <w:sz w:val="20"/>
                <w:szCs w:val="20"/>
              </w:rPr>
              <w:t>BC42 Collection</w:t>
            </w:r>
            <w:r w:rsidRPr="00CB1F6E">
              <w:rPr>
                <w:sz w:val="20"/>
                <w:szCs w:val="20"/>
                <w:lang w:val="en-US"/>
              </w:rPr>
              <w:t>.</w:t>
            </w:r>
            <w:r w:rsidR="00720283" w:rsidRPr="00CB1F6E">
              <w:rPr>
                <w:sz w:val="20"/>
                <w:szCs w:val="20"/>
                <w:lang w:val="en-US"/>
              </w:rPr>
              <w:br/>
            </w:r>
            <w:r w:rsidRPr="00CB1F6E">
              <w:rPr>
                <w:rFonts w:cs="Times New Roman"/>
                <w:sz w:val="20"/>
                <w:szCs w:val="20"/>
                <w:lang w:val="en-US" w:eastAsia="el-GR"/>
              </w:rPr>
              <w:t xml:space="preserve"> </w:t>
            </w:r>
            <w:r w:rsidR="00720283" w:rsidRPr="00CB1F6E">
              <w:rPr>
                <w:rFonts w:cs="Times New Roman"/>
                <w:sz w:val="20"/>
                <w:szCs w:val="20"/>
              </w:rPr>
              <w:t>P52 has current keeper</w:t>
            </w:r>
            <w:r w:rsidRPr="00CB1F6E">
              <w:rPr>
                <w:rFonts w:cs="Times New Roman"/>
                <w:sz w:val="20"/>
                <w:szCs w:val="20"/>
              </w:rPr>
              <w:t>:</w:t>
            </w:r>
            <w:r w:rsidR="00720283" w:rsidRPr="00CB1F6E">
              <w:rPr>
                <w:rFonts w:cs="Times New Roman"/>
                <w:sz w:val="20"/>
                <w:szCs w:val="20"/>
              </w:rPr>
              <w:br/>
            </w:r>
            <w:r w:rsidRPr="00CB1F6E">
              <w:rPr>
                <w:rFonts w:cs="Times New Roman"/>
                <w:sz w:val="20"/>
                <w:szCs w:val="20"/>
              </w:rPr>
              <w:t>E39 Actor</w:t>
            </w:r>
          </w:p>
          <w:p w:rsidR="00501E9C" w:rsidRPr="00CB1F6E" w:rsidRDefault="00501E9C" w:rsidP="00E13F5D">
            <w:pPr>
              <w:spacing w:after="0" w:line="240" w:lineRule="auto"/>
              <w:jc w:val="center"/>
              <w:rPr>
                <w:rFonts w:eastAsia="MS Mincho"/>
                <w:sz w:val="20"/>
                <w:szCs w:val="20"/>
                <w:lang w:eastAsia="ja-JP"/>
              </w:rPr>
            </w:pPr>
          </w:p>
        </w:tc>
      </w:tr>
      <w:tr w:rsidR="00501E9C" w:rsidRPr="00770D20"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c</w:t>
            </w:r>
            <w:r w:rsidR="00501E9C" w:rsidRPr="00CB1F6E">
              <w:rPr>
                <w:rFonts w:eastAsia="MS Mincho" w:cs="Times New Roman"/>
                <w:sz w:val="20"/>
                <w:szCs w:val="20"/>
                <w:lang w:eastAsia="ja-JP"/>
              </w:rPr>
              <w:t>urator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curator of the  data collection</w:t>
            </w:r>
          </w:p>
        </w:tc>
        <w:tc>
          <w:tcPr>
            <w:tcW w:w="2552" w:type="dxa"/>
            <w:noWrap/>
            <w:vAlign w:val="center"/>
          </w:tcPr>
          <w:p w:rsidR="00501E9C" w:rsidRPr="00CB1F6E" w:rsidRDefault="00501E9C" w:rsidP="00E13F5D">
            <w:pPr>
              <w:spacing w:after="0" w:line="240" w:lineRule="auto"/>
              <w:jc w:val="center"/>
              <w:rPr>
                <w:rFonts w:eastAsia="MS Mincho" w:cs="Times New Roman"/>
                <w:sz w:val="20"/>
                <w:szCs w:val="20"/>
                <w:lang w:eastAsia="ja-JP"/>
              </w:rPr>
            </w:pPr>
            <w:r w:rsidRPr="00CB1F6E">
              <w:rPr>
                <w:rFonts w:eastAsia="MS Mincho" w:cs="Times New Roman"/>
                <w:sz w:val="20"/>
                <w:szCs w:val="20"/>
                <w:lang w:eastAsia="ja-JP"/>
              </w:rPr>
              <w:t>"Sarah</w:t>
            </w:r>
            <w:r w:rsidR="00720283" w:rsidRPr="00CB1F6E">
              <w:rPr>
                <w:rFonts w:eastAsia="MS Mincho" w:cs="Times New Roman"/>
                <w:sz w:val="20"/>
                <w:szCs w:val="20"/>
                <w:lang w:eastAsia="ja-JP"/>
              </w:rPr>
              <w:t xml:space="preserve"> </w:t>
            </w:r>
            <w:r w:rsidRPr="00CB1F6E">
              <w:rPr>
                <w:rFonts w:eastAsia="MS Mincho" w:cs="Times New Roman"/>
                <w:sz w:val="20"/>
                <w:szCs w:val="20"/>
                <w:lang w:eastAsia="ja-JP"/>
              </w:rPr>
              <w:t>Faulwetter"</w:t>
            </w:r>
          </w:p>
        </w:tc>
        <w:tc>
          <w:tcPr>
            <w:tcW w:w="2212" w:type="dxa"/>
            <w:noWrap/>
            <w:vAlign w:val="center"/>
          </w:tcPr>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rPr>
              <w:t>E56 Creation</w:t>
            </w:r>
            <w:r w:rsidRPr="00CB1F6E">
              <w:rPr>
                <w:rFonts w:cs="Times New Roman"/>
                <w:sz w:val="20"/>
                <w:szCs w:val="20"/>
                <w:lang w:val="en-US"/>
              </w:rPr>
              <w:t>.</w:t>
            </w:r>
            <w:r w:rsidRPr="00CB1F6E">
              <w:rPr>
                <w:rFonts w:cs="Times New Roman"/>
                <w:sz w:val="20"/>
                <w:szCs w:val="20"/>
                <w:lang w:val="en-US"/>
              </w:rPr>
              <w:br/>
            </w:r>
            <w:r w:rsidRPr="00CB1F6E">
              <w:rPr>
                <w:rFonts w:cs="Times New Roman"/>
                <w:sz w:val="20"/>
                <w:szCs w:val="20"/>
              </w:rPr>
              <w:t xml:space="preserve"> P14 is carried out by:</w:t>
            </w:r>
            <w:r w:rsidRPr="00CB1F6E">
              <w:rPr>
                <w:rFonts w:cs="Times New Roman"/>
                <w:sz w:val="20"/>
                <w:szCs w:val="20"/>
              </w:rPr>
              <w:br/>
              <w:t>E21 Person (BT9</w:t>
            </w:r>
            <w:r w:rsidRPr="00CB1F6E">
              <w:rPr>
                <w:rFonts w:cs="Times New Roman"/>
                <w:sz w:val="20"/>
                <w:szCs w:val="20"/>
                <w:lang w:val="en-US"/>
              </w:rPr>
              <w:t xml:space="preserve"> Actor Type</w:t>
            </w:r>
            <w:r w:rsidRPr="00CB1F6E">
              <w:rPr>
                <w:rFonts w:cs="Times New Roman"/>
                <w:sz w:val="20"/>
                <w:szCs w:val="20"/>
              </w:rPr>
              <w:t>, BC8</w:t>
            </w:r>
            <w:r w:rsidRPr="00CB1F6E">
              <w:rPr>
                <w:rFonts w:cs="Times New Roman"/>
                <w:sz w:val="20"/>
                <w:szCs w:val="20"/>
                <w:lang w:val="en-US"/>
              </w:rPr>
              <w:t xml:space="preserve"> Actor).</w:t>
            </w:r>
          </w:p>
          <w:p w:rsidR="00720283" w:rsidRPr="00CB1F6E" w:rsidRDefault="00720283" w:rsidP="00720283">
            <w:pPr>
              <w:spacing w:after="0" w:line="240" w:lineRule="auto"/>
              <w:jc w:val="center"/>
              <w:rPr>
                <w:rFonts w:cs="Times New Roman"/>
                <w:sz w:val="20"/>
                <w:szCs w:val="20"/>
                <w:lang w:val="en-US"/>
              </w:rPr>
            </w:pPr>
            <w:r w:rsidRPr="00CB1F6E">
              <w:rPr>
                <w:rFonts w:cs="Times New Roman"/>
                <w:sz w:val="20"/>
                <w:szCs w:val="20"/>
                <w:lang w:val="en-US"/>
              </w:rPr>
              <w:t>P14.1 in the role of:</w:t>
            </w:r>
          </w:p>
          <w:p w:rsidR="00501E9C" w:rsidRPr="00CB1F6E" w:rsidRDefault="00720283" w:rsidP="00720283">
            <w:pPr>
              <w:spacing w:after="0" w:line="240" w:lineRule="auto"/>
              <w:jc w:val="center"/>
              <w:rPr>
                <w:rFonts w:eastAsia="MS Mincho"/>
                <w:sz w:val="20"/>
                <w:szCs w:val="20"/>
                <w:lang w:eastAsia="ja-JP"/>
              </w:rPr>
            </w:pPr>
            <w:r w:rsidRPr="00CB1F6E">
              <w:rPr>
                <w:rFonts w:cs="Times New Roman"/>
                <w:sz w:val="20"/>
                <w:szCs w:val="20"/>
                <w:lang w:val="en-US"/>
              </w:rPr>
              <w:t>E55 Type: Curator</w:t>
            </w:r>
          </w:p>
        </w:tc>
      </w:tr>
      <w:tr w:rsidR="00501E9C" w:rsidRPr="000F6243"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contactPoint</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contact point of the curator of the  data collection</w:t>
            </w:r>
          </w:p>
        </w:tc>
        <w:tc>
          <w:tcPr>
            <w:tcW w:w="2552" w:type="dxa"/>
            <w:noWrap/>
            <w:vAlign w:val="center"/>
          </w:tcPr>
          <w:p w:rsidR="00501E9C" w:rsidRPr="00CB1F6E" w:rsidRDefault="009C5F1F" w:rsidP="00E13F5D">
            <w:pPr>
              <w:spacing w:after="0" w:line="240" w:lineRule="auto"/>
              <w:jc w:val="center"/>
              <w:rPr>
                <w:rFonts w:eastAsia="MS Mincho"/>
                <w:sz w:val="20"/>
                <w:szCs w:val="20"/>
                <w:u w:val="single"/>
                <w:lang w:eastAsia="ja-JP"/>
              </w:rPr>
            </w:pPr>
            <w:hyperlink r:id="rId12" w:history="1">
              <w:r w:rsidR="00501E9C" w:rsidRPr="00CB1F6E">
                <w:rPr>
                  <w:rStyle w:val="Hyperlink"/>
                  <w:rFonts w:eastAsia="MS Mincho" w:cs="Times New Roman"/>
                  <w:sz w:val="20"/>
                  <w:szCs w:val="20"/>
                  <w:lang w:eastAsia="ja-JP"/>
                </w:rPr>
                <w:t>sarifa@hcmr.gr</w:t>
              </w:r>
            </w:hyperlink>
          </w:p>
        </w:tc>
        <w:tc>
          <w:tcPr>
            <w:tcW w:w="2212" w:type="dxa"/>
            <w:noWrap/>
            <w:vAlign w:val="center"/>
          </w:tcPr>
          <w:p w:rsidR="00501E9C" w:rsidRPr="00CB1F6E" w:rsidRDefault="00501E9C" w:rsidP="00E13F5D">
            <w:pPr>
              <w:spacing w:after="0" w:line="240" w:lineRule="auto"/>
              <w:jc w:val="center"/>
              <w:rPr>
                <w:rFonts w:eastAsia="MS Mincho"/>
                <w:sz w:val="20"/>
                <w:szCs w:val="20"/>
                <w:lang w:val="en-US" w:eastAsia="ja-JP"/>
              </w:rPr>
            </w:pPr>
            <w:r w:rsidRPr="00CB1F6E">
              <w:rPr>
                <w:rFonts w:eastAsia="MS Mincho"/>
                <w:sz w:val="20"/>
                <w:szCs w:val="20"/>
                <w:lang w:val="en-US" w:eastAsia="ja-JP"/>
              </w:rPr>
              <w:t>E59 Actor.</w:t>
            </w:r>
            <w:r w:rsidR="00720283" w:rsidRPr="00CB1F6E">
              <w:rPr>
                <w:rFonts w:eastAsia="MS Mincho"/>
                <w:sz w:val="20"/>
                <w:szCs w:val="20"/>
                <w:lang w:val="en-US" w:eastAsia="ja-JP"/>
              </w:rPr>
              <w:br/>
            </w:r>
            <w:r w:rsidRPr="00CB1F6E">
              <w:rPr>
                <w:rFonts w:eastAsia="MS Mincho"/>
                <w:sz w:val="20"/>
                <w:szCs w:val="20"/>
                <w:lang w:val="en-US" w:eastAsia="ja-JP"/>
              </w:rPr>
              <w:t>P76 has contact point: E51 Contact Point</w:t>
            </w:r>
          </w:p>
        </w:tc>
      </w:tr>
      <w:tr w:rsidR="00501E9C" w:rsidRPr="000F6243" w:rsidTr="00720283">
        <w:trPr>
          <w:trHeight w:val="890"/>
        </w:trPr>
        <w:tc>
          <w:tcPr>
            <w:tcW w:w="1774" w:type="dxa"/>
            <w:noWrap/>
            <w:vAlign w:val="center"/>
          </w:tcPr>
          <w:p w:rsidR="00501E9C" w:rsidRPr="00CB1F6E" w:rsidRDefault="00501E9C"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accessRights</w:t>
            </w:r>
          </w:p>
        </w:tc>
        <w:tc>
          <w:tcPr>
            <w:tcW w:w="1984"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Information about who can access the rights of the  data collection that created</w:t>
            </w:r>
          </w:p>
        </w:tc>
        <w:tc>
          <w:tcPr>
            <w:tcW w:w="2552"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http://creativecommons.org/licenses/by/3.0/  -- http://www.opendatacommons.org/licenses/by/1.0/</w:t>
            </w:r>
          </w:p>
        </w:tc>
        <w:tc>
          <w:tcPr>
            <w:tcW w:w="2212" w:type="dxa"/>
            <w:noWrap/>
            <w:vAlign w:val="center"/>
          </w:tcPr>
          <w:p w:rsidR="00501E9C" w:rsidRPr="00CB1F6E" w:rsidRDefault="00501E9C" w:rsidP="00E13F5D">
            <w:pPr>
              <w:spacing w:after="0" w:line="240" w:lineRule="auto"/>
              <w:jc w:val="center"/>
              <w:rPr>
                <w:rFonts w:cs="Times New Roman"/>
                <w:sz w:val="20"/>
                <w:szCs w:val="20"/>
              </w:rPr>
            </w:pPr>
            <w:r w:rsidRPr="00CB1F6E">
              <w:rPr>
                <w:sz w:val="20"/>
                <w:szCs w:val="20"/>
              </w:rPr>
              <w:t>BC42 Collection</w:t>
            </w:r>
            <w:r w:rsidRPr="00CB1F6E">
              <w:rPr>
                <w:sz w:val="20"/>
                <w:szCs w:val="20"/>
                <w:lang w:val="en-US"/>
              </w:rPr>
              <w:t>.</w:t>
            </w:r>
            <w:r w:rsidRPr="00CB1F6E">
              <w:rPr>
                <w:rFonts w:cs="Times New Roman"/>
                <w:sz w:val="20"/>
                <w:szCs w:val="20"/>
                <w:lang w:val="en-US" w:eastAsia="el-GR"/>
              </w:rPr>
              <w:t xml:space="preserve"> </w:t>
            </w:r>
            <w:r w:rsidR="00720283" w:rsidRPr="00CB1F6E">
              <w:rPr>
                <w:rFonts w:cs="Times New Roman"/>
                <w:sz w:val="20"/>
                <w:szCs w:val="20"/>
                <w:lang w:val="en-US" w:eastAsia="el-GR"/>
              </w:rPr>
              <w:br/>
            </w:r>
            <w:r w:rsidRPr="00CB1F6E">
              <w:rPr>
                <w:rFonts w:cs="Times New Roman"/>
                <w:sz w:val="20"/>
                <w:szCs w:val="20"/>
              </w:rPr>
              <w:t>P104 is subject to :</w:t>
            </w:r>
            <w:r w:rsidR="00720283" w:rsidRPr="00CB1F6E">
              <w:rPr>
                <w:rFonts w:cs="Times New Roman"/>
                <w:sz w:val="20"/>
                <w:szCs w:val="20"/>
              </w:rPr>
              <w:br/>
            </w:r>
            <w:r w:rsidRPr="00CB1F6E">
              <w:rPr>
                <w:rFonts w:cs="Times New Roman"/>
                <w:sz w:val="20"/>
                <w:szCs w:val="20"/>
              </w:rPr>
              <w:t>E30 Right</w:t>
            </w:r>
          </w:p>
          <w:p w:rsidR="00501E9C" w:rsidRPr="00CB1F6E" w:rsidRDefault="00501E9C" w:rsidP="00E13F5D">
            <w:pPr>
              <w:spacing w:after="0" w:line="240" w:lineRule="auto"/>
              <w:jc w:val="center"/>
              <w:rPr>
                <w:rFonts w:eastAsia="MS Mincho" w:cs="Times New Roman"/>
                <w:sz w:val="20"/>
                <w:szCs w:val="20"/>
                <w:lang w:eastAsia="ja-JP"/>
              </w:rPr>
            </w:pPr>
          </w:p>
        </w:tc>
      </w:tr>
      <w:tr w:rsidR="00501E9C" w:rsidRPr="000F6243" w:rsidTr="00720283">
        <w:trPr>
          <w:trHeight w:val="600"/>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lastRenderedPageBreak/>
              <w:t>r</w:t>
            </w:r>
            <w:r w:rsidR="00501E9C" w:rsidRPr="00CB1F6E">
              <w:rPr>
                <w:rFonts w:eastAsia="MS Mincho" w:cs="Times New Roman"/>
                <w:sz w:val="20"/>
                <w:szCs w:val="20"/>
                <w:lang w:eastAsia="ja-JP"/>
              </w:rPr>
              <w:t>ightHolder</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holder of the rights of the  data collection</w:t>
            </w:r>
          </w:p>
        </w:tc>
        <w:tc>
          <w:tcPr>
            <w:tcW w:w="2552"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"Israel Oceanographic &amp;Limnological Research Ltd"</w:t>
            </w:r>
          </w:p>
        </w:tc>
        <w:tc>
          <w:tcPr>
            <w:tcW w:w="2212" w:type="dxa"/>
            <w:noWrap/>
            <w:vAlign w:val="center"/>
          </w:tcPr>
          <w:p w:rsidR="00501E9C" w:rsidRPr="00CB1F6E" w:rsidRDefault="00501E9C" w:rsidP="00E13F5D">
            <w:pPr>
              <w:spacing w:after="0" w:line="240" w:lineRule="auto"/>
              <w:jc w:val="center"/>
              <w:rPr>
                <w:rFonts w:cs="Times New Roman"/>
                <w:sz w:val="20"/>
                <w:szCs w:val="20"/>
              </w:rPr>
            </w:pPr>
            <w:r w:rsidRPr="00CB1F6E">
              <w:rPr>
                <w:sz w:val="20"/>
                <w:szCs w:val="20"/>
              </w:rPr>
              <w:t>E30 Rights.</w:t>
            </w:r>
            <w:r w:rsidRPr="00CB1F6E">
              <w:rPr>
                <w:rFonts w:cs="Times New Roman"/>
                <w:sz w:val="20"/>
                <w:szCs w:val="20"/>
              </w:rPr>
              <w:t xml:space="preserve"> </w:t>
            </w:r>
            <w:r w:rsidR="00720283" w:rsidRPr="00CB1F6E">
              <w:rPr>
                <w:rFonts w:cs="Times New Roman"/>
                <w:sz w:val="20"/>
                <w:szCs w:val="20"/>
              </w:rPr>
              <w:br/>
            </w:r>
            <w:r w:rsidRPr="00CB1F6E">
              <w:rPr>
                <w:rFonts w:cs="Times New Roman"/>
                <w:sz w:val="20"/>
                <w:szCs w:val="20"/>
              </w:rPr>
              <w:t>P105 right held by):</w:t>
            </w:r>
            <w:r w:rsidR="00720283" w:rsidRPr="00CB1F6E">
              <w:rPr>
                <w:rFonts w:cs="Times New Roman"/>
                <w:sz w:val="20"/>
                <w:szCs w:val="20"/>
              </w:rPr>
              <w:br/>
            </w:r>
            <w:r w:rsidRPr="00CB1F6E">
              <w:rPr>
                <w:rFonts w:cs="Times New Roman"/>
                <w:sz w:val="20"/>
                <w:szCs w:val="20"/>
              </w:rPr>
              <w:t xml:space="preserve"> E39 Actor</w:t>
            </w:r>
          </w:p>
          <w:p w:rsidR="00501E9C" w:rsidRPr="00CB1F6E" w:rsidRDefault="00501E9C" w:rsidP="00E13F5D">
            <w:pPr>
              <w:spacing w:after="0" w:line="240" w:lineRule="auto"/>
              <w:jc w:val="center"/>
              <w:rPr>
                <w:rFonts w:eastAsia="MS Mincho"/>
                <w:sz w:val="20"/>
                <w:szCs w:val="20"/>
                <w:lang w:eastAsia="ja-JP"/>
              </w:rPr>
            </w:pPr>
          </w:p>
        </w:tc>
      </w:tr>
      <w:tr w:rsidR="00501E9C" w:rsidRPr="000F6243" w:rsidTr="00720283">
        <w:trPr>
          <w:trHeight w:val="477"/>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a</w:t>
            </w:r>
            <w:r w:rsidR="00501E9C" w:rsidRPr="00CB1F6E">
              <w:rPr>
                <w:rFonts w:eastAsia="MS Mincho" w:cs="Times New Roman"/>
                <w:sz w:val="20"/>
                <w:szCs w:val="20"/>
                <w:lang w:eastAsia="ja-JP"/>
              </w:rPr>
              <w:t>ccess Method</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The method that used to access the  data collection</w:t>
            </w:r>
          </w:p>
        </w:tc>
        <w:tc>
          <w:tcPr>
            <w:tcW w:w="2552" w:type="dxa"/>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"download the data collection from www.collectionofhcmr.com"</w:t>
            </w:r>
          </w:p>
        </w:tc>
        <w:tc>
          <w:tcPr>
            <w:tcW w:w="2212" w:type="dxa"/>
            <w:noWrap/>
            <w:vAlign w:val="center"/>
          </w:tcPr>
          <w:p w:rsidR="00501E9C" w:rsidRPr="00CB1F6E" w:rsidRDefault="00720283" w:rsidP="00E13F5D">
            <w:pPr>
              <w:spacing w:after="0" w:line="240" w:lineRule="auto"/>
              <w:jc w:val="center"/>
              <w:rPr>
                <w:rFonts w:eastAsia="MS Mincho" w:cs="Times New Roman"/>
                <w:sz w:val="20"/>
                <w:szCs w:val="20"/>
                <w:lang w:val="en-US" w:eastAsia="ja-JP"/>
              </w:rPr>
            </w:pPr>
            <w:r w:rsidRPr="00CB1F6E">
              <w:rPr>
                <w:rFonts w:eastAsia="MS Mincho"/>
                <w:sz w:val="20"/>
                <w:szCs w:val="20"/>
                <w:lang w:val="en-US" w:eastAsia="ja-JP"/>
              </w:rPr>
              <w:t>BC 21 Dataset.</w:t>
            </w:r>
            <w:r w:rsidRPr="00CB1F6E">
              <w:rPr>
                <w:rFonts w:eastAsia="MS Mincho"/>
                <w:sz w:val="20"/>
                <w:szCs w:val="20"/>
                <w:lang w:val="en-US" w:eastAsia="ja-JP"/>
              </w:rPr>
              <w:br/>
              <w:t>P3 has note:</w:t>
            </w:r>
            <w:r w:rsidRPr="00CB1F6E">
              <w:rPr>
                <w:rFonts w:eastAsia="MS Mincho"/>
                <w:sz w:val="20"/>
                <w:szCs w:val="20"/>
                <w:lang w:val="en-US" w:eastAsia="ja-JP"/>
              </w:rPr>
              <w:br/>
              <w:t xml:space="preserve"> E62 String</w:t>
            </w:r>
          </w:p>
        </w:tc>
      </w:tr>
      <w:tr w:rsidR="00501E9C" w:rsidRPr="000F6243" w:rsidTr="00720283">
        <w:trPr>
          <w:trHeight w:val="315"/>
        </w:trPr>
        <w:tc>
          <w:tcPr>
            <w:tcW w:w="1774" w:type="dxa"/>
            <w:noWrap/>
            <w:vAlign w:val="center"/>
          </w:tcPr>
          <w:p w:rsidR="00501E9C" w:rsidRPr="00CB1F6E" w:rsidRDefault="00E13F5D" w:rsidP="00E13F5D">
            <w:pPr>
              <w:spacing w:after="0" w:line="240" w:lineRule="auto"/>
              <w:rPr>
                <w:rFonts w:eastAsia="MS Mincho" w:cs="Times New Roman"/>
                <w:sz w:val="20"/>
                <w:szCs w:val="20"/>
                <w:lang w:eastAsia="ja-JP"/>
              </w:rPr>
            </w:pPr>
            <w:r w:rsidRPr="00CB1F6E">
              <w:rPr>
                <w:rFonts w:eastAsia="MS Mincho" w:cs="Times New Roman"/>
                <w:sz w:val="20"/>
                <w:szCs w:val="20"/>
                <w:lang w:eastAsia="ja-JP"/>
              </w:rPr>
              <w:t>d</w:t>
            </w:r>
            <w:r w:rsidR="00501E9C" w:rsidRPr="00CB1F6E">
              <w:rPr>
                <w:rFonts w:eastAsia="MS Mincho" w:cs="Times New Roman"/>
                <w:sz w:val="20"/>
                <w:szCs w:val="20"/>
                <w:lang w:eastAsia="ja-JP"/>
              </w:rPr>
              <w:t>escription</w:t>
            </w:r>
          </w:p>
        </w:tc>
        <w:tc>
          <w:tcPr>
            <w:tcW w:w="1984" w:type="dxa"/>
            <w:noWrap/>
            <w:vAlign w:val="center"/>
          </w:tcPr>
          <w:p w:rsidR="00501E9C" w:rsidRPr="00CB1F6E" w:rsidRDefault="00501E9C" w:rsidP="00E13F5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A description of the data collection that created</w:t>
            </w:r>
          </w:p>
        </w:tc>
        <w:tc>
          <w:tcPr>
            <w:tcW w:w="2552" w:type="dxa"/>
            <w:noWrap/>
            <w:vAlign w:val="center"/>
          </w:tcPr>
          <w:p w:rsidR="00501E9C" w:rsidRPr="00CB1F6E" w:rsidRDefault="00501E9C" w:rsidP="00E13F5D">
            <w:pPr>
              <w:spacing w:after="0" w:line="240" w:lineRule="auto"/>
              <w:jc w:val="center"/>
              <w:rPr>
                <w:rFonts w:cs="Times New Roman"/>
                <w:sz w:val="20"/>
                <w:szCs w:val="20"/>
              </w:rPr>
            </w:pPr>
            <w:r w:rsidRPr="00CB1F6E">
              <w:rPr>
                <w:rFonts w:eastAsia="MS Mincho" w:cs="Times New Roman"/>
                <w:sz w:val="20"/>
                <w:szCs w:val="20"/>
                <w:lang w:val="en-US" w:eastAsia="ja-JP"/>
              </w:rPr>
              <w:t>"</w:t>
            </w:r>
            <w:r w:rsidRPr="00CB1F6E">
              <w:rPr>
                <w:rFonts w:eastAsia="MS Mincho" w:cs="Times New Roman"/>
                <w:sz w:val="20"/>
                <w:szCs w:val="20"/>
                <w:lang w:eastAsia="ja-JP"/>
              </w:rPr>
              <w:t>Text</w:t>
            </w:r>
            <w:r w:rsidRPr="00CB1F6E">
              <w:rPr>
                <w:rFonts w:eastAsia="MS Mincho" w:cs="Times New Roman"/>
                <w:sz w:val="20"/>
                <w:szCs w:val="20"/>
                <w:lang w:val="en-US" w:eastAsia="ja-JP"/>
              </w:rPr>
              <w:t>"</w:t>
            </w:r>
          </w:p>
        </w:tc>
        <w:tc>
          <w:tcPr>
            <w:tcW w:w="2212" w:type="dxa"/>
            <w:noWrap/>
            <w:vAlign w:val="center"/>
          </w:tcPr>
          <w:p w:rsidR="00501E9C" w:rsidRPr="00CB1F6E" w:rsidRDefault="00501E9C" w:rsidP="00E13F5D">
            <w:pPr>
              <w:spacing w:after="0" w:line="240" w:lineRule="auto"/>
              <w:jc w:val="center"/>
              <w:rPr>
                <w:rFonts w:eastAsia="MS Mincho"/>
                <w:sz w:val="20"/>
                <w:szCs w:val="20"/>
                <w:lang w:val="en-US" w:eastAsia="ja-JP"/>
              </w:rPr>
            </w:pPr>
            <w:r w:rsidRPr="00CB1F6E">
              <w:rPr>
                <w:rFonts w:eastAsia="MS Mincho"/>
                <w:sz w:val="20"/>
                <w:szCs w:val="20"/>
                <w:lang w:val="en-US" w:eastAsia="ja-JP"/>
              </w:rPr>
              <w:t>BC 21 Dataset.</w:t>
            </w:r>
            <w:r w:rsidR="00720283" w:rsidRPr="00CB1F6E">
              <w:rPr>
                <w:rFonts w:eastAsia="MS Mincho"/>
                <w:sz w:val="20"/>
                <w:szCs w:val="20"/>
                <w:lang w:val="en-US" w:eastAsia="ja-JP"/>
              </w:rPr>
              <w:br/>
            </w:r>
            <w:r w:rsidRPr="00CB1F6E">
              <w:rPr>
                <w:rFonts w:eastAsia="MS Mincho"/>
                <w:sz w:val="20"/>
                <w:szCs w:val="20"/>
                <w:lang w:val="en-US" w:eastAsia="ja-JP"/>
              </w:rPr>
              <w:t xml:space="preserve">P3 has note: </w:t>
            </w:r>
            <w:r w:rsidR="00720283" w:rsidRPr="00CB1F6E">
              <w:rPr>
                <w:rFonts w:eastAsia="MS Mincho"/>
                <w:sz w:val="20"/>
                <w:szCs w:val="20"/>
                <w:lang w:val="en-US" w:eastAsia="ja-JP"/>
              </w:rPr>
              <w:br/>
            </w:r>
            <w:r w:rsidRPr="00CB1F6E">
              <w:rPr>
                <w:rFonts w:eastAsia="MS Mincho"/>
                <w:sz w:val="20"/>
                <w:szCs w:val="20"/>
                <w:lang w:val="en-US" w:eastAsia="ja-JP"/>
              </w:rPr>
              <w:t>E62 String</w:t>
            </w:r>
          </w:p>
        </w:tc>
      </w:tr>
      <w:tr w:rsidR="0035041D" w:rsidRPr="000F6243" w:rsidTr="00720283">
        <w:trPr>
          <w:trHeight w:val="315"/>
        </w:trPr>
        <w:tc>
          <w:tcPr>
            <w:tcW w:w="1774" w:type="dxa"/>
            <w:noWrap/>
            <w:vAlign w:val="center"/>
          </w:tcPr>
          <w:p w:rsidR="0035041D" w:rsidRPr="00CB1F6E" w:rsidRDefault="0035041D" w:rsidP="0035041D">
            <w:pPr>
              <w:spacing w:after="0" w:line="240" w:lineRule="auto"/>
              <w:rPr>
                <w:rFonts w:eastAsia="MS Mincho" w:cs="Times New Roman"/>
                <w:sz w:val="20"/>
                <w:szCs w:val="20"/>
                <w:lang w:eastAsia="ja-JP"/>
              </w:rPr>
            </w:pPr>
            <w:r>
              <w:rPr>
                <w:rFonts w:eastAsia="MS Mincho" w:cs="Times New Roman"/>
                <w:sz w:val="20"/>
                <w:szCs w:val="20"/>
                <w:lang w:eastAsia="ja-JP"/>
              </w:rPr>
              <w:t>attributeAssigmentEvent</w:t>
            </w:r>
            <w:r w:rsidRPr="00CB1F6E">
              <w:rPr>
                <w:rFonts w:eastAsia="MS Mincho" w:cs="Times New Roman"/>
                <w:sz w:val="20"/>
                <w:szCs w:val="20"/>
                <w:lang w:eastAsia="ja-JP"/>
              </w:rPr>
              <w:t xml:space="preserve"> ID </w:t>
            </w:r>
          </w:p>
        </w:tc>
        <w:tc>
          <w:tcPr>
            <w:tcW w:w="1984" w:type="dxa"/>
            <w:noWrap/>
            <w:vAlign w:val="center"/>
          </w:tcPr>
          <w:p w:rsidR="0035041D" w:rsidRPr="00CB1F6E" w:rsidRDefault="0035041D" w:rsidP="0035041D">
            <w:pPr>
              <w:spacing w:after="0" w:line="240" w:lineRule="auto"/>
              <w:jc w:val="center"/>
              <w:rPr>
                <w:rFonts w:eastAsia="MS Mincho" w:cs="Times New Roman"/>
                <w:sz w:val="20"/>
                <w:szCs w:val="20"/>
                <w:lang w:val="en-US" w:eastAsia="ja-JP"/>
              </w:rPr>
            </w:pPr>
            <w:r w:rsidRPr="00CB1F6E">
              <w:rPr>
                <w:rFonts w:eastAsia="MS Mincho" w:cs="Times New Roman"/>
                <w:sz w:val="20"/>
                <w:szCs w:val="20"/>
                <w:lang w:val="en-US" w:eastAsia="ja-JP"/>
              </w:rPr>
              <w:t xml:space="preserve">The id of the creation event </w:t>
            </w:r>
            <w:r>
              <w:rPr>
                <w:rFonts w:eastAsia="MS Mincho" w:cs="Times New Roman"/>
                <w:sz w:val="20"/>
                <w:szCs w:val="20"/>
                <w:lang w:val="en-US" w:eastAsia="ja-JP"/>
              </w:rPr>
              <w:t>that assigned an embargo state on the data collection</w:t>
            </w:r>
          </w:p>
        </w:tc>
        <w:tc>
          <w:tcPr>
            <w:tcW w:w="2552" w:type="dxa"/>
            <w:noWrap/>
            <w:vAlign w:val="center"/>
          </w:tcPr>
          <w:p w:rsidR="0035041D" w:rsidRPr="00055B4B" w:rsidRDefault="0035041D" w:rsidP="0035041D">
            <w:pPr>
              <w:spacing w:after="0" w:line="240" w:lineRule="auto"/>
              <w:jc w:val="center"/>
              <w:rPr>
                <w:rFonts w:eastAsia="MS Mincho"/>
                <w:sz w:val="20"/>
                <w:szCs w:val="20"/>
                <w:lang w:val="es-ES_tradnl" w:eastAsia="ja-JP"/>
              </w:rPr>
            </w:pPr>
            <w:r w:rsidRPr="00055B4B">
              <w:rPr>
                <w:rFonts w:eastAsia="MS Mincho" w:cs="Times New Roman"/>
                <w:sz w:val="20"/>
                <w:szCs w:val="20"/>
                <w:lang w:val="es-ES_tradnl" w:eastAsia="ja-JP"/>
              </w:rPr>
              <w:t>"</w:t>
            </w:r>
            <w:r w:rsidRPr="00CB1F6E">
              <w:rPr>
                <w:rFonts w:eastAsia="MS Mincho" w:cs="Times New Roman"/>
                <w:sz w:val="20"/>
                <w:szCs w:val="20"/>
                <w:lang w:eastAsia="ja-JP"/>
              </w:rPr>
              <w:t xml:space="preserve"> d50024ac-5268-477e-8559-933779553b34</w:t>
            </w:r>
            <w:r w:rsidRPr="00055B4B">
              <w:rPr>
                <w:rFonts w:eastAsia="MS Mincho" w:cs="Times New Roman"/>
                <w:sz w:val="20"/>
                <w:szCs w:val="20"/>
                <w:lang w:val="es-ES_tradnl" w:eastAsia="ja-JP"/>
              </w:rPr>
              <w:t xml:space="preserve"> </w:t>
            </w:r>
            <w:r>
              <w:rPr>
                <w:rFonts w:eastAsia="MS Mincho" w:cs="Times New Roman"/>
                <w:sz w:val="20"/>
                <w:szCs w:val="20"/>
                <w:lang w:val="es-ES_tradnl" w:eastAsia="ja-JP"/>
              </w:rPr>
              <w:t>_attribute_assignment</w:t>
            </w:r>
            <w:r w:rsidRPr="00055B4B">
              <w:rPr>
                <w:rFonts w:eastAsia="MS Mincho" w:cs="Times New Roman"/>
                <w:sz w:val="20"/>
                <w:szCs w:val="20"/>
                <w:lang w:val="es-ES_tradnl" w:eastAsia="ja-JP"/>
              </w:rPr>
              <w:t>"</w:t>
            </w:r>
          </w:p>
        </w:tc>
        <w:tc>
          <w:tcPr>
            <w:tcW w:w="2212" w:type="dxa"/>
            <w:noWrap/>
            <w:vAlign w:val="center"/>
          </w:tcPr>
          <w:p w:rsidR="0035041D" w:rsidRPr="00CB1F6E" w:rsidRDefault="00796533" w:rsidP="0035041D">
            <w:pPr>
              <w:spacing w:after="0" w:line="240" w:lineRule="auto"/>
              <w:jc w:val="center"/>
              <w:rPr>
                <w:sz w:val="20"/>
                <w:szCs w:val="20"/>
                <w:lang w:val="en-US"/>
              </w:rPr>
            </w:pPr>
            <w:r>
              <w:rPr>
                <w:rFonts w:cs="Times New Roman"/>
                <w:sz w:val="20"/>
                <w:szCs w:val="20"/>
              </w:rPr>
              <w:t xml:space="preserve">E13 Attribute </w:t>
            </w:r>
            <w:r w:rsidRPr="00796533">
              <w:rPr>
                <w:rFonts w:cs="Times New Roman"/>
                <w:sz w:val="20"/>
                <w:szCs w:val="20"/>
              </w:rPr>
              <w:t>Assignment</w:t>
            </w:r>
            <w:r w:rsidR="0035041D" w:rsidRPr="00CB1F6E">
              <w:rPr>
                <w:rFonts w:cs="Times New Roman"/>
                <w:sz w:val="20"/>
                <w:szCs w:val="20"/>
              </w:rPr>
              <w:t>.</w:t>
            </w:r>
            <w:r w:rsidR="0035041D" w:rsidRPr="00CB1F6E">
              <w:rPr>
                <w:rFonts w:cs="Times New Roman"/>
                <w:sz w:val="20"/>
                <w:szCs w:val="20"/>
              </w:rPr>
              <w:br/>
            </w:r>
            <w:r w:rsidR="0035041D" w:rsidRPr="00CB1F6E">
              <w:rPr>
                <w:sz w:val="20"/>
                <w:szCs w:val="20"/>
                <w:lang w:val="en-US"/>
              </w:rPr>
              <w:t>P1 is identified by:</w:t>
            </w:r>
            <w:r w:rsidR="0035041D" w:rsidRPr="00CB1F6E">
              <w:rPr>
                <w:sz w:val="20"/>
                <w:szCs w:val="20"/>
                <w:lang w:val="en-US"/>
              </w:rPr>
              <w:br/>
              <w:t>E42 Identifier</w:t>
            </w:r>
          </w:p>
          <w:p w:rsidR="0035041D" w:rsidRPr="00CB1F6E" w:rsidRDefault="0035041D" w:rsidP="0035041D">
            <w:pPr>
              <w:spacing w:after="0" w:line="240" w:lineRule="auto"/>
              <w:jc w:val="center"/>
              <w:rPr>
                <w:rFonts w:eastAsia="MS Mincho"/>
                <w:sz w:val="20"/>
                <w:szCs w:val="20"/>
                <w:lang w:val="en-US" w:eastAsia="ja-JP"/>
              </w:rPr>
            </w:pPr>
          </w:p>
        </w:tc>
      </w:tr>
      <w:tr w:rsidR="0035041D" w:rsidRPr="000F6243" w:rsidTr="00720283">
        <w:trPr>
          <w:trHeight w:val="315"/>
        </w:trPr>
        <w:tc>
          <w:tcPr>
            <w:tcW w:w="1774" w:type="dxa"/>
            <w:noWrap/>
            <w:vAlign w:val="center"/>
          </w:tcPr>
          <w:p w:rsidR="0035041D" w:rsidRPr="00CB1F6E" w:rsidRDefault="0035041D" w:rsidP="00E13F5D">
            <w:pPr>
              <w:spacing w:after="0" w:line="240" w:lineRule="auto"/>
              <w:rPr>
                <w:rFonts w:eastAsia="MS Mincho" w:cs="Times New Roman"/>
                <w:sz w:val="20"/>
                <w:szCs w:val="20"/>
                <w:lang w:eastAsia="ja-JP"/>
              </w:rPr>
            </w:pPr>
            <w:r>
              <w:rPr>
                <w:rFonts w:eastAsia="MS Mincho" w:cs="Times New Roman"/>
                <w:sz w:val="20"/>
                <w:szCs w:val="20"/>
                <w:lang w:eastAsia="ja-JP"/>
              </w:rPr>
              <w:t>embargoState</w:t>
            </w:r>
          </w:p>
        </w:tc>
        <w:tc>
          <w:tcPr>
            <w:tcW w:w="1984" w:type="dxa"/>
            <w:noWrap/>
            <w:vAlign w:val="center"/>
          </w:tcPr>
          <w:p w:rsidR="0035041D" w:rsidRPr="00CB1F6E" w:rsidRDefault="0035041D"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This denotes if the datacollection is on or out of embargo.</w:t>
            </w:r>
          </w:p>
        </w:tc>
        <w:tc>
          <w:tcPr>
            <w:tcW w:w="2552" w:type="dxa"/>
            <w:noWrap/>
            <w:vAlign w:val="center"/>
          </w:tcPr>
          <w:p w:rsidR="0035041D" w:rsidRPr="00CB1F6E" w:rsidRDefault="0035041D"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“One Embargo”</w:t>
            </w:r>
          </w:p>
        </w:tc>
        <w:tc>
          <w:tcPr>
            <w:tcW w:w="2212" w:type="dxa"/>
            <w:noWrap/>
            <w:vAlign w:val="center"/>
          </w:tcPr>
          <w:p w:rsidR="00796533" w:rsidRDefault="00796533" w:rsidP="00796533">
            <w:pPr>
              <w:spacing w:after="0" w:line="240" w:lineRule="auto"/>
              <w:jc w:val="center"/>
              <w:rPr>
                <w:sz w:val="20"/>
                <w:szCs w:val="20"/>
                <w:lang w:val="en-US"/>
              </w:rPr>
            </w:pPr>
            <w:r>
              <w:rPr>
                <w:rFonts w:cs="Times New Roman"/>
                <w:sz w:val="20"/>
                <w:szCs w:val="20"/>
              </w:rPr>
              <w:t xml:space="preserve">E13 Attribute </w:t>
            </w:r>
            <w:r w:rsidRPr="00796533">
              <w:rPr>
                <w:rFonts w:cs="Times New Roman"/>
                <w:sz w:val="20"/>
                <w:szCs w:val="20"/>
              </w:rPr>
              <w:t>Assignment</w:t>
            </w:r>
            <w:r w:rsidRPr="00CB1F6E">
              <w:rPr>
                <w:rFonts w:cs="Times New Roman"/>
                <w:sz w:val="20"/>
                <w:szCs w:val="20"/>
              </w:rPr>
              <w:t>.</w:t>
            </w:r>
            <w:r w:rsidRPr="00CB1F6E">
              <w:rPr>
                <w:rFonts w:cs="Times New Roman"/>
                <w:sz w:val="20"/>
                <w:szCs w:val="20"/>
              </w:rPr>
              <w:br/>
            </w:r>
            <w:r w:rsidRPr="00796533">
              <w:rPr>
                <w:rFonts w:eastAsia="MS Mincho"/>
                <w:sz w:val="20"/>
                <w:szCs w:val="20"/>
                <w:lang w:val="en-US" w:eastAsia="ja-JP"/>
              </w:rPr>
              <w:t>P42_assigned</w:t>
            </w:r>
          </w:p>
          <w:p w:rsidR="00796533" w:rsidRPr="00CB1F6E" w:rsidRDefault="00796533" w:rsidP="00796533">
            <w:pPr>
              <w:spacing w:after="0" w:line="240" w:lineRule="auto"/>
              <w:jc w:val="center"/>
              <w:rPr>
                <w:sz w:val="20"/>
                <w:szCs w:val="20"/>
                <w:lang w:val="en-US"/>
              </w:rPr>
            </w:pPr>
          </w:p>
          <w:p w:rsidR="0035041D" w:rsidRPr="00CB1F6E" w:rsidRDefault="0035041D" w:rsidP="00E13F5D">
            <w:pPr>
              <w:spacing w:after="0" w:line="240" w:lineRule="auto"/>
              <w:jc w:val="center"/>
              <w:rPr>
                <w:rFonts w:eastAsia="MS Mincho"/>
                <w:sz w:val="20"/>
                <w:szCs w:val="20"/>
                <w:lang w:val="en-US" w:eastAsia="ja-JP"/>
              </w:rPr>
            </w:pPr>
          </w:p>
        </w:tc>
      </w:tr>
      <w:tr w:rsidR="0035041D" w:rsidRPr="000F6243" w:rsidTr="00720283">
        <w:trPr>
          <w:trHeight w:val="315"/>
        </w:trPr>
        <w:tc>
          <w:tcPr>
            <w:tcW w:w="1774" w:type="dxa"/>
            <w:noWrap/>
            <w:vAlign w:val="center"/>
          </w:tcPr>
          <w:p w:rsidR="0035041D" w:rsidRPr="00CB1F6E" w:rsidRDefault="0035041D" w:rsidP="00E13F5D">
            <w:pPr>
              <w:spacing w:after="0" w:line="240" w:lineRule="auto"/>
              <w:rPr>
                <w:rFonts w:eastAsia="MS Mincho" w:cs="Times New Roman"/>
                <w:sz w:val="20"/>
                <w:szCs w:val="20"/>
                <w:lang w:eastAsia="ja-JP"/>
              </w:rPr>
            </w:pPr>
            <w:r>
              <w:rPr>
                <w:rFonts w:eastAsia="MS Mincho" w:cs="Times New Roman"/>
                <w:sz w:val="20"/>
                <w:szCs w:val="20"/>
                <w:lang w:eastAsia="ja-JP"/>
              </w:rPr>
              <w:t>embargoPeriod</w:t>
            </w:r>
          </w:p>
        </w:tc>
        <w:tc>
          <w:tcPr>
            <w:tcW w:w="1984" w:type="dxa"/>
            <w:noWrap/>
            <w:vAlign w:val="center"/>
          </w:tcPr>
          <w:p w:rsidR="0035041D" w:rsidRPr="00CB1F6E" w:rsidRDefault="0035041D"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The period that the data collection is on embargo.</w:t>
            </w:r>
          </w:p>
        </w:tc>
        <w:tc>
          <w:tcPr>
            <w:tcW w:w="2552" w:type="dxa"/>
            <w:noWrap/>
            <w:vAlign w:val="center"/>
          </w:tcPr>
          <w:p w:rsidR="0035041D" w:rsidRPr="00CB1F6E" w:rsidRDefault="00796533"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 2010-2014 ”</w:t>
            </w:r>
          </w:p>
        </w:tc>
        <w:tc>
          <w:tcPr>
            <w:tcW w:w="2212" w:type="dxa"/>
            <w:noWrap/>
            <w:vAlign w:val="center"/>
          </w:tcPr>
          <w:p w:rsidR="00796533" w:rsidRDefault="00796533" w:rsidP="00E13F5D">
            <w:pPr>
              <w:spacing w:after="0" w:line="240" w:lineRule="auto"/>
              <w:jc w:val="center"/>
              <w:rPr>
                <w:rFonts w:eastAsia="MS Mincho"/>
                <w:sz w:val="20"/>
                <w:szCs w:val="20"/>
                <w:lang w:val="en-US" w:eastAsia="ja-JP"/>
              </w:rPr>
            </w:pPr>
            <w:r>
              <w:rPr>
                <w:rFonts w:cs="Times New Roman"/>
                <w:sz w:val="20"/>
                <w:szCs w:val="20"/>
              </w:rPr>
              <w:t xml:space="preserve">E13 Attribute </w:t>
            </w:r>
            <w:r w:rsidRPr="00796533">
              <w:rPr>
                <w:rFonts w:cs="Times New Roman"/>
                <w:sz w:val="20"/>
                <w:szCs w:val="20"/>
              </w:rPr>
              <w:t>Assignment</w:t>
            </w:r>
            <w:r w:rsidRPr="00CB1F6E">
              <w:rPr>
                <w:rFonts w:cs="Times New Roman"/>
                <w:sz w:val="20"/>
                <w:szCs w:val="20"/>
              </w:rPr>
              <w:t>.</w:t>
            </w:r>
          </w:p>
          <w:p w:rsidR="0035041D" w:rsidRPr="00CB1F6E" w:rsidRDefault="00796533" w:rsidP="00E13F5D">
            <w:pPr>
              <w:spacing w:after="0" w:line="240" w:lineRule="auto"/>
              <w:jc w:val="center"/>
              <w:rPr>
                <w:rFonts w:eastAsia="MS Mincho"/>
                <w:sz w:val="20"/>
                <w:szCs w:val="20"/>
                <w:lang w:val="en-US" w:eastAsia="ja-JP"/>
              </w:rPr>
            </w:pPr>
            <w:r w:rsidRPr="00CB1F6E">
              <w:rPr>
                <w:rFonts w:cs="Times New Roman"/>
                <w:sz w:val="20"/>
                <w:szCs w:val="20"/>
              </w:rPr>
              <w:t>P4 has time-span:</w:t>
            </w:r>
            <w:r>
              <w:rPr>
                <w:rFonts w:cs="Times New Roman"/>
                <w:sz w:val="20"/>
                <w:szCs w:val="20"/>
              </w:rPr>
              <w:br/>
            </w:r>
            <w:r w:rsidRPr="00CB1F6E">
              <w:rPr>
                <w:rFonts w:cs="Times New Roman"/>
                <w:sz w:val="20"/>
                <w:szCs w:val="20"/>
              </w:rPr>
              <w:t xml:space="preserve"> E52 Time-span</w:t>
            </w:r>
          </w:p>
        </w:tc>
      </w:tr>
      <w:tr w:rsidR="0035041D" w:rsidRPr="000F6243" w:rsidTr="00720283">
        <w:trPr>
          <w:trHeight w:val="315"/>
        </w:trPr>
        <w:tc>
          <w:tcPr>
            <w:tcW w:w="1774" w:type="dxa"/>
            <w:noWrap/>
            <w:vAlign w:val="center"/>
          </w:tcPr>
          <w:p w:rsidR="0035041D" w:rsidRPr="00CB1F6E" w:rsidRDefault="0035041D" w:rsidP="00E13F5D">
            <w:pPr>
              <w:spacing w:after="0" w:line="240" w:lineRule="auto"/>
              <w:rPr>
                <w:rFonts w:eastAsia="MS Mincho" w:cs="Times New Roman"/>
                <w:sz w:val="20"/>
                <w:szCs w:val="20"/>
                <w:lang w:eastAsia="ja-JP"/>
              </w:rPr>
            </w:pPr>
            <w:r>
              <w:rPr>
                <w:rFonts w:eastAsia="MS Mincho" w:cs="Times New Roman"/>
                <w:sz w:val="20"/>
                <w:szCs w:val="20"/>
                <w:lang w:eastAsia="ja-JP"/>
              </w:rPr>
              <w:t>image</w:t>
            </w:r>
          </w:p>
        </w:tc>
        <w:tc>
          <w:tcPr>
            <w:tcW w:w="1984" w:type="dxa"/>
            <w:noWrap/>
            <w:vAlign w:val="center"/>
          </w:tcPr>
          <w:p w:rsidR="0035041D" w:rsidRPr="00CB1F6E" w:rsidRDefault="0035041D"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The logo of the data collection</w:t>
            </w:r>
          </w:p>
        </w:tc>
        <w:tc>
          <w:tcPr>
            <w:tcW w:w="2552" w:type="dxa"/>
            <w:noWrap/>
            <w:vAlign w:val="center"/>
          </w:tcPr>
          <w:p w:rsidR="0035041D" w:rsidRPr="00CB1F6E" w:rsidRDefault="00796533" w:rsidP="00E13F5D">
            <w:pPr>
              <w:spacing w:after="0" w:line="240" w:lineRule="auto"/>
              <w:jc w:val="center"/>
              <w:rPr>
                <w:rFonts w:eastAsia="MS Mincho" w:cs="Times New Roman"/>
                <w:sz w:val="20"/>
                <w:szCs w:val="20"/>
                <w:lang w:val="en-US" w:eastAsia="ja-JP"/>
              </w:rPr>
            </w:pPr>
            <w:r>
              <w:rPr>
                <w:rFonts w:eastAsia="MS Mincho" w:cs="Times New Roman"/>
                <w:sz w:val="20"/>
                <w:szCs w:val="20"/>
                <w:lang w:val="en-US" w:eastAsia="ja-JP"/>
              </w:rPr>
              <w:t>“ThunnusCollection.jpg”</w:t>
            </w:r>
          </w:p>
        </w:tc>
        <w:tc>
          <w:tcPr>
            <w:tcW w:w="2212" w:type="dxa"/>
            <w:noWrap/>
            <w:vAlign w:val="center"/>
          </w:tcPr>
          <w:p w:rsidR="0035041D" w:rsidRPr="00CB1F6E" w:rsidRDefault="00796533" w:rsidP="00796533">
            <w:pPr>
              <w:spacing w:after="0" w:line="240" w:lineRule="auto"/>
              <w:jc w:val="center"/>
              <w:rPr>
                <w:rFonts w:eastAsia="MS Mincho"/>
                <w:sz w:val="20"/>
                <w:szCs w:val="20"/>
                <w:lang w:val="en-US" w:eastAsia="ja-JP"/>
              </w:rPr>
            </w:pPr>
            <w:r w:rsidRPr="00CB1F6E">
              <w:rPr>
                <w:rFonts w:eastAsia="MS Mincho"/>
                <w:sz w:val="20"/>
                <w:szCs w:val="20"/>
                <w:lang w:val="en-US" w:eastAsia="ja-JP"/>
              </w:rPr>
              <w:t>BC 21 Dataset.</w:t>
            </w:r>
            <w:r w:rsidRPr="00CB1F6E">
              <w:rPr>
                <w:rFonts w:eastAsia="MS Mincho"/>
                <w:sz w:val="20"/>
                <w:szCs w:val="20"/>
                <w:lang w:val="en-US" w:eastAsia="ja-JP"/>
              </w:rPr>
              <w:br/>
            </w:r>
            <w:r>
              <w:rPr>
                <w:rFonts w:eastAsia="MS Mincho"/>
                <w:sz w:val="20"/>
                <w:szCs w:val="20"/>
                <w:lang w:val="en-US" w:eastAsia="ja-JP"/>
              </w:rPr>
              <w:t>P62 is depicted</w:t>
            </w:r>
            <w:r w:rsidRPr="00796533">
              <w:rPr>
                <w:rFonts w:eastAsia="MS Mincho"/>
                <w:sz w:val="20"/>
                <w:szCs w:val="20"/>
                <w:lang w:val="en-US" w:eastAsia="ja-JP"/>
              </w:rPr>
              <w:t>by</w:t>
            </w:r>
          </w:p>
        </w:tc>
      </w:tr>
    </w:tbl>
    <w:p w:rsidR="00501E9C" w:rsidRPr="00770D20" w:rsidRDefault="00501E9C" w:rsidP="00501E9C">
      <w:pPr>
        <w:jc w:val="center"/>
        <w:rPr>
          <w:rFonts w:cs="Times New Roman"/>
          <w:b/>
          <w:bCs/>
          <w:sz w:val="24"/>
          <w:szCs w:val="24"/>
          <w:lang w:val="en-US"/>
        </w:rPr>
      </w:pPr>
      <w:r w:rsidRPr="00770D20">
        <w:rPr>
          <w:rFonts w:cs="Times New Roman"/>
          <w:i/>
          <w:iCs/>
          <w:sz w:val="24"/>
          <w:szCs w:val="24"/>
          <w:lang w:val="en-US"/>
        </w:rPr>
        <w:t>Table 8: Metadata about Creation Event</w:t>
      </w:r>
      <w:r w:rsidR="00CB1F6E">
        <w:rPr>
          <w:rFonts w:cs="Times New Roman"/>
          <w:i/>
          <w:iCs/>
          <w:sz w:val="24"/>
          <w:szCs w:val="24"/>
          <w:lang w:val="en-US"/>
        </w:rPr>
        <w:t xml:space="preserve"> </w:t>
      </w:r>
      <w:r w:rsidRPr="00770D20">
        <w:rPr>
          <w:rFonts w:cs="Times New Roman"/>
          <w:i/>
          <w:iCs/>
          <w:sz w:val="24"/>
          <w:szCs w:val="24"/>
          <w:lang w:val="en-US"/>
        </w:rPr>
        <w:t>of  Data Collections</w:t>
      </w:r>
    </w:p>
    <w:p w:rsidR="00501E9C" w:rsidRDefault="00501E9C" w:rsidP="00501E9C">
      <w:pPr>
        <w:jc w:val="center"/>
        <w:rPr>
          <w:ins w:id="139" w:author="Nikolaos Minadakis" w:date="2015-02-05T17:23:00Z"/>
          <w:rFonts w:cs="Times New Roman"/>
          <w:b/>
          <w:bCs/>
          <w:sz w:val="24"/>
          <w:szCs w:val="24"/>
          <w:lang w:val="en-US"/>
        </w:rPr>
      </w:pPr>
    </w:p>
    <w:p w:rsidR="00570C3B" w:rsidRDefault="00570C3B" w:rsidP="00501E9C">
      <w:pPr>
        <w:jc w:val="center"/>
        <w:rPr>
          <w:rFonts w:cs="Times New Roman"/>
          <w:b/>
          <w:bCs/>
          <w:sz w:val="24"/>
          <w:szCs w:val="24"/>
          <w:lang w:val="en-US"/>
        </w:rPr>
      </w:pPr>
    </w:p>
    <w:p w:rsidR="00DE5ED2" w:rsidRPr="00770D20" w:rsidRDefault="00DE5ED2" w:rsidP="00DE5ED2">
      <w:pPr>
        <w:pStyle w:val="Heading2"/>
        <w:rPr>
          <w:lang w:val="en-US"/>
        </w:rPr>
      </w:pPr>
      <w:bookmarkStart w:id="140" w:name="_Toc435550177"/>
      <w:r>
        <w:rPr>
          <w:lang w:val="en-US"/>
        </w:rPr>
        <w:t>Genetic Events Metadata</w:t>
      </w:r>
      <w:bookmarkEnd w:id="140"/>
    </w:p>
    <w:p w:rsidR="00DE5ED2" w:rsidRDefault="00DE5ED2" w:rsidP="00501E9C">
      <w:pPr>
        <w:jc w:val="both"/>
        <w:rPr>
          <w:rFonts w:cs="Times New Roman"/>
          <w:b/>
          <w:bCs/>
          <w:sz w:val="24"/>
          <w:szCs w:val="24"/>
          <w:lang w:val="en-US"/>
        </w:rPr>
      </w:pPr>
    </w:p>
    <w:p w:rsidR="00DE5ED2" w:rsidRPr="00770D20" w:rsidRDefault="00DE5ED2" w:rsidP="00501E9C">
      <w:pPr>
        <w:jc w:val="both"/>
        <w:rPr>
          <w:rFonts w:cs="Times New Roman"/>
          <w:sz w:val="24"/>
          <w:szCs w:val="24"/>
          <w:lang w:val="en-US"/>
        </w:rPr>
      </w:pPr>
      <w:r>
        <w:rPr>
          <w:rFonts w:cs="Times New Roman"/>
          <w:sz w:val="24"/>
          <w:szCs w:val="24"/>
          <w:lang w:val="en-US"/>
        </w:rPr>
        <w:t>Genetics is the branch of biology that deals with heredity,</w:t>
      </w:r>
      <w:r w:rsidR="00E01E99">
        <w:rPr>
          <w:rFonts w:cs="Times New Roman"/>
          <w:sz w:val="24"/>
          <w:szCs w:val="24"/>
          <w:lang w:val="en-US"/>
        </w:rPr>
        <w:t xml:space="preserve"> </w:t>
      </w:r>
      <w:r>
        <w:rPr>
          <w:rFonts w:cs="Times New Roman"/>
          <w:sz w:val="24"/>
          <w:szCs w:val="24"/>
          <w:lang w:val="en-US"/>
        </w:rPr>
        <w:t>especially the mechanisms of heredi</w:t>
      </w:r>
      <w:r w:rsidR="00E01E99">
        <w:rPr>
          <w:rFonts w:cs="Times New Roman"/>
          <w:sz w:val="24"/>
          <w:szCs w:val="24"/>
          <w:lang w:val="en-US"/>
        </w:rPr>
        <w:t>t</w:t>
      </w:r>
      <w:r>
        <w:rPr>
          <w:rFonts w:cs="Times New Roman"/>
          <w:sz w:val="24"/>
          <w:szCs w:val="24"/>
          <w:lang w:val="en-US"/>
        </w:rPr>
        <w:t xml:space="preserve">y transmission and the variation of inherited characteristics among similar or related organisms. Here, metadata about sampling and DNA sequence extraction events are presented </w:t>
      </w:r>
      <w:r w:rsidRPr="00770D20">
        <w:rPr>
          <w:rFonts w:cs="Times New Roman"/>
          <w:sz w:val="24"/>
          <w:szCs w:val="24"/>
          <w:lang w:val="en-US"/>
        </w:rPr>
        <w:t>(Table 9a-9b). DNA sequencing, one of the most fundamental technologies developed to study genetics, allows researchers to determine the sequence of nucleotides in DNA fragments.</w:t>
      </w:r>
    </w:p>
    <w:p w:rsidR="00501E9C" w:rsidRPr="00DE5ED2" w:rsidRDefault="00501E9C" w:rsidP="00501E9C">
      <w:pPr>
        <w:jc w:val="center"/>
        <w:rPr>
          <w:rFonts w:cs="Times New Roman"/>
          <w:b/>
          <w:sz w:val="24"/>
          <w:szCs w:val="24"/>
          <w:lang w:val="en-US"/>
        </w:rPr>
      </w:pPr>
      <w:r w:rsidRPr="00DE5ED2">
        <w:rPr>
          <w:rFonts w:cs="Times New Roman"/>
          <w:b/>
          <w:sz w:val="24"/>
          <w:szCs w:val="24"/>
          <w:lang w:val="en-US"/>
        </w:rPr>
        <w:t>Metadata about Sampling</w:t>
      </w:r>
      <w:ins w:id="141" w:author="Nikolaos Minadakis" w:date="2015-02-05T17:23:00Z">
        <w:r w:rsidR="00570C3B">
          <w:rPr>
            <w:rFonts w:cs="Times New Roman"/>
            <w:b/>
            <w:sz w:val="24"/>
            <w:szCs w:val="24"/>
            <w:lang w:val="en-US"/>
          </w:rPr>
          <w:t xml:space="preserve"> </w:t>
        </w:r>
      </w:ins>
      <w:r w:rsidRPr="00DE5ED2">
        <w:rPr>
          <w:rFonts w:cs="Times New Roman"/>
          <w:b/>
          <w:sz w:val="24"/>
          <w:szCs w:val="24"/>
          <w:lang w:val="en-US"/>
        </w:rPr>
        <w:t>Event</w:t>
      </w:r>
    </w:p>
    <w:tbl>
      <w:tblPr>
        <w:tblW w:w="8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142" w:author="Nikolaos Minadakis" w:date="2015-02-05T17:23: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2169"/>
        <w:gridCol w:w="2367"/>
        <w:gridCol w:w="1884"/>
        <w:gridCol w:w="2201"/>
        <w:tblGridChange w:id="143">
          <w:tblGrid>
            <w:gridCol w:w="2361"/>
            <w:gridCol w:w="2164"/>
            <w:gridCol w:w="1813"/>
            <w:gridCol w:w="2064"/>
          </w:tblGrid>
        </w:tblGridChange>
      </w:tblGrid>
      <w:tr w:rsidR="002E41BA" w:rsidRPr="00770D20" w:rsidTr="00E01E99">
        <w:trPr>
          <w:trHeight w:val="273"/>
          <w:trPrChange w:id="144" w:author="Nikolaos Minadakis" w:date="2015-02-05T17:23:00Z">
            <w:trPr>
              <w:trHeight w:val="273"/>
            </w:trPr>
          </w:trPrChange>
        </w:trPr>
        <w:tc>
          <w:tcPr>
            <w:tcW w:w="2154" w:type="dxa"/>
            <w:shd w:val="clear" w:color="auto" w:fill="DDD9C3"/>
            <w:noWrap/>
            <w:tcPrChange w:id="145" w:author="Nikolaos Minadakis" w:date="2015-02-05T17:23:00Z">
              <w:tcPr>
                <w:tcW w:w="2361" w:type="dxa"/>
                <w:shd w:val="clear" w:color="auto" w:fill="DDD9C3"/>
                <w:noWrap/>
              </w:tcPr>
            </w:tcPrChange>
          </w:tcPr>
          <w:p w:rsidR="00501E9C" w:rsidRPr="00DE5ED2" w:rsidRDefault="00501E9C" w:rsidP="002E41BA">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Metadata</w:t>
            </w:r>
          </w:p>
        </w:tc>
        <w:tc>
          <w:tcPr>
            <w:tcW w:w="2367" w:type="dxa"/>
            <w:shd w:val="clear" w:color="auto" w:fill="DDD9C3"/>
            <w:noWrap/>
            <w:tcPrChange w:id="146" w:author="Nikolaos Minadakis" w:date="2015-02-05T17:23:00Z">
              <w:tcPr>
                <w:tcW w:w="2164" w:type="dxa"/>
                <w:shd w:val="clear" w:color="auto" w:fill="DDD9C3"/>
                <w:noWrap/>
              </w:tcPr>
            </w:tcPrChange>
          </w:tcPr>
          <w:p w:rsidR="00501E9C" w:rsidRPr="00DE5ED2" w:rsidRDefault="00501E9C" w:rsidP="002E41BA">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Definition</w:t>
            </w:r>
          </w:p>
        </w:tc>
        <w:tc>
          <w:tcPr>
            <w:tcW w:w="1884" w:type="dxa"/>
            <w:shd w:val="clear" w:color="auto" w:fill="DDD9C3"/>
            <w:noWrap/>
            <w:vAlign w:val="center"/>
            <w:tcPrChange w:id="147" w:author="Nikolaos Minadakis" w:date="2015-02-05T17:23:00Z">
              <w:tcPr>
                <w:tcW w:w="1813" w:type="dxa"/>
                <w:shd w:val="clear" w:color="auto" w:fill="DDD9C3"/>
                <w:noWrap/>
                <w:vAlign w:val="center"/>
              </w:tcPr>
            </w:tcPrChange>
          </w:tcPr>
          <w:p w:rsidR="00501E9C" w:rsidRPr="00DE5ED2" w:rsidRDefault="00501E9C" w:rsidP="002E41BA">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Example(s)</w:t>
            </w:r>
          </w:p>
        </w:tc>
        <w:tc>
          <w:tcPr>
            <w:tcW w:w="2201" w:type="dxa"/>
            <w:shd w:val="clear" w:color="auto" w:fill="DDD9C3"/>
            <w:vAlign w:val="center"/>
            <w:tcPrChange w:id="148" w:author="Nikolaos Minadakis" w:date="2015-02-05T17:23:00Z">
              <w:tcPr>
                <w:tcW w:w="2064" w:type="dxa"/>
                <w:shd w:val="clear" w:color="auto" w:fill="DDD9C3"/>
                <w:vAlign w:val="center"/>
              </w:tcPr>
            </w:tcPrChange>
          </w:tcPr>
          <w:p w:rsidR="00501E9C" w:rsidRPr="00DE5ED2" w:rsidRDefault="003C7F13" w:rsidP="002E41BA">
            <w:pPr>
              <w:spacing w:after="0" w:line="240" w:lineRule="auto"/>
              <w:jc w:val="center"/>
              <w:rPr>
                <w:rFonts w:eastAsia="MS Mincho" w:cs="Times New Roman"/>
                <w:b/>
                <w:bCs/>
                <w:szCs w:val="20"/>
                <w:lang w:eastAsia="ja-JP"/>
              </w:rPr>
            </w:pPr>
            <w:r w:rsidRPr="009D4A12">
              <w:rPr>
                <w:rFonts w:cs="Times New Roman"/>
                <w:b/>
                <w:bCs/>
                <w:szCs w:val="20"/>
              </w:rPr>
              <w:t>CRM family models</w:t>
            </w:r>
          </w:p>
        </w:tc>
      </w:tr>
      <w:tr w:rsidR="002E41BA" w:rsidRPr="000F6243" w:rsidTr="00E01E99">
        <w:trPr>
          <w:trHeight w:val="300"/>
          <w:trPrChange w:id="149" w:author="Nikolaos Minadakis" w:date="2015-02-05T17:23:00Z">
            <w:trPr>
              <w:trHeight w:val="300"/>
            </w:trPr>
          </w:trPrChange>
        </w:trPr>
        <w:tc>
          <w:tcPr>
            <w:tcW w:w="2154" w:type="dxa"/>
            <w:noWrap/>
            <w:vAlign w:val="center"/>
            <w:tcPrChange w:id="150"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Pr>
                <w:rFonts w:eastAsia="MS Mincho" w:cs="Times New Roman"/>
                <w:sz w:val="20"/>
                <w:szCs w:val="20"/>
                <w:lang w:eastAsia="ja-JP"/>
              </w:rPr>
              <w:t>s</w:t>
            </w:r>
            <w:r w:rsidRPr="002E41BA">
              <w:rPr>
                <w:rFonts w:eastAsia="MS Mincho" w:cs="Times New Roman"/>
                <w:sz w:val="20"/>
                <w:szCs w:val="20"/>
                <w:lang w:eastAsia="ja-JP"/>
              </w:rPr>
              <w:t>ampleTakingEvent ID</w:t>
            </w:r>
          </w:p>
        </w:tc>
        <w:tc>
          <w:tcPr>
            <w:tcW w:w="2367" w:type="dxa"/>
            <w:vAlign w:val="center"/>
            <w:tcPrChange w:id="151" w:author="Nikolaos Minadakis" w:date="2015-02-05T17:23:00Z">
              <w:tcPr>
                <w:tcW w:w="2164"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ID of the sample taking event</w:t>
            </w:r>
          </w:p>
        </w:tc>
        <w:tc>
          <w:tcPr>
            <w:tcW w:w="1884" w:type="dxa"/>
            <w:noWrap/>
            <w:vAlign w:val="center"/>
            <w:tcPrChange w:id="152"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sz w:val="20"/>
                <w:szCs w:val="20"/>
                <w:lang w:eastAsia="ja-JP"/>
              </w:rPr>
            </w:pPr>
            <w:r w:rsidRPr="002E41BA">
              <w:rPr>
                <w:rFonts w:eastAsia="MS Mincho" w:cs="Times New Roman"/>
                <w:sz w:val="20"/>
                <w:szCs w:val="20"/>
                <w:lang w:val="en-US" w:eastAsia="ja-JP"/>
              </w:rPr>
              <w:t>"</w:t>
            </w:r>
            <w:r w:rsidRPr="002E41BA">
              <w:rPr>
                <w:rFonts w:eastAsia="MS Mincho" w:cs="Times New Roman"/>
                <w:sz w:val="20"/>
                <w:szCs w:val="20"/>
                <w:lang w:eastAsia="ja-JP"/>
              </w:rPr>
              <w:t>MaterialExtraction 002</w:t>
            </w:r>
            <w:r w:rsidRPr="002E41BA">
              <w:rPr>
                <w:rFonts w:eastAsia="MS Mincho" w:cs="Times New Roman"/>
                <w:sz w:val="20"/>
                <w:szCs w:val="20"/>
                <w:lang w:val="en-US" w:eastAsia="ja-JP"/>
              </w:rPr>
              <w:t>"</w:t>
            </w:r>
          </w:p>
        </w:tc>
        <w:tc>
          <w:tcPr>
            <w:tcW w:w="2201" w:type="dxa"/>
            <w:noWrap/>
            <w:vAlign w:val="center"/>
            <w:tcPrChange w:id="153" w:author="Nikolaos Minadakis" w:date="2015-02-05T17:23:00Z">
              <w:tcPr>
                <w:tcW w:w="2064" w:type="dxa"/>
                <w:noWrap/>
                <w:vAlign w:val="center"/>
              </w:tcPr>
            </w:tcPrChange>
          </w:tcPr>
          <w:p w:rsidR="002E41BA" w:rsidRPr="002E41BA" w:rsidRDefault="002E41BA">
            <w:pPr>
              <w:jc w:val="center"/>
              <w:rPr>
                <w:rFonts w:eastAsia="MS Mincho"/>
                <w:sz w:val="20"/>
                <w:szCs w:val="20"/>
                <w:lang w:val="en-US" w:eastAsia="ja-JP"/>
              </w:rPr>
            </w:pPr>
            <w:r w:rsidRPr="002E41BA">
              <w:rPr>
                <w:rFonts w:eastAsia="MS Mincho" w:cs="Times New Roman"/>
                <w:sz w:val="20"/>
                <w:szCs w:val="20"/>
                <w:lang w:eastAsia="ja-JP"/>
              </w:rPr>
              <w:t>S2 Sample Taking</w:t>
            </w:r>
            <w:r w:rsidRPr="002E41BA">
              <w:rPr>
                <w:rFonts w:cs="Times New Roman"/>
                <w:sz w:val="20"/>
                <w:szCs w:val="20"/>
                <w:lang w:val="en-US"/>
              </w:rPr>
              <w:t>.</w:t>
            </w:r>
            <w:r>
              <w:rPr>
                <w:rFonts w:cs="Times New Roman"/>
                <w:sz w:val="20"/>
                <w:szCs w:val="20"/>
                <w:lang w:val="en-US"/>
              </w:rPr>
              <w:br/>
            </w:r>
            <w:ins w:id="154" w:author="Nikolaos Minadakis" w:date="2015-02-05T17:10:00Z">
              <w:r w:rsidR="00527B4B">
                <w:rPr>
                  <w:rFonts w:cs="Times New Roman"/>
                  <w:sz w:val="20"/>
                  <w:szCs w:val="20"/>
                </w:rPr>
                <w:t>P48 has preferred identifier:E42 Identifier</w:t>
              </w:r>
            </w:ins>
            <w:del w:id="155" w:author="Nikolaos Minadakis" w:date="2015-02-05T17:10:00Z">
              <w:r w:rsidRPr="002E41BA" w:rsidDel="00527B4B">
                <w:rPr>
                  <w:rFonts w:cs="Times New Roman"/>
                  <w:sz w:val="20"/>
                  <w:szCs w:val="20"/>
                  <w:lang w:val="en-US"/>
                </w:rPr>
                <w:delText>P1 is identified by:</w:delText>
              </w:r>
              <w:r w:rsidDel="00527B4B">
                <w:rPr>
                  <w:rFonts w:cs="Times New Roman"/>
                  <w:sz w:val="20"/>
                  <w:szCs w:val="20"/>
                  <w:lang w:val="en-US"/>
                </w:rPr>
                <w:br/>
              </w:r>
              <w:r w:rsidRPr="002E41BA" w:rsidDel="00527B4B">
                <w:rPr>
                  <w:rFonts w:cs="Times New Roman"/>
                  <w:sz w:val="20"/>
                  <w:szCs w:val="20"/>
                  <w:lang w:val="en-US"/>
                </w:rPr>
                <w:delText>E42 Identifier</w:delText>
              </w:r>
            </w:del>
            <w:r>
              <w:rPr>
                <w:rFonts w:cs="Times New Roman"/>
                <w:sz w:val="20"/>
                <w:szCs w:val="20"/>
                <w:lang w:val="en-US"/>
              </w:rPr>
              <w:br/>
              <w:t>&amp;</w:t>
            </w:r>
            <w:r>
              <w:rPr>
                <w:rFonts w:cs="Times New Roman"/>
                <w:sz w:val="20"/>
                <w:szCs w:val="20"/>
                <w:lang w:val="en-US"/>
              </w:rPr>
              <w:br/>
            </w:r>
            <w:r w:rsidRPr="002E41BA">
              <w:rPr>
                <w:rFonts w:eastAsia="MS Mincho" w:cs="Times New Roman"/>
                <w:sz w:val="20"/>
                <w:szCs w:val="20"/>
                <w:lang w:eastAsia="ja-JP"/>
              </w:rPr>
              <w:t>S2 Sample Taking</w:t>
            </w:r>
            <w:r>
              <w:rPr>
                <w:rFonts w:eastAsia="MS Mincho" w:cs="Times New Roman"/>
                <w:sz w:val="20"/>
                <w:szCs w:val="20"/>
                <w:lang w:eastAsia="ja-JP"/>
              </w:rPr>
              <w:t>.</w:t>
            </w:r>
            <w:r>
              <w:rPr>
                <w:rFonts w:cs="Times New Roman"/>
                <w:sz w:val="20"/>
                <w:szCs w:val="20"/>
                <w:lang w:val="en-US"/>
              </w:rPr>
              <w:br/>
            </w:r>
            <w:r w:rsidRPr="00BA3DC8">
              <w:rPr>
                <w:rFonts w:cs="Times New Roman"/>
                <w:sz w:val="20"/>
                <w:szCs w:val="20"/>
                <w:lang w:val="en-US"/>
              </w:rPr>
              <w:t>P2 has type.</w:t>
            </w:r>
            <w:r>
              <w:rPr>
                <w:rFonts w:cs="Times New Roman"/>
                <w:sz w:val="20"/>
                <w:szCs w:val="20"/>
                <w:lang w:val="en-US"/>
              </w:rPr>
              <w:br/>
            </w:r>
            <w:r w:rsidRPr="00BA3DC8">
              <w:rPr>
                <w:rFonts w:cs="Times New Roman"/>
                <w:sz w:val="20"/>
                <w:szCs w:val="20"/>
                <w:lang w:val="en-US"/>
              </w:rPr>
              <w:t xml:space="preserve">E55 Type: </w:t>
            </w:r>
            <w:r>
              <w:rPr>
                <w:rFonts w:cs="Times New Roman"/>
                <w:sz w:val="20"/>
                <w:szCs w:val="20"/>
                <w:lang w:val="en-US"/>
              </w:rPr>
              <w:br/>
            </w:r>
            <w:r>
              <w:rPr>
                <w:rFonts w:cs="Times New Roman"/>
                <w:sz w:val="20"/>
                <w:szCs w:val="20"/>
                <w:lang w:val="en-US"/>
              </w:rPr>
              <w:lastRenderedPageBreak/>
              <w:t>Genetics Sampling</w:t>
            </w:r>
          </w:p>
        </w:tc>
      </w:tr>
      <w:tr w:rsidR="002E41BA" w:rsidRPr="000F6243" w:rsidTr="00E01E99">
        <w:trPr>
          <w:trHeight w:val="300"/>
          <w:trPrChange w:id="156" w:author="Nikolaos Minadakis" w:date="2015-02-05T17:23:00Z">
            <w:trPr>
              <w:trHeight w:val="300"/>
            </w:trPr>
          </w:trPrChange>
        </w:trPr>
        <w:tc>
          <w:tcPr>
            <w:tcW w:w="2154" w:type="dxa"/>
            <w:noWrap/>
            <w:vAlign w:val="center"/>
            <w:tcPrChange w:id="157" w:author="Nikolaos Minadakis" w:date="2015-02-05T17:23:00Z">
              <w:tcPr>
                <w:tcW w:w="2361" w:type="dxa"/>
                <w:noWrap/>
                <w:vAlign w:val="center"/>
              </w:tcPr>
            </w:tcPrChange>
          </w:tcPr>
          <w:p w:rsidR="002E41BA" w:rsidRPr="002E41BA" w:rsidRDefault="002E41BA" w:rsidP="002E41BA">
            <w:pPr>
              <w:spacing w:after="0" w:line="240" w:lineRule="auto"/>
              <w:rPr>
                <w:rFonts w:eastAsia="MS Mincho"/>
                <w:sz w:val="20"/>
                <w:szCs w:val="20"/>
                <w:lang w:val="en-US" w:eastAsia="ja-JP"/>
              </w:rPr>
            </w:pPr>
            <w:r w:rsidRPr="002E41BA">
              <w:rPr>
                <w:rFonts w:eastAsia="MS Mincho" w:cs="Times New Roman"/>
                <w:sz w:val="20"/>
                <w:szCs w:val="20"/>
                <w:lang w:eastAsia="ja-JP"/>
              </w:rPr>
              <w:lastRenderedPageBreak/>
              <w:t>collection_date</w:t>
            </w:r>
          </w:p>
        </w:tc>
        <w:tc>
          <w:tcPr>
            <w:tcW w:w="2367" w:type="dxa"/>
            <w:vAlign w:val="center"/>
            <w:tcPrChange w:id="158" w:author="Nikolaos Minadakis" w:date="2015-02-05T17:23:00Z">
              <w:tcPr>
                <w:tcW w:w="2164"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date of sampling. Use ISO8601 compliant format</w:t>
            </w:r>
          </w:p>
        </w:tc>
        <w:tc>
          <w:tcPr>
            <w:tcW w:w="1884" w:type="dxa"/>
            <w:noWrap/>
            <w:vAlign w:val="center"/>
            <w:tcPrChange w:id="159"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sz w:val="20"/>
                <w:szCs w:val="20"/>
                <w:lang w:eastAsia="ja-JP"/>
              </w:rPr>
            </w:pPr>
            <w:r w:rsidRPr="002E41BA">
              <w:rPr>
                <w:rFonts w:eastAsia="MS Mincho" w:cs="Times New Roman"/>
                <w:sz w:val="20"/>
                <w:szCs w:val="20"/>
                <w:lang w:val="en-US" w:eastAsia="ja-JP"/>
              </w:rPr>
              <w:t>"</w:t>
            </w:r>
            <w:r w:rsidRPr="002E41BA">
              <w:rPr>
                <w:rFonts w:eastAsia="MS Mincho" w:cs="Times New Roman"/>
                <w:sz w:val="20"/>
                <w:szCs w:val="20"/>
                <w:lang w:eastAsia="ja-JP"/>
              </w:rPr>
              <w:t>2011-02-18</w:t>
            </w:r>
            <w:r w:rsidRPr="002E41BA">
              <w:rPr>
                <w:rFonts w:eastAsia="MS Mincho" w:cs="Times New Roman"/>
                <w:sz w:val="20"/>
                <w:szCs w:val="20"/>
                <w:lang w:val="en-US" w:eastAsia="ja-JP"/>
              </w:rPr>
              <w:t>"</w:t>
            </w:r>
          </w:p>
        </w:tc>
        <w:tc>
          <w:tcPr>
            <w:tcW w:w="2201" w:type="dxa"/>
            <w:noWrap/>
            <w:vAlign w:val="center"/>
            <w:tcPrChange w:id="160" w:author="Nikolaos Minadakis" w:date="2015-02-05T17:23:00Z">
              <w:tcPr>
                <w:tcW w:w="2064" w:type="dxa"/>
                <w:noWrap/>
                <w:vAlign w:val="center"/>
              </w:tcPr>
            </w:tcPrChange>
          </w:tcPr>
          <w:p w:rsidR="002E41BA" w:rsidRPr="002E41BA" w:rsidRDefault="002E41BA" w:rsidP="002E41BA">
            <w:pPr>
              <w:jc w:val="center"/>
              <w:rPr>
                <w:sz w:val="20"/>
                <w:szCs w:val="20"/>
              </w:rPr>
            </w:pPr>
            <w:r>
              <w:rPr>
                <w:rFonts w:eastAsia="MS Mincho" w:cs="Times New Roman"/>
                <w:sz w:val="20"/>
                <w:szCs w:val="20"/>
                <w:lang w:eastAsia="ja-JP"/>
              </w:rPr>
              <w:t>S2 Sample Taking.</w:t>
            </w:r>
            <w:r>
              <w:rPr>
                <w:rFonts w:cs="Times New Roman"/>
                <w:sz w:val="20"/>
                <w:szCs w:val="20"/>
              </w:rPr>
              <w:t xml:space="preserve"> </w:t>
            </w:r>
            <w:r w:rsidR="00E01E99">
              <w:rPr>
                <w:rFonts w:cs="Times New Roman"/>
                <w:sz w:val="20"/>
                <w:szCs w:val="20"/>
              </w:rPr>
              <w:br/>
            </w:r>
            <w:r>
              <w:rPr>
                <w:rFonts w:cs="Times New Roman"/>
                <w:sz w:val="20"/>
                <w:szCs w:val="20"/>
              </w:rPr>
              <w:t>P4 has time-span</w:t>
            </w:r>
            <w:r w:rsidRPr="002E41BA">
              <w:rPr>
                <w:rFonts w:cs="Times New Roman"/>
                <w:sz w:val="20"/>
                <w:szCs w:val="20"/>
              </w:rPr>
              <w:t>: E52 Time-span</w:t>
            </w:r>
          </w:p>
          <w:p w:rsidR="002E41BA" w:rsidRPr="002E41BA" w:rsidRDefault="002E41BA" w:rsidP="002E41BA">
            <w:pPr>
              <w:spacing w:after="0" w:line="240" w:lineRule="auto"/>
              <w:jc w:val="center"/>
              <w:rPr>
                <w:rFonts w:eastAsia="MS Mincho"/>
                <w:sz w:val="20"/>
                <w:szCs w:val="20"/>
                <w:lang w:eastAsia="ja-JP"/>
              </w:rPr>
            </w:pPr>
          </w:p>
        </w:tc>
      </w:tr>
      <w:tr w:rsidR="002E41BA" w:rsidRPr="000F6243" w:rsidTr="00E01E99">
        <w:trPr>
          <w:trHeight w:val="600"/>
          <w:trPrChange w:id="161" w:author="Nikolaos Minadakis" w:date="2015-02-05T17:23:00Z">
            <w:trPr>
              <w:trHeight w:val="600"/>
            </w:trPr>
          </w:trPrChange>
        </w:trPr>
        <w:tc>
          <w:tcPr>
            <w:tcW w:w="2154" w:type="dxa"/>
            <w:noWrap/>
            <w:vAlign w:val="center"/>
            <w:tcPrChange w:id="162"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sidRPr="002E41BA">
              <w:rPr>
                <w:rFonts w:eastAsia="MS Mincho" w:cs="Times New Roman"/>
                <w:sz w:val="20"/>
                <w:szCs w:val="20"/>
                <w:lang w:eastAsia="ja-JP"/>
              </w:rPr>
              <w:t>collection_time</w:t>
            </w:r>
          </w:p>
        </w:tc>
        <w:tc>
          <w:tcPr>
            <w:tcW w:w="2367" w:type="dxa"/>
            <w:vAlign w:val="center"/>
            <w:tcPrChange w:id="163" w:author="Nikolaos Minadakis" w:date="2015-02-05T17:23:00Z">
              <w:tcPr>
                <w:tcW w:w="2164" w:type="dxa"/>
                <w:vAlign w:val="center"/>
              </w:tcPr>
            </w:tcPrChange>
          </w:tcPr>
          <w:p w:rsidR="002E41BA" w:rsidRPr="002E41BA" w:rsidRDefault="002E41BA" w:rsidP="002E41BA">
            <w:pPr>
              <w:spacing w:after="0" w:line="240" w:lineRule="auto"/>
              <w:jc w:val="center"/>
              <w:rPr>
                <w:rFonts w:eastAsia="MS Mincho" w:cs="Times New Roman"/>
                <w:sz w:val="20"/>
                <w:szCs w:val="20"/>
                <w:lang w:eastAsia="ja-JP"/>
              </w:rPr>
            </w:pPr>
            <w:r w:rsidRPr="002E41BA">
              <w:rPr>
                <w:rFonts w:eastAsia="MS Mincho" w:cs="Times New Roman"/>
                <w:sz w:val="20"/>
                <w:szCs w:val="20"/>
                <w:lang w:val="en-US" w:eastAsia="ja-JP"/>
              </w:rPr>
              <w:t xml:space="preserve">The local time of sampling.  </w:t>
            </w:r>
            <w:r w:rsidRPr="002E41BA">
              <w:rPr>
                <w:rFonts w:eastAsia="MS Mincho" w:cs="Times New Roman"/>
                <w:sz w:val="20"/>
                <w:szCs w:val="20"/>
                <w:lang w:eastAsia="ja-JP"/>
              </w:rPr>
              <w:t>Use ISO8601 compliantformat</w:t>
            </w:r>
          </w:p>
        </w:tc>
        <w:tc>
          <w:tcPr>
            <w:tcW w:w="1884" w:type="dxa"/>
            <w:noWrap/>
            <w:vAlign w:val="center"/>
            <w:tcPrChange w:id="164"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sz w:val="20"/>
                <w:szCs w:val="20"/>
                <w:lang w:eastAsia="ja-JP"/>
              </w:rPr>
            </w:pPr>
            <w:r w:rsidRPr="002E41BA">
              <w:rPr>
                <w:rFonts w:eastAsia="MS Mincho" w:cs="Times New Roman"/>
                <w:sz w:val="20"/>
                <w:szCs w:val="20"/>
                <w:lang w:val="en-US" w:eastAsia="ja-JP"/>
              </w:rPr>
              <w:t>"</w:t>
            </w:r>
            <w:r w:rsidRPr="002E41BA">
              <w:rPr>
                <w:rFonts w:eastAsia="MS Mincho" w:cs="Times New Roman"/>
                <w:sz w:val="20"/>
                <w:szCs w:val="20"/>
                <w:lang w:eastAsia="ja-JP"/>
              </w:rPr>
              <w:t>11:00</w:t>
            </w:r>
            <w:r w:rsidRPr="002E41BA">
              <w:rPr>
                <w:rFonts w:eastAsia="MS Mincho" w:cs="Times New Roman"/>
                <w:sz w:val="20"/>
                <w:szCs w:val="20"/>
                <w:lang w:val="en-US" w:eastAsia="ja-JP"/>
              </w:rPr>
              <w:t>"</w:t>
            </w:r>
          </w:p>
        </w:tc>
        <w:tc>
          <w:tcPr>
            <w:tcW w:w="2201" w:type="dxa"/>
            <w:noWrap/>
            <w:vAlign w:val="center"/>
            <w:tcPrChange w:id="165" w:author="Nikolaos Minadakis" w:date="2015-02-05T17:23:00Z">
              <w:tcPr>
                <w:tcW w:w="2064" w:type="dxa"/>
                <w:noWrap/>
                <w:vAlign w:val="center"/>
              </w:tcPr>
            </w:tcPrChange>
          </w:tcPr>
          <w:p w:rsidR="002E41BA" w:rsidRPr="002E41BA" w:rsidRDefault="002E41BA">
            <w:pPr>
              <w:jc w:val="center"/>
              <w:rPr>
                <w:sz w:val="20"/>
                <w:szCs w:val="20"/>
              </w:rPr>
            </w:pPr>
            <w:r>
              <w:rPr>
                <w:rFonts w:eastAsia="MS Mincho" w:cs="Times New Roman"/>
                <w:sz w:val="20"/>
                <w:szCs w:val="20"/>
                <w:lang w:eastAsia="ja-JP"/>
              </w:rPr>
              <w:t>S2 Sample Taking.</w:t>
            </w:r>
            <w:r w:rsidR="00E01E99">
              <w:rPr>
                <w:rFonts w:eastAsia="MS Mincho" w:cs="Times New Roman"/>
                <w:sz w:val="20"/>
                <w:szCs w:val="20"/>
                <w:lang w:eastAsia="ja-JP"/>
              </w:rPr>
              <w:br/>
            </w:r>
            <w:r>
              <w:rPr>
                <w:rFonts w:cs="Times New Roman"/>
                <w:sz w:val="20"/>
                <w:szCs w:val="20"/>
              </w:rPr>
              <w:t xml:space="preserve"> P4 has time-span</w:t>
            </w:r>
            <w:r w:rsidRPr="002E41BA">
              <w:rPr>
                <w:rFonts w:cs="Times New Roman"/>
                <w:sz w:val="20"/>
                <w:szCs w:val="20"/>
              </w:rPr>
              <w:t xml:space="preserve">: </w:t>
            </w:r>
            <w:r w:rsidR="00E01E99">
              <w:rPr>
                <w:rFonts w:cs="Times New Roman"/>
                <w:sz w:val="20"/>
                <w:szCs w:val="20"/>
              </w:rPr>
              <w:br/>
            </w:r>
            <w:r w:rsidRPr="002E41BA">
              <w:rPr>
                <w:rFonts w:cs="Times New Roman"/>
                <w:sz w:val="20"/>
                <w:szCs w:val="20"/>
              </w:rPr>
              <w:t>E52 Time-span</w:t>
            </w:r>
          </w:p>
        </w:tc>
      </w:tr>
      <w:tr w:rsidR="002E41BA" w:rsidRPr="000F6243" w:rsidTr="00E01E99">
        <w:trPr>
          <w:trHeight w:val="600"/>
          <w:trPrChange w:id="166" w:author="Nikolaos Minadakis" w:date="2015-02-05T17:23:00Z">
            <w:trPr>
              <w:trHeight w:val="600"/>
            </w:trPr>
          </w:trPrChange>
        </w:trPr>
        <w:tc>
          <w:tcPr>
            <w:tcW w:w="2154" w:type="dxa"/>
            <w:noWrap/>
            <w:vAlign w:val="center"/>
            <w:tcPrChange w:id="167"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Pr>
                <w:rFonts w:eastAsia="MS Mincho" w:cs="Times New Roman"/>
                <w:sz w:val="20"/>
                <w:szCs w:val="20"/>
                <w:lang w:eastAsia="ja-JP"/>
              </w:rPr>
              <w:t>c</w:t>
            </w:r>
            <w:r w:rsidRPr="002E41BA">
              <w:rPr>
                <w:rFonts w:eastAsia="MS Mincho" w:cs="Times New Roman"/>
                <w:sz w:val="20"/>
                <w:szCs w:val="20"/>
                <w:lang w:eastAsia="ja-JP"/>
              </w:rPr>
              <w:t>ountry</w:t>
            </w:r>
          </w:p>
        </w:tc>
        <w:tc>
          <w:tcPr>
            <w:tcW w:w="2367" w:type="dxa"/>
            <w:vAlign w:val="center"/>
            <w:tcPrChange w:id="168" w:author="Nikolaos Minadakis" w:date="2015-02-05T17:23:00Z">
              <w:tcPr>
                <w:tcW w:w="2164"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geographical origin of the sample as defined by the country or sea name.</w:t>
            </w:r>
          </w:p>
        </w:tc>
        <w:tc>
          <w:tcPr>
            <w:tcW w:w="1884" w:type="dxa"/>
            <w:noWrap/>
            <w:vAlign w:val="center"/>
            <w:tcPrChange w:id="169"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cs="Times New Roman"/>
                <w:sz w:val="20"/>
                <w:szCs w:val="20"/>
                <w:lang w:eastAsia="ja-JP"/>
              </w:rPr>
            </w:pPr>
            <w:r w:rsidRPr="002E41BA">
              <w:rPr>
                <w:rFonts w:eastAsia="MS Mincho" w:cs="Times New Roman"/>
                <w:sz w:val="20"/>
                <w:szCs w:val="20"/>
                <w:lang w:eastAsia="ja-JP"/>
              </w:rPr>
              <w:t>"Greece"</w:t>
            </w:r>
          </w:p>
        </w:tc>
        <w:tc>
          <w:tcPr>
            <w:tcW w:w="2201" w:type="dxa"/>
            <w:noWrap/>
            <w:vAlign w:val="center"/>
            <w:tcPrChange w:id="170" w:author="Nikolaos Minadakis" w:date="2015-02-05T17:23:00Z">
              <w:tcPr>
                <w:tcW w:w="2064" w:type="dxa"/>
                <w:noWrap/>
                <w:vAlign w:val="center"/>
              </w:tcPr>
            </w:tcPrChange>
          </w:tcPr>
          <w:p w:rsidR="002E41BA" w:rsidRPr="002E41BA" w:rsidRDefault="002E41BA">
            <w:pPr>
              <w:jc w:val="center"/>
              <w:rPr>
                <w:rFonts w:eastAsia="MS Mincho"/>
                <w:sz w:val="20"/>
                <w:szCs w:val="20"/>
                <w:lang w:eastAsia="ja-JP"/>
              </w:rPr>
            </w:pPr>
            <w:r>
              <w:rPr>
                <w:rFonts w:eastAsia="MS Mincho" w:cs="Times New Roman"/>
                <w:sz w:val="20"/>
                <w:szCs w:val="20"/>
                <w:lang w:eastAsia="ja-JP"/>
              </w:rPr>
              <w:t>S2 Sample Taking.</w:t>
            </w:r>
            <w:r w:rsidRPr="002E41BA">
              <w:rPr>
                <w:rFonts w:cs="Times New Roman"/>
                <w:sz w:val="20"/>
                <w:szCs w:val="20"/>
              </w:rPr>
              <w:t xml:space="preserve"> P7 took place at</w:t>
            </w:r>
            <w:r>
              <w:rPr>
                <w:rFonts w:cs="Times New Roman"/>
                <w:sz w:val="20"/>
                <w:szCs w:val="20"/>
                <w:lang w:val="en-US"/>
              </w:rPr>
              <w:t>:</w:t>
            </w:r>
            <w:r>
              <w:rPr>
                <w:rFonts w:cs="Times New Roman"/>
                <w:sz w:val="20"/>
                <w:szCs w:val="20"/>
                <w:lang w:val="en-US"/>
              </w:rPr>
              <w:br/>
            </w:r>
            <w:r w:rsidRPr="002E41BA">
              <w:rPr>
                <w:rFonts w:cs="Times New Roman"/>
                <w:sz w:val="20"/>
                <w:szCs w:val="20"/>
                <w:lang w:val="en-US"/>
              </w:rPr>
              <w:t>E53 Place</w:t>
            </w:r>
          </w:p>
        </w:tc>
      </w:tr>
      <w:tr w:rsidR="002E41BA" w:rsidRPr="000F6243" w:rsidTr="00E01E99">
        <w:trPr>
          <w:trHeight w:val="911"/>
          <w:trPrChange w:id="171" w:author="Nikolaos Minadakis" w:date="2015-02-05T17:23:00Z">
            <w:trPr>
              <w:trHeight w:val="911"/>
            </w:trPr>
          </w:trPrChange>
        </w:trPr>
        <w:tc>
          <w:tcPr>
            <w:tcW w:w="2154" w:type="dxa"/>
            <w:noWrap/>
            <w:vAlign w:val="center"/>
            <w:tcPrChange w:id="172"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Pr>
                <w:rFonts w:eastAsia="MS Mincho" w:cs="Times New Roman"/>
                <w:sz w:val="20"/>
                <w:szCs w:val="20"/>
                <w:lang w:eastAsia="ja-JP"/>
              </w:rPr>
              <w:t>l</w:t>
            </w:r>
            <w:r w:rsidRPr="002E41BA">
              <w:rPr>
                <w:rFonts w:eastAsia="MS Mincho" w:cs="Times New Roman"/>
                <w:sz w:val="20"/>
                <w:szCs w:val="20"/>
                <w:lang w:eastAsia="ja-JP"/>
              </w:rPr>
              <w:t>oca</w:t>
            </w:r>
            <w:r>
              <w:rPr>
                <w:rFonts w:eastAsia="MS Mincho" w:cs="Times New Roman"/>
                <w:sz w:val="20"/>
                <w:szCs w:val="20"/>
                <w:lang w:eastAsia="ja-JP"/>
              </w:rPr>
              <w:t>lity</w:t>
            </w:r>
          </w:p>
        </w:tc>
        <w:tc>
          <w:tcPr>
            <w:tcW w:w="2367" w:type="dxa"/>
            <w:vAlign w:val="center"/>
            <w:tcPrChange w:id="173" w:author="Nikolaos Minadakis" w:date="2015-02-05T17:23:00Z">
              <w:tcPr>
                <w:tcW w:w="2164"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geographical origin of the sample as defined by the specific local region name</w:t>
            </w:r>
          </w:p>
        </w:tc>
        <w:tc>
          <w:tcPr>
            <w:tcW w:w="1884" w:type="dxa"/>
            <w:vAlign w:val="center"/>
            <w:tcPrChange w:id="174" w:author="Nikolaos Minadakis" w:date="2015-02-05T17:23:00Z">
              <w:tcPr>
                <w:tcW w:w="1813"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"Logarou lagoon (Amvrakikos Gulf)"</w:t>
            </w:r>
            <w:r w:rsidRPr="002E41BA">
              <w:rPr>
                <w:rFonts w:eastAsia="MS Mincho" w:cs="Times New Roman"/>
                <w:sz w:val="20"/>
                <w:szCs w:val="20"/>
                <w:vertAlign w:val="superscript"/>
                <w:lang w:val="en-US" w:eastAsia="ja-JP"/>
              </w:rPr>
              <w:t>2</w:t>
            </w:r>
            <w:r w:rsidRPr="002E41BA">
              <w:rPr>
                <w:rFonts w:eastAsia="MS Mincho" w:cs="Times New Roman"/>
                <w:sz w:val="20"/>
                <w:szCs w:val="20"/>
                <w:lang w:val="en-US" w:eastAsia="ja-JP"/>
              </w:rPr>
              <w:t>"Rodia lagoon (Amvrakikos Gulf)"</w:t>
            </w:r>
          </w:p>
        </w:tc>
        <w:tc>
          <w:tcPr>
            <w:tcW w:w="2201" w:type="dxa"/>
            <w:noWrap/>
            <w:vAlign w:val="center"/>
            <w:tcPrChange w:id="175" w:author="Nikolaos Minadakis" w:date="2015-02-05T17:23:00Z">
              <w:tcPr>
                <w:tcW w:w="2064" w:type="dxa"/>
                <w:noWrap/>
                <w:vAlign w:val="center"/>
              </w:tcPr>
            </w:tcPrChange>
          </w:tcPr>
          <w:p w:rsidR="002E41BA" w:rsidRPr="002E41BA" w:rsidRDefault="002E41BA">
            <w:pPr>
              <w:jc w:val="center"/>
              <w:rPr>
                <w:sz w:val="20"/>
                <w:szCs w:val="20"/>
                <w:lang w:val="en-US"/>
              </w:rPr>
            </w:pPr>
            <w:del w:id="176" w:author="Nikolaos Minadakis" w:date="2015-02-05T17:10:00Z">
              <w:r w:rsidDel="00527B4B">
                <w:rPr>
                  <w:rFonts w:eastAsia="MS Mincho" w:cs="Times New Roman"/>
                  <w:sz w:val="20"/>
                  <w:szCs w:val="20"/>
                  <w:lang w:val="en-US" w:eastAsia="ja-JP"/>
                </w:rPr>
                <w:br/>
              </w:r>
            </w:del>
            <w:r w:rsidRPr="002E41BA">
              <w:rPr>
                <w:rFonts w:eastAsia="MS Mincho" w:cs="Times New Roman"/>
                <w:sz w:val="20"/>
                <w:szCs w:val="20"/>
                <w:lang w:eastAsia="ja-JP"/>
              </w:rPr>
              <w:t>S2 Sample</w:t>
            </w:r>
            <w:r w:rsidR="00E01E99">
              <w:rPr>
                <w:rFonts w:eastAsia="MS Mincho" w:cs="Times New Roman"/>
                <w:sz w:val="20"/>
                <w:szCs w:val="20"/>
                <w:lang w:eastAsia="ja-JP"/>
              </w:rPr>
              <w:t xml:space="preserve"> Taking.</w:t>
            </w:r>
            <w:r w:rsidR="00E01E99">
              <w:rPr>
                <w:rFonts w:eastAsia="MS Mincho" w:cs="Times New Roman"/>
                <w:sz w:val="20"/>
                <w:szCs w:val="20"/>
                <w:lang w:eastAsia="ja-JP"/>
              </w:rPr>
              <w:br/>
            </w:r>
            <w:r w:rsidRPr="002E41BA">
              <w:rPr>
                <w:rFonts w:cs="Times New Roman"/>
                <w:sz w:val="20"/>
                <w:szCs w:val="20"/>
              </w:rPr>
              <w:t xml:space="preserve"> P7 took place at</w:t>
            </w:r>
            <w:r w:rsidR="00E01E99">
              <w:rPr>
                <w:rFonts w:cs="Times New Roman"/>
                <w:sz w:val="20"/>
                <w:szCs w:val="20"/>
              </w:rPr>
              <w:t>:</w:t>
            </w:r>
            <w:r w:rsidRPr="002E41BA">
              <w:rPr>
                <w:rFonts w:cs="Times New Roman"/>
                <w:sz w:val="20"/>
                <w:szCs w:val="20"/>
                <w:lang w:val="en-US"/>
              </w:rPr>
              <w:t>.</w:t>
            </w:r>
            <w:r>
              <w:rPr>
                <w:rFonts w:cs="Times New Roman"/>
                <w:sz w:val="20"/>
                <w:szCs w:val="20"/>
                <w:lang w:val="en-US"/>
              </w:rPr>
              <w:br/>
            </w:r>
            <w:r w:rsidRPr="002E41BA">
              <w:rPr>
                <w:rFonts w:cs="Times New Roman"/>
                <w:sz w:val="20"/>
                <w:szCs w:val="20"/>
                <w:lang w:val="en-US"/>
              </w:rPr>
              <w:t>E53 Place</w:t>
            </w:r>
            <w:r w:rsidR="00E01E99">
              <w:rPr>
                <w:sz w:val="20"/>
                <w:szCs w:val="20"/>
                <w:lang w:val="en-US"/>
              </w:rPr>
              <w:t>.</w:t>
            </w:r>
            <w:r>
              <w:rPr>
                <w:sz w:val="20"/>
                <w:szCs w:val="20"/>
                <w:lang w:val="en-US"/>
              </w:rPr>
              <w:br/>
            </w:r>
            <w:r w:rsidRPr="002E41BA">
              <w:rPr>
                <w:sz w:val="20"/>
                <w:szCs w:val="20"/>
                <w:lang w:val="en-US"/>
              </w:rPr>
              <w:t>P1 is identified by:</w:t>
            </w:r>
            <w:r>
              <w:rPr>
                <w:sz w:val="20"/>
                <w:szCs w:val="20"/>
                <w:lang w:val="en-US"/>
              </w:rPr>
              <w:br/>
            </w:r>
            <w:r w:rsidRPr="002E41BA">
              <w:rPr>
                <w:sz w:val="20"/>
                <w:szCs w:val="20"/>
                <w:lang w:val="en-US"/>
              </w:rPr>
              <w:t>E41 Appellation</w:t>
            </w:r>
          </w:p>
        </w:tc>
      </w:tr>
      <w:tr w:rsidR="002E41BA" w:rsidRPr="000F6243" w:rsidTr="00E01E99">
        <w:trPr>
          <w:trHeight w:val="1335"/>
          <w:trPrChange w:id="177" w:author="Nikolaos Minadakis" w:date="2015-02-05T17:23:00Z">
            <w:trPr>
              <w:trHeight w:val="1335"/>
            </w:trPr>
          </w:trPrChange>
        </w:trPr>
        <w:tc>
          <w:tcPr>
            <w:tcW w:w="2154" w:type="dxa"/>
            <w:noWrap/>
            <w:vAlign w:val="center"/>
            <w:tcPrChange w:id="178"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Pr>
                <w:rFonts w:eastAsia="MS Mincho" w:cs="Times New Roman"/>
                <w:sz w:val="20"/>
                <w:szCs w:val="20"/>
                <w:lang w:eastAsia="ja-JP"/>
              </w:rPr>
              <w:t>s</w:t>
            </w:r>
            <w:r w:rsidRPr="002E41BA">
              <w:rPr>
                <w:rFonts w:eastAsia="MS Mincho" w:cs="Times New Roman"/>
                <w:sz w:val="20"/>
                <w:szCs w:val="20"/>
                <w:lang w:eastAsia="ja-JP"/>
              </w:rPr>
              <w:t>ample ID</w:t>
            </w:r>
          </w:p>
        </w:tc>
        <w:tc>
          <w:tcPr>
            <w:tcW w:w="2367" w:type="dxa"/>
            <w:noWrap/>
            <w:vAlign w:val="center"/>
            <w:tcPrChange w:id="179" w:author="Nikolaos Minadakis" w:date="2015-02-05T17:23:00Z">
              <w:tcPr>
                <w:tcW w:w="2164" w:type="dxa"/>
                <w:noWrap/>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ID of the sample that was extracted by specimen</w:t>
            </w:r>
          </w:p>
        </w:tc>
        <w:tc>
          <w:tcPr>
            <w:tcW w:w="1884" w:type="dxa"/>
            <w:vAlign w:val="center"/>
            <w:tcPrChange w:id="180" w:author="Nikolaos Minadakis" w:date="2015-02-05T17:23:00Z">
              <w:tcPr>
                <w:tcW w:w="1813" w:type="dxa"/>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"Station in the channel connecting the Rodia lagoon to the Amvrakikos Gulf (replicate A)"      "Station inside the Rodia lagoon (replicate B)" "Individual material"</w:t>
            </w:r>
          </w:p>
        </w:tc>
        <w:tc>
          <w:tcPr>
            <w:tcW w:w="2201" w:type="dxa"/>
            <w:noWrap/>
            <w:vAlign w:val="center"/>
            <w:tcPrChange w:id="181" w:author="Nikolaos Minadakis" w:date="2015-02-05T17:23:00Z">
              <w:tcPr>
                <w:tcW w:w="2064" w:type="dxa"/>
                <w:noWrap/>
                <w:vAlign w:val="center"/>
              </w:tcPr>
            </w:tcPrChange>
          </w:tcPr>
          <w:p w:rsidR="002E41BA" w:rsidRPr="002E41BA" w:rsidRDefault="002E41BA" w:rsidP="002E41BA">
            <w:pPr>
              <w:jc w:val="center"/>
              <w:rPr>
                <w:sz w:val="20"/>
                <w:szCs w:val="20"/>
                <w:lang w:val="en-US"/>
              </w:rPr>
            </w:pPr>
            <w:r w:rsidRPr="002E41BA">
              <w:rPr>
                <w:rFonts w:eastAsia="MS Mincho" w:cs="Times New Roman"/>
                <w:sz w:val="20"/>
                <w:szCs w:val="20"/>
                <w:lang w:val="en-US" w:eastAsia="ja-JP"/>
              </w:rPr>
              <w:t xml:space="preserve"> </w:t>
            </w:r>
            <w:r>
              <w:rPr>
                <w:rFonts w:eastAsia="MS Mincho" w:cs="Times New Roman"/>
                <w:sz w:val="20"/>
                <w:szCs w:val="20"/>
                <w:lang w:eastAsia="ja-JP"/>
              </w:rPr>
              <w:t>S2 Sample Taking.</w:t>
            </w:r>
            <w:r w:rsidRPr="002E41BA">
              <w:rPr>
                <w:rFonts w:cs="Arial"/>
                <w:color w:val="000000"/>
                <w:sz w:val="20"/>
                <w:szCs w:val="20"/>
                <w:lang w:eastAsia="el-GR"/>
              </w:rPr>
              <w:t xml:space="preserve"> </w:t>
            </w:r>
            <w:r>
              <w:rPr>
                <w:rFonts w:cs="Arial"/>
                <w:color w:val="000000"/>
                <w:sz w:val="20"/>
                <w:szCs w:val="20"/>
                <w:lang w:eastAsia="el-GR"/>
              </w:rPr>
              <w:br/>
            </w:r>
            <w:r w:rsidRPr="002E41BA">
              <w:rPr>
                <w:rFonts w:eastAsia="MS Mincho" w:cs="Times New Roman"/>
                <w:sz w:val="20"/>
                <w:szCs w:val="20"/>
                <w:lang w:eastAsia="ja-JP"/>
              </w:rPr>
              <w:t>O5 removed</w:t>
            </w:r>
            <w:r>
              <w:rPr>
                <w:rFonts w:eastAsia="MS Mincho" w:cs="Times New Roman"/>
                <w:sz w:val="20"/>
                <w:szCs w:val="20"/>
                <w:lang w:eastAsia="ja-JP"/>
              </w:rPr>
              <w:t>:</w:t>
            </w:r>
            <w:r>
              <w:rPr>
                <w:rFonts w:eastAsia="MS Mincho" w:cs="Times New Roman"/>
                <w:sz w:val="20"/>
                <w:szCs w:val="20"/>
                <w:lang w:eastAsia="ja-JP"/>
              </w:rPr>
              <w:br/>
            </w:r>
            <w:r w:rsidRPr="002E41BA">
              <w:rPr>
                <w:rFonts w:eastAsia="MS Mincho" w:cs="Times New Roman"/>
                <w:sz w:val="20"/>
                <w:szCs w:val="20"/>
                <w:lang w:eastAsia="ja-JP"/>
              </w:rPr>
              <w:t xml:space="preserve"> S13 Sample</w:t>
            </w:r>
            <w:r w:rsidRPr="002E41BA">
              <w:rPr>
                <w:rFonts w:cs="Times New Roman"/>
                <w:sz w:val="20"/>
                <w:szCs w:val="20"/>
                <w:lang w:val="en-US"/>
              </w:rPr>
              <w:t>.</w:t>
            </w:r>
            <w:r>
              <w:rPr>
                <w:rFonts w:cs="Times New Roman"/>
                <w:sz w:val="20"/>
                <w:szCs w:val="20"/>
                <w:lang w:val="en-US"/>
              </w:rPr>
              <w:br/>
            </w:r>
            <w:r w:rsidRPr="002E41BA">
              <w:rPr>
                <w:rFonts w:cs="Times New Roman"/>
                <w:sz w:val="20"/>
                <w:szCs w:val="20"/>
                <w:lang w:val="en-US"/>
              </w:rPr>
              <w:t>P1 is identified by:</w:t>
            </w:r>
            <w:r>
              <w:rPr>
                <w:rFonts w:cs="Times New Roman"/>
                <w:sz w:val="20"/>
                <w:szCs w:val="20"/>
                <w:lang w:val="en-US"/>
              </w:rPr>
              <w:br/>
            </w:r>
            <w:r w:rsidRPr="002E41BA">
              <w:rPr>
                <w:rFonts w:cs="Times New Roman"/>
                <w:sz w:val="20"/>
                <w:szCs w:val="20"/>
                <w:lang w:val="en-US"/>
              </w:rPr>
              <w:t>E42 Identifier</w:t>
            </w:r>
          </w:p>
          <w:p w:rsidR="002E41BA" w:rsidRPr="002E41BA" w:rsidRDefault="002E41BA" w:rsidP="002E41BA">
            <w:pPr>
              <w:spacing w:after="0" w:line="240" w:lineRule="auto"/>
              <w:jc w:val="center"/>
              <w:rPr>
                <w:rFonts w:eastAsia="MS Mincho"/>
                <w:sz w:val="20"/>
                <w:szCs w:val="20"/>
                <w:lang w:val="en-US" w:eastAsia="ja-JP"/>
              </w:rPr>
            </w:pPr>
          </w:p>
        </w:tc>
      </w:tr>
      <w:tr w:rsidR="002E41BA" w:rsidRPr="000F6243" w:rsidTr="00E01E99">
        <w:trPr>
          <w:trHeight w:val="300"/>
          <w:trPrChange w:id="182" w:author="Nikolaos Minadakis" w:date="2015-02-05T17:23:00Z">
            <w:trPr>
              <w:trHeight w:val="300"/>
            </w:trPr>
          </w:trPrChange>
        </w:trPr>
        <w:tc>
          <w:tcPr>
            <w:tcW w:w="2154" w:type="dxa"/>
            <w:noWrap/>
            <w:vAlign w:val="center"/>
            <w:tcPrChange w:id="183"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sidRPr="002E41BA">
              <w:rPr>
                <w:rFonts w:eastAsia="MS Mincho" w:cs="Times New Roman"/>
                <w:sz w:val="20"/>
                <w:szCs w:val="20"/>
                <w:lang w:eastAsia="ja-JP"/>
              </w:rPr>
              <w:t>samp_collect</w:t>
            </w:r>
            <w:r>
              <w:rPr>
                <w:rFonts w:eastAsia="MS Mincho" w:cs="Times New Roman"/>
                <w:sz w:val="20"/>
                <w:szCs w:val="20"/>
                <w:lang w:eastAsia="ja-JP"/>
              </w:rPr>
              <w:t>ion</w:t>
            </w:r>
            <w:r w:rsidRPr="002E41BA">
              <w:rPr>
                <w:rFonts w:eastAsia="MS Mincho" w:cs="Times New Roman"/>
                <w:sz w:val="20"/>
                <w:szCs w:val="20"/>
                <w:lang w:eastAsia="ja-JP"/>
              </w:rPr>
              <w:t>_device</w:t>
            </w:r>
          </w:p>
        </w:tc>
        <w:tc>
          <w:tcPr>
            <w:tcW w:w="2367" w:type="dxa"/>
            <w:noWrap/>
            <w:vAlign w:val="center"/>
            <w:tcPrChange w:id="184" w:author="Nikolaos Minadakis" w:date="2015-02-05T17:23:00Z">
              <w:tcPr>
                <w:tcW w:w="2164" w:type="dxa"/>
                <w:noWrap/>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The device or method that used during sample collection</w:t>
            </w:r>
          </w:p>
        </w:tc>
        <w:tc>
          <w:tcPr>
            <w:tcW w:w="1884" w:type="dxa"/>
            <w:noWrap/>
            <w:vAlign w:val="center"/>
            <w:tcPrChange w:id="185"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sz w:val="20"/>
                <w:szCs w:val="20"/>
                <w:lang w:eastAsia="ja-JP"/>
              </w:rPr>
            </w:pPr>
            <w:r w:rsidRPr="002E41BA">
              <w:rPr>
                <w:rFonts w:eastAsia="MS Mincho" w:cs="Times New Roman"/>
                <w:sz w:val="20"/>
                <w:szCs w:val="20"/>
                <w:lang w:val="en-US" w:eastAsia="ja-JP"/>
              </w:rPr>
              <w:t>"</w:t>
            </w:r>
            <w:r w:rsidRPr="002E41BA">
              <w:rPr>
                <w:rFonts w:eastAsia="MS Mincho" w:cs="Times New Roman"/>
                <w:sz w:val="20"/>
                <w:szCs w:val="20"/>
                <w:lang w:eastAsia="ja-JP"/>
              </w:rPr>
              <w:t>Sequencer 08E01106</w:t>
            </w:r>
            <w:r w:rsidRPr="002E41BA">
              <w:rPr>
                <w:rFonts w:eastAsia="MS Mincho" w:cs="Times New Roman"/>
                <w:sz w:val="20"/>
                <w:szCs w:val="20"/>
                <w:lang w:val="en-US" w:eastAsia="ja-JP"/>
              </w:rPr>
              <w:t>"</w:t>
            </w:r>
          </w:p>
        </w:tc>
        <w:tc>
          <w:tcPr>
            <w:tcW w:w="2201" w:type="dxa"/>
            <w:noWrap/>
            <w:vAlign w:val="center"/>
            <w:tcPrChange w:id="186" w:author="Nikolaos Minadakis" w:date="2015-02-05T17:23:00Z">
              <w:tcPr>
                <w:tcW w:w="2064" w:type="dxa"/>
                <w:noWrap/>
                <w:vAlign w:val="center"/>
              </w:tcPr>
            </w:tcPrChange>
          </w:tcPr>
          <w:p w:rsidR="002E41BA" w:rsidRPr="002E41BA" w:rsidRDefault="002E41BA">
            <w:pPr>
              <w:spacing w:after="0" w:line="240" w:lineRule="auto"/>
              <w:jc w:val="center"/>
              <w:rPr>
                <w:rFonts w:eastAsia="MS Mincho"/>
                <w:sz w:val="20"/>
                <w:szCs w:val="20"/>
                <w:lang w:eastAsia="ja-JP"/>
              </w:rPr>
            </w:pPr>
            <w:r w:rsidRPr="002E41BA">
              <w:rPr>
                <w:rFonts w:eastAsia="MS Mincho" w:cs="Times New Roman"/>
                <w:sz w:val="20"/>
                <w:szCs w:val="20"/>
                <w:lang w:eastAsia="ja-JP"/>
              </w:rPr>
              <w:t xml:space="preserve">S2 </w:t>
            </w:r>
            <w:r>
              <w:rPr>
                <w:rFonts w:eastAsia="MS Mincho" w:cs="Times New Roman"/>
                <w:sz w:val="20"/>
                <w:szCs w:val="20"/>
                <w:lang w:eastAsia="ja-JP"/>
              </w:rPr>
              <w:t>Sample Taking.</w:t>
            </w:r>
            <w:r w:rsidRPr="002E41BA">
              <w:rPr>
                <w:rFonts w:cs="Arial"/>
                <w:color w:val="000000"/>
                <w:sz w:val="20"/>
                <w:szCs w:val="20"/>
                <w:lang w:eastAsia="el-GR"/>
              </w:rPr>
              <w:t xml:space="preserve"> P16 used specific object :</w:t>
            </w:r>
            <w:r>
              <w:rPr>
                <w:rFonts w:cs="Arial"/>
                <w:color w:val="000000"/>
                <w:sz w:val="20"/>
                <w:szCs w:val="20"/>
                <w:lang w:eastAsia="el-GR"/>
              </w:rPr>
              <w:br/>
            </w:r>
            <w:r w:rsidRPr="002E41BA">
              <w:rPr>
                <w:rFonts w:eastAsia="MS Mincho" w:cs="Times New Roman"/>
                <w:sz w:val="20"/>
                <w:szCs w:val="20"/>
                <w:lang w:eastAsia="ja-JP"/>
              </w:rPr>
              <w:t>D8</w:t>
            </w:r>
            <w:r w:rsidRPr="002E41BA">
              <w:rPr>
                <w:rFonts w:eastAsia="MS Mincho" w:cs="Times New Roman"/>
                <w:sz w:val="20"/>
                <w:szCs w:val="20"/>
                <w:lang w:val="en-US" w:eastAsia="ja-JP"/>
              </w:rPr>
              <w:t xml:space="preserve"> Digital Device</w:t>
            </w:r>
          </w:p>
        </w:tc>
      </w:tr>
      <w:tr w:rsidR="002E41BA" w:rsidRPr="00055B4B" w:rsidTr="00E01E99">
        <w:trPr>
          <w:trHeight w:val="300"/>
          <w:trPrChange w:id="187" w:author="Nikolaos Minadakis" w:date="2015-02-05T17:23:00Z">
            <w:trPr>
              <w:trHeight w:val="300"/>
            </w:trPr>
          </w:trPrChange>
        </w:trPr>
        <w:tc>
          <w:tcPr>
            <w:tcW w:w="2154" w:type="dxa"/>
            <w:noWrap/>
            <w:vAlign w:val="center"/>
            <w:tcPrChange w:id="188" w:author="Nikolaos Minadakis" w:date="2015-02-05T17:23:00Z">
              <w:tcPr>
                <w:tcW w:w="2361" w:type="dxa"/>
                <w:noWrap/>
                <w:vAlign w:val="center"/>
              </w:tcPr>
            </w:tcPrChange>
          </w:tcPr>
          <w:p w:rsidR="002E41BA" w:rsidRPr="002E41BA" w:rsidRDefault="002E41BA" w:rsidP="002E41BA">
            <w:pPr>
              <w:spacing w:after="0" w:line="240" w:lineRule="auto"/>
              <w:rPr>
                <w:rFonts w:eastAsia="MS Mincho" w:cs="Times New Roman"/>
                <w:sz w:val="20"/>
                <w:szCs w:val="20"/>
                <w:lang w:eastAsia="ja-JP"/>
              </w:rPr>
            </w:pPr>
            <w:r w:rsidRPr="002E41BA">
              <w:rPr>
                <w:rFonts w:eastAsia="MS Mincho" w:cs="Times New Roman"/>
                <w:sz w:val="20"/>
                <w:szCs w:val="20"/>
                <w:lang w:eastAsia="ja-JP"/>
              </w:rPr>
              <w:t>samp_size</w:t>
            </w:r>
          </w:p>
        </w:tc>
        <w:tc>
          <w:tcPr>
            <w:tcW w:w="2367" w:type="dxa"/>
            <w:noWrap/>
            <w:vAlign w:val="center"/>
            <w:tcPrChange w:id="189" w:author="Nikolaos Minadakis" w:date="2015-02-05T17:23:00Z">
              <w:tcPr>
                <w:tcW w:w="2164" w:type="dxa"/>
                <w:noWrap/>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Amount or size of sample that collected</w:t>
            </w:r>
          </w:p>
        </w:tc>
        <w:tc>
          <w:tcPr>
            <w:tcW w:w="1884" w:type="dxa"/>
            <w:noWrap/>
            <w:vAlign w:val="center"/>
            <w:tcPrChange w:id="190" w:author="Nikolaos Minadakis" w:date="2015-02-05T17:23:00Z">
              <w:tcPr>
                <w:tcW w:w="1813" w:type="dxa"/>
                <w:noWrap/>
                <w:vAlign w:val="center"/>
              </w:tcPr>
            </w:tcPrChange>
          </w:tcPr>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"Amount = 5"</w:t>
            </w:r>
          </w:p>
          <w:p w:rsidR="002E41BA" w:rsidRPr="002E41BA" w:rsidRDefault="002E41BA" w:rsidP="002E41BA">
            <w:pPr>
              <w:spacing w:after="0" w:line="240" w:lineRule="auto"/>
              <w:jc w:val="center"/>
              <w:rPr>
                <w:rFonts w:eastAsia="MS Mincho" w:cs="Times New Roman"/>
                <w:sz w:val="20"/>
                <w:szCs w:val="20"/>
                <w:lang w:val="en-US" w:eastAsia="ja-JP"/>
              </w:rPr>
            </w:pPr>
            <w:r w:rsidRPr="002E41BA">
              <w:rPr>
                <w:rFonts w:eastAsia="MS Mincho" w:cs="Times New Roman"/>
                <w:sz w:val="20"/>
                <w:szCs w:val="20"/>
                <w:lang w:val="en-US" w:eastAsia="ja-JP"/>
              </w:rPr>
              <w:t>"Size = 16KB"</w:t>
            </w:r>
          </w:p>
        </w:tc>
        <w:tc>
          <w:tcPr>
            <w:tcW w:w="2201" w:type="dxa"/>
            <w:noWrap/>
            <w:vAlign w:val="center"/>
            <w:tcPrChange w:id="191" w:author="Nikolaos Minadakis" w:date="2015-02-05T17:23:00Z">
              <w:tcPr>
                <w:tcW w:w="2064" w:type="dxa"/>
                <w:noWrap/>
                <w:vAlign w:val="center"/>
              </w:tcPr>
            </w:tcPrChange>
          </w:tcPr>
          <w:p w:rsidR="002E41BA" w:rsidRPr="00055B4B" w:rsidRDefault="002E41BA">
            <w:pPr>
              <w:spacing w:after="0" w:line="240" w:lineRule="auto"/>
              <w:jc w:val="center"/>
              <w:rPr>
                <w:rFonts w:eastAsia="MS Mincho"/>
                <w:sz w:val="20"/>
                <w:szCs w:val="20"/>
                <w:lang w:val="es-ES_tradnl" w:eastAsia="ja-JP"/>
              </w:rPr>
            </w:pPr>
            <w:r w:rsidRPr="002E41BA">
              <w:rPr>
                <w:rFonts w:eastAsia="MS Mincho" w:cs="Times New Roman"/>
                <w:sz w:val="20"/>
                <w:szCs w:val="20"/>
                <w:lang w:val="en-US" w:eastAsia="ja-JP"/>
              </w:rPr>
              <w:t xml:space="preserve"> </w:t>
            </w:r>
            <w:r>
              <w:rPr>
                <w:rFonts w:eastAsia="MS Mincho" w:cs="Times New Roman"/>
                <w:sz w:val="20"/>
                <w:szCs w:val="20"/>
                <w:lang w:eastAsia="ja-JP"/>
              </w:rPr>
              <w:t>S2 Sample Taking.</w:t>
            </w:r>
            <w:r w:rsidRPr="002E41BA">
              <w:rPr>
                <w:rFonts w:cs="Arial"/>
                <w:color w:val="000000"/>
                <w:sz w:val="20"/>
                <w:szCs w:val="20"/>
                <w:lang w:eastAsia="el-GR"/>
              </w:rPr>
              <w:t xml:space="preserve"> </w:t>
            </w:r>
            <w:r w:rsidRPr="002E41BA">
              <w:rPr>
                <w:rFonts w:eastAsia="MS Mincho" w:cs="Times New Roman"/>
                <w:sz w:val="20"/>
                <w:szCs w:val="20"/>
                <w:lang w:eastAsia="ja-JP"/>
              </w:rPr>
              <w:t>O5 removed</w:t>
            </w:r>
            <w:r>
              <w:rPr>
                <w:rFonts w:eastAsia="MS Mincho" w:cs="Times New Roman"/>
                <w:sz w:val="20"/>
                <w:szCs w:val="20"/>
                <w:lang w:eastAsia="ja-JP"/>
              </w:rPr>
              <w:t>:</w:t>
            </w:r>
            <w:r w:rsidRPr="002E41BA">
              <w:rPr>
                <w:rFonts w:eastAsia="MS Mincho" w:cs="Times New Roman"/>
                <w:sz w:val="20"/>
                <w:szCs w:val="20"/>
                <w:lang w:eastAsia="ja-JP"/>
              </w:rPr>
              <w:t xml:space="preserve"> </w:t>
            </w:r>
            <w:r>
              <w:rPr>
                <w:rFonts w:eastAsia="MS Mincho" w:cs="Times New Roman"/>
                <w:sz w:val="20"/>
                <w:szCs w:val="20"/>
                <w:lang w:eastAsia="ja-JP"/>
              </w:rPr>
              <w:br/>
            </w:r>
            <w:r w:rsidRPr="002E41BA">
              <w:rPr>
                <w:rFonts w:eastAsia="MS Mincho" w:cs="Times New Roman"/>
                <w:sz w:val="20"/>
                <w:szCs w:val="20"/>
                <w:lang w:eastAsia="ja-JP"/>
              </w:rPr>
              <w:t>S13 Sample</w:t>
            </w:r>
            <w:r>
              <w:rPr>
                <w:rFonts w:cs="Times New Roman"/>
                <w:sz w:val="20"/>
                <w:szCs w:val="20"/>
                <w:lang w:val="en-US"/>
              </w:rPr>
              <w:t>.</w:t>
            </w:r>
            <w:r>
              <w:rPr>
                <w:rFonts w:cs="Times New Roman"/>
                <w:sz w:val="20"/>
                <w:szCs w:val="20"/>
                <w:lang w:val="en-US"/>
              </w:rPr>
              <w:br/>
            </w:r>
            <w:r w:rsidRPr="00055B4B">
              <w:rPr>
                <w:rFonts w:cs="Times New Roman"/>
                <w:sz w:val="20"/>
                <w:szCs w:val="20"/>
                <w:lang w:val="es-ES_tradnl"/>
              </w:rPr>
              <w:t>P43 has dimension :E54 Dimension</w:t>
            </w:r>
          </w:p>
        </w:tc>
      </w:tr>
    </w:tbl>
    <w:p w:rsidR="00501E9C" w:rsidRPr="00055B4B" w:rsidRDefault="00501E9C" w:rsidP="00501E9C">
      <w:pPr>
        <w:jc w:val="center"/>
        <w:rPr>
          <w:rFonts w:cs="Times New Roman"/>
          <w:i/>
          <w:iCs/>
          <w:sz w:val="24"/>
          <w:szCs w:val="24"/>
          <w:lang w:val="es-ES_tradnl"/>
        </w:rPr>
      </w:pPr>
    </w:p>
    <w:p w:rsidR="00501E9C" w:rsidRPr="00770D20" w:rsidRDefault="00501E9C" w:rsidP="00501E9C">
      <w:pPr>
        <w:jc w:val="center"/>
        <w:rPr>
          <w:rFonts w:cs="Times New Roman"/>
          <w:i/>
          <w:iCs/>
          <w:sz w:val="24"/>
          <w:szCs w:val="24"/>
          <w:lang w:val="en-US"/>
        </w:rPr>
      </w:pPr>
      <w:r w:rsidRPr="00770D20">
        <w:rPr>
          <w:rFonts w:cs="Times New Roman"/>
          <w:i/>
          <w:iCs/>
          <w:sz w:val="24"/>
          <w:szCs w:val="24"/>
          <w:lang w:val="en-US"/>
        </w:rPr>
        <w:t>Table 9a: Metadata about Sampling</w:t>
      </w:r>
      <w:r w:rsidR="00DE5ED2">
        <w:rPr>
          <w:rFonts w:cs="Times New Roman"/>
          <w:i/>
          <w:iCs/>
          <w:sz w:val="24"/>
          <w:szCs w:val="24"/>
          <w:lang w:val="en-US"/>
        </w:rPr>
        <w:t xml:space="preserve"> </w:t>
      </w:r>
      <w:r w:rsidRPr="00770D20">
        <w:rPr>
          <w:rFonts w:cs="Times New Roman"/>
          <w:i/>
          <w:iCs/>
          <w:sz w:val="24"/>
          <w:szCs w:val="24"/>
          <w:lang w:val="en-US"/>
        </w:rPr>
        <w:t>Event</w:t>
      </w:r>
    </w:p>
    <w:p w:rsidR="00501E9C" w:rsidRPr="00770D20" w:rsidRDefault="00501E9C" w:rsidP="00DE5ED2">
      <w:pPr>
        <w:rPr>
          <w:rFonts w:cs="Times New Roman"/>
          <w:i/>
          <w:iCs/>
          <w:sz w:val="24"/>
          <w:szCs w:val="24"/>
          <w:lang w:val="en-US"/>
        </w:rPr>
      </w:pPr>
    </w:p>
    <w:p w:rsidR="00501E9C" w:rsidRPr="00DE5ED2" w:rsidRDefault="00501E9C" w:rsidP="00501E9C">
      <w:pPr>
        <w:jc w:val="center"/>
        <w:rPr>
          <w:rFonts w:cs="Times New Roman"/>
          <w:b/>
          <w:sz w:val="24"/>
          <w:szCs w:val="24"/>
          <w:lang w:val="en-US"/>
        </w:rPr>
      </w:pPr>
      <w:r w:rsidRPr="00DE5ED2">
        <w:rPr>
          <w:rFonts w:cs="Times New Roman"/>
          <w:b/>
          <w:sz w:val="24"/>
          <w:szCs w:val="24"/>
          <w:lang w:val="en-US"/>
        </w:rPr>
        <w:t>Metadata about DNA Sequenc</w:t>
      </w:r>
      <w:r w:rsidR="00876C5E" w:rsidRPr="00DE5ED2">
        <w:rPr>
          <w:rFonts w:cs="Times New Roman"/>
          <w:b/>
          <w:sz w:val="24"/>
          <w:szCs w:val="24"/>
          <w:lang w:val="en-US"/>
        </w:rPr>
        <w:t>ing Event</w:t>
      </w:r>
    </w:p>
    <w:tbl>
      <w:tblPr>
        <w:tblW w:w="86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28"/>
        <w:gridCol w:w="1984"/>
        <w:gridCol w:w="1985"/>
        <w:gridCol w:w="2431"/>
      </w:tblGrid>
      <w:tr w:rsidR="00876C5E" w:rsidRPr="000F6243" w:rsidTr="00D6482F">
        <w:trPr>
          <w:trHeight w:val="382"/>
        </w:trPr>
        <w:tc>
          <w:tcPr>
            <w:tcW w:w="2228" w:type="dxa"/>
            <w:shd w:val="clear" w:color="auto" w:fill="DDD9C3"/>
            <w:noWrap/>
            <w:vAlign w:val="center"/>
          </w:tcPr>
          <w:p w:rsidR="00876C5E" w:rsidRPr="00DE5ED2" w:rsidRDefault="00876C5E" w:rsidP="00876C5E">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Metadata</w:t>
            </w:r>
          </w:p>
        </w:tc>
        <w:tc>
          <w:tcPr>
            <w:tcW w:w="1984" w:type="dxa"/>
            <w:shd w:val="clear" w:color="auto" w:fill="DDD9C3"/>
            <w:vAlign w:val="center"/>
          </w:tcPr>
          <w:p w:rsidR="00876C5E" w:rsidRPr="00DE5ED2" w:rsidRDefault="00876C5E" w:rsidP="00876C5E">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Definition</w:t>
            </w:r>
          </w:p>
        </w:tc>
        <w:tc>
          <w:tcPr>
            <w:tcW w:w="1985" w:type="dxa"/>
            <w:shd w:val="clear" w:color="auto" w:fill="DDD9C3"/>
            <w:vAlign w:val="center"/>
          </w:tcPr>
          <w:p w:rsidR="00876C5E" w:rsidRPr="00DE5ED2" w:rsidRDefault="00876C5E" w:rsidP="00876C5E">
            <w:pPr>
              <w:spacing w:after="0" w:line="240" w:lineRule="auto"/>
              <w:jc w:val="center"/>
              <w:rPr>
                <w:rFonts w:eastAsia="MS Mincho" w:cs="Times New Roman"/>
                <w:b/>
                <w:bCs/>
                <w:szCs w:val="20"/>
                <w:lang w:eastAsia="ja-JP"/>
              </w:rPr>
            </w:pPr>
            <w:r w:rsidRPr="00DE5ED2">
              <w:rPr>
                <w:rFonts w:eastAsia="MS Mincho" w:cs="Times New Roman"/>
                <w:b/>
                <w:bCs/>
                <w:szCs w:val="20"/>
                <w:lang w:eastAsia="ja-JP"/>
              </w:rPr>
              <w:t>Example(s)</w:t>
            </w:r>
          </w:p>
        </w:tc>
        <w:tc>
          <w:tcPr>
            <w:tcW w:w="2431" w:type="dxa"/>
            <w:shd w:val="clear" w:color="auto" w:fill="DDD9C3"/>
            <w:noWrap/>
            <w:vAlign w:val="center"/>
          </w:tcPr>
          <w:p w:rsidR="00876C5E" w:rsidRPr="00DE5ED2" w:rsidRDefault="003C7F13" w:rsidP="00876C5E">
            <w:pPr>
              <w:spacing w:after="0" w:line="240" w:lineRule="auto"/>
              <w:jc w:val="center"/>
              <w:rPr>
                <w:rFonts w:eastAsia="MS Mincho" w:cs="Times New Roman"/>
                <w:b/>
                <w:bCs/>
                <w:szCs w:val="20"/>
                <w:lang w:eastAsia="ja-JP"/>
              </w:rPr>
            </w:pPr>
            <w:r w:rsidRPr="009D4A12">
              <w:rPr>
                <w:rFonts w:cs="Times New Roman"/>
                <w:b/>
                <w:bCs/>
                <w:szCs w:val="20"/>
              </w:rPr>
              <w:t>CRM family models</w:t>
            </w:r>
          </w:p>
        </w:tc>
      </w:tr>
      <w:tr w:rsidR="00876C5E" w:rsidRPr="000F6243" w:rsidTr="00D6482F">
        <w:trPr>
          <w:trHeight w:val="600"/>
        </w:trPr>
        <w:tc>
          <w:tcPr>
            <w:tcW w:w="2228" w:type="dxa"/>
            <w:noWrap/>
            <w:vAlign w:val="center"/>
          </w:tcPr>
          <w:p w:rsidR="00876C5E" w:rsidRPr="00DE5ED2" w:rsidRDefault="00876C5E" w:rsidP="00876C5E">
            <w:pPr>
              <w:spacing w:after="0" w:line="240" w:lineRule="auto"/>
              <w:rPr>
                <w:rFonts w:eastAsia="MS Mincho" w:cs="Times New Roman"/>
                <w:sz w:val="20"/>
                <w:szCs w:val="20"/>
                <w:lang w:eastAsia="ja-JP"/>
              </w:rPr>
            </w:pPr>
            <w:r w:rsidRPr="00DE5ED2">
              <w:rPr>
                <w:rFonts w:eastAsia="MS Mincho" w:cs="Times New Roman"/>
                <w:sz w:val="20"/>
                <w:szCs w:val="20"/>
                <w:lang w:eastAsia="ja-JP"/>
              </w:rPr>
              <w:t>DNA SequencingProcess ID</w:t>
            </w:r>
          </w:p>
        </w:tc>
        <w:tc>
          <w:tcPr>
            <w:tcW w:w="1984" w:type="dxa"/>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The ID of the sequencing event</w:t>
            </w:r>
          </w:p>
        </w:tc>
        <w:tc>
          <w:tcPr>
            <w:tcW w:w="1985" w:type="dxa"/>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"tatutggugaatt-1753"</w:t>
            </w:r>
          </w:p>
        </w:tc>
        <w:tc>
          <w:tcPr>
            <w:tcW w:w="2431" w:type="dxa"/>
            <w:noWrap/>
            <w:vAlign w:val="center"/>
          </w:tcPr>
          <w:p w:rsidR="00876C5E" w:rsidRPr="00DE5ED2" w:rsidRDefault="00876C5E" w:rsidP="00876C5E">
            <w:pPr>
              <w:spacing w:after="0" w:line="240" w:lineRule="auto"/>
              <w:jc w:val="center"/>
              <w:rPr>
                <w:rFonts w:cs="Times New Roman"/>
                <w:sz w:val="20"/>
                <w:szCs w:val="20"/>
                <w:lang w:val="en-US"/>
              </w:rPr>
            </w:pPr>
            <w:r w:rsidRPr="00DE5ED2">
              <w:rPr>
                <w:rFonts w:cs="Times New Roman"/>
                <w:sz w:val="20"/>
                <w:szCs w:val="20"/>
                <w:lang w:val="en-US"/>
              </w:rPr>
              <w:t>D2 Digitization Process.</w:t>
            </w:r>
            <w:r w:rsidRPr="00DE5ED2">
              <w:rPr>
                <w:rFonts w:cs="Times New Roman"/>
                <w:sz w:val="20"/>
                <w:szCs w:val="20"/>
                <w:lang w:val="en-US"/>
              </w:rPr>
              <w:br/>
            </w:r>
            <w:ins w:id="192" w:author="Nikolaos Minadakis" w:date="2015-02-05T17:11:00Z">
              <w:r w:rsidR="00527B4B">
                <w:rPr>
                  <w:rFonts w:cs="Times New Roman"/>
                  <w:sz w:val="20"/>
                  <w:szCs w:val="20"/>
                </w:rPr>
                <w:t>P48 has preferred identifier:E42 Identifier</w:t>
              </w:r>
            </w:ins>
            <w:del w:id="193" w:author="Nikolaos Minadakis" w:date="2015-02-05T17:11:00Z">
              <w:r w:rsidRPr="00DE5ED2" w:rsidDel="00527B4B">
                <w:rPr>
                  <w:rFonts w:cs="Times New Roman"/>
                  <w:sz w:val="20"/>
                  <w:szCs w:val="20"/>
                  <w:lang w:val="en-US"/>
                </w:rPr>
                <w:delText xml:space="preserve">LF2 Digitized: </w:delText>
              </w:r>
              <w:r w:rsidRPr="00DE5ED2" w:rsidDel="00527B4B">
                <w:rPr>
                  <w:rFonts w:cs="Times New Roman"/>
                  <w:sz w:val="20"/>
                  <w:szCs w:val="20"/>
                  <w:lang w:val="en-US"/>
                </w:rPr>
                <w:br/>
                <w:delText>S3 Sample</w:delText>
              </w:r>
            </w:del>
          </w:p>
          <w:p w:rsidR="00876C5E" w:rsidRPr="00DE5ED2" w:rsidRDefault="00876C5E" w:rsidP="00876C5E">
            <w:pPr>
              <w:spacing w:after="0" w:line="240" w:lineRule="auto"/>
              <w:jc w:val="center"/>
              <w:rPr>
                <w:rFonts w:eastAsia="MS Mincho"/>
                <w:sz w:val="20"/>
                <w:szCs w:val="20"/>
                <w:lang w:val="en-US" w:eastAsia="ja-JP"/>
              </w:rPr>
            </w:pPr>
            <w:r w:rsidRPr="00DE5ED2">
              <w:rPr>
                <w:rFonts w:cs="Times New Roman"/>
                <w:sz w:val="20"/>
                <w:szCs w:val="20"/>
                <w:lang w:val="en-US"/>
              </w:rPr>
              <w:t>&amp;</w:t>
            </w:r>
            <w:r w:rsidRPr="00DE5ED2">
              <w:rPr>
                <w:rFonts w:cs="Times New Roman"/>
                <w:sz w:val="20"/>
                <w:szCs w:val="20"/>
                <w:lang w:val="en-US"/>
              </w:rPr>
              <w:br/>
              <w:t>D2 Digitization Process.</w:t>
            </w:r>
            <w:r w:rsidRPr="00DE5ED2">
              <w:rPr>
                <w:rFonts w:cs="Times New Roman"/>
                <w:sz w:val="20"/>
                <w:szCs w:val="20"/>
                <w:lang w:val="en-US"/>
              </w:rPr>
              <w:br/>
            </w:r>
            <w:r w:rsidRPr="00DE5ED2">
              <w:rPr>
                <w:rFonts w:cs="Times New Roman"/>
                <w:sz w:val="20"/>
                <w:szCs w:val="20"/>
                <w:lang w:val="en-US"/>
              </w:rPr>
              <w:lastRenderedPageBreak/>
              <w:t>P2 has type.</w:t>
            </w:r>
            <w:r w:rsidRPr="00DE5ED2">
              <w:rPr>
                <w:rFonts w:cs="Times New Roman"/>
                <w:sz w:val="20"/>
                <w:szCs w:val="20"/>
                <w:lang w:val="en-US"/>
              </w:rPr>
              <w:br/>
              <w:t xml:space="preserve">E55 Type: </w:t>
            </w:r>
            <w:r w:rsidRPr="00DE5ED2">
              <w:rPr>
                <w:rFonts w:cs="Times New Roman"/>
                <w:sz w:val="20"/>
                <w:szCs w:val="20"/>
                <w:lang w:val="en-US"/>
              </w:rPr>
              <w:br/>
              <w:t>DNA Sequencing</w:t>
            </w:r>
          </w:p>
        </w:tc>
      </w:tr>
      <w:tr w:rsidR="00876C5E" w:rsidRPr="000F6243" w:rsidTr="00D6482F">
        <w:trPr>
          <w:trHeight w:val="600"/>
        </w:trPr>
        <w:tc>
          <w:tcPr>
            <w:tcW w:w="2228" w:type="dxa"/>
            <w:noWrap/>
            <w:vAlign w:val="center"/>
          </w:tcPr>
          <w:p w:rsidR="00876C5E" w:rsidRPr="00DE5ED2" w:rsidRDefault="00876C5E" w:rsidP="00876C5E">
            <w:pPr>
              <w:spacing w:after="0" w:line="240" w:lineRule="auto"/>
              <w:rPr>
                <w:rFonts w:eastAsia="MS Mincho" w:cs="Times New Roman"/>
                <w:sz w:val="20"/>
                <w:szCs w:val="20"/>
                <w:lang w:eastAsia="ja-JP"/>
              </w:rPr>
            </w:pPr>
            <w:r w:rsidRPr="00DE5ED2">
              <w:rPr>
                <w:rFonts w:eastAsia="MS Mincho" w:cs="Times New Roman"/>
                <w:sz w:val="20"/>
                <w:szCs w:val="20"/>
                <w:lang w:eastAsia="ja-JP"/>
              </w:rPr>
              <w:lastRenderedPageBreak/>
              <w:t>project_name</w:t>
            </w:r>
          </w:p>
        </w:tc>
        <w:tc>
          <w:tcPr>
            <w:tcW w:w="1984" w:type="dxa"/>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Name of the project within which the sequencing was organized</w:t>
            </w:r>
          </w:p>
        </w:tc>
        <w:tc>
          <w:tcPr>
            <w:tcW w:w="1985" w:type="dxa"/>
            <w:vAlign w:val="center"/>
          </w:tcPr>
          <w:p w:rsidR="00876C5E" w:rsidRPr="00DE5ED2" w:rsidRDefault="00876C5E" w:rsidP="00876C5E">
            <w:pPr>
              <w:spacing w:after="0" w:line="240" w:lineRule="auto"/>
              <w:jc w:val="center"/>
              <w:rPr>
                <w:rFonts w:eastAsia="MS Mincho"/>
                <w:b/>
                <w:bCs/>
                <w:sz w:val="20"/>
                <w:szCs w:val="20"/>
                <w:lang w:eastAsia="ja-JP"/>
              </w:rPr>
            </w:pPr>
            <w:r w:rsidRPr="00DE5ED2">
              <w:rPr>
                <w:rFonts w:eastAsia="MS Mincho" w:cs="Times New Roman"/>
                <w:sz w:val="20"/>
                <w:szCs w:val="20"/>
                <w:lang w:val="en-US" w:eastAsia="ja-JP"/>
              </w:rPr>
              <w:t>"</w:t>
            </w:r>
            <w:r w:rsidRPr="00DE5ED2">
              <w:rPr>
                <w:rFonts w:eastAsia="MS Mincho" w:cs="Times New Roman"/>
                <w:sz w:val="20"/>
                <w:szCs w:val="20"/>
                <w:lang w:eastAsia="ja-JP"/>
              </w:rPr>
              <w:t>BiodiversityPatternsinAmvrakikos</w:t>
            </w:r>
            <w:r w:rsidRPr="00DE5ED2">
              <w:rPr>
                <w:rFonts w:eastAsia="MS Mincho" w:cs="Times New Roman"/>
                <w:sz w:val="20"/>
                <w:szCs w:val="20"/>
                <w:lang w:val="en-US" w:eastAsia="ja-JP"/>
              </w:rPr>
              <w:t>"</w:t>
            </w:r>
          </w:p>
        </w:tc>
        <w:tc>
          <w:tcPr>
            <w:tcW w:w="2431"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cs="Times New Roman"/>
                <w:sz w:val="20"/>
                <w:szCs w:val="20"/>
                <w:lang w:val="en-US"/>
              </w:rPr>
              <w:t>BC21 Dataset.</w:t>
            </w:r>
            <w:r w:rsidR="00D6482F" w:rsidRPr="00DE5ED2">
              <w:rPr>
                <w:rFonts w:cs="Times New Roman"/>
                <w:sz w:val="20"/>
                <w:szCs w:val="20"/>
                <w:lang w:val="en-US"/>
              </w:rPr>
              <w:br/>
            </w:r>
            <w:r w:rsidRPr="00DE5ED2">
              <w:rPr>
                <w:rFonts w:cs="Times New Roman"/>
                <w:sz w:val="20"/>
                <w:szCs w:val="20"/>
                <w:lang w:val="en-US"/>
              </w:rPr>
              <w:t>P1 is identified by:</w:t>
            </w:r>
            <w:r w:rsidR="00D6482F" w:rsidRPr="00DE5ED2">
              <w:rPr>
                <w:rFonts w:cs="Times New Roman"/>
                <w:sz w:val="20"/>
                <w:szCs w:val="20"/>
                <w:lang w:val="en-US"/>
              </w:rPr>
              <w:br/>
            </w:r>
            <w:r w:rsidRPr="00DE5ED2">
              <w:rPr>
                <w:rFonts w:cs="Times New Roman"/>
                <w:sz w:val="20"/>
                <w:szCs w:val="20"/>
                <w:lang w:val="en-US"/>
              </w:rPr>
              <w:t>E42 Identifier</w:t>
            </w:r>
          </w:p>
        </w:tc>
      </w:tr>
      <w:tr w:rsidR="00876C5E" w:rsidRPr="00770D20" w:rsidTr="00D6482F">
        <w:trPr>
          <w:trHeight w:val="440"/>
        </w:trPr>
        <w:tc>
          <w:tcPr>
            <w:tcW w:w="2228" w:type="dxa"/>
            <w:noWrap/>
            <w:vAlign w:val="center"/>
          </w:tcPr>
          <w:p w:rsidR="00876C5E" w:rsidRPr="00DE5ED2" w:rsidRDefault="00D6482F" w:rsidP="00876C5E">
            <w:pPr>
              <w:spacing w:after="0" w:line="240" w:lineRule="auto"/>
              <w:rPr>
                <w:rFonts w:eastAsia="MS Mincho" w:cs="Times New Roman"/>
                <w:sz w:val="20"/>
                <w:szCs w:val="20"/>
                <w:lang w:eastAsia="ja-JP"/>
              </w:rPr>
            </w:pPr>
            <w:r w:rsidRPr="00DE5ED2">
              <w:rPr>
                <w:rFonts w:eastAsia="MS Mincho" w:cs="Times New Roman"/>
                <w:sz w:val="20"/>
                <w:szCs w:val="20"/>
                <w:lang w:eastAsia="ja-JP"/>
              </w:rPr>
              <w:t>institution</w:t>
            </w:r>
          </w:p>
        </w:tc>
        <w:tc>
          <w:tcPr>
            <w:tcW w:w="1984"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eastAsia="MS Mincho" w:cs="Times New Roman"/>
                <w:sz w:val="20"/>
                <w:szCs w:val="20"/>
                <w:lang w:val="en-US" w:eastAsia="ja-JP"/>
              </w:rPr>
              <w:t xml:space="preserve">Organizationcontact about </w:t>
            </w:r>
            <w:r w:rsidRPr="00DE5ED2">
              <w:rPr>
                <w:rFonts w:cs="Times New Roman"/>
                <w:sz w:val="20"/>
                <w:szCs w:val="20"/>
                <w:lang w:val="en-US"/>
              </w:rPr>
              <w:t>DNA sequence extraction event</w:t>
            </w:r>
          </w:p>
        </w:tc>
        <w:tc>
          <w:tcPr>
            <w:tcW w:w="1985" w:type="dxa"/>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"Hellenic Centre for Marine Research"</w:t>
            </w:r>
          </w:p>
        </w:tc>
        <w:tc>
          <w:tcPr>
            <w:tcW w:w="2431"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eastAsia="MS Mincho" w:cs="Times New Roman"/>
                <w:sz w:val="20"/>
                <w:szCs w:val="20"/>
                <w:lang w:val="en-US" w:eastAsia="ja-JP"/>
              </w:rPr>
              <w:t>BC13 Organisation</w:t>
            </w:r>
          </w:p>
        </w:tc>
      </w:tr>
      <w:tr w:rsidR="00876C5E" w:rsidRPr="000F6243" w:rsidTr="00D6482F">
        <w:trPr>
          <w:trHeight w:val="600"/>
        </w:trPr>
        <w:tc>
          <w:tcPr>
            <w:tcW w:w="2228" w:type="dxa"/>
            <w:noWrap/>
            <w:vAlign w:val="center"/>
          </w:tcPr>
          <w:p w:rsidR="00876C5E" w:rsidRPr="00DE5ED2" w:rsidRDefault="00876C5E" w:rsidP="00876C5E">
            <w:pPr>
              <w:spacing w:after="0" w:line="240" w:lineRule="auto"/>
              <w:rPr>
                <w:rFonts w:eastAsia="MS Mincho" w:cs="Times New Roman"/>
                <w:sz w:val="20"/>
                <w:szCs w:val="20"/>
                <w:lang w:eastAsia="ja-JP"/>
              </w:rPr>
            </w:pPr>
            <w:r w:rsidRPr="00DE5ED2">
              <w:rPr>
                <w:rFonts w:eastAsia="MS Mincho" w:cs="Times New Roman"/>
                <w:sz w:val="20"/>
                <w:szCs w:val="20"/>
                <w:lang w:eastAsia="ja-JP"/>
              </w:rPr>
              <w:t>project_description</w:t>
            </w:r>
          </w:p>
        </w:tc>
        <w:tc>
          <w:tcPr>
            <w:tcW w:w="1984" w:type="dxa"/>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Description of the project within which the DNAsequencing was organized</w:t>
            </w:r>
          </w:p>
        </w:tc>
        <w:tc>
          <w:tcPr>
            <w:tcW w:w="1985"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eastAsia="MS Mincho" w:cs="Times New Roman"/>
                <w:sz w:val="20"/>
                <w:szCs w:val="20"/>
                <w:lang w:val="en-US" w:eastAsia="ja-JP"/>
              </w:rPr>
              <w:t>"Chain-termination method"                 "Shotgun sequencing method"</w:t>
            </w:r>
          </w:p>
        </w:tc>
        <w:tc>
          <w:tcPr>
            <w:tcW w:w="2431"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cs="Times New Roman"/>
                <w:sz w:val="20"/>
                <w:szCs w:val="20"/>
                <w:lang w:val="en-US"/>
              </w:rPr>
              <w:t>BC21 Dataset.</w:t>
            </w:r>
            <w:r w:rsidR="00D6482F" w:rsidRPr="00DE5ED2">
              <w:rPr>
                <w:rFonts w:cs="Times New Roman"/>
                <w:sz w:val="20"/>
                <w:szCs w:val="20"/>
                <w:lang w:val="en-US"/>
              </w:rPr>
              <w:br/>
            </w:r>
            <w:r w:rsidRPr="00DE5ED2">
              <w:rPr>
                <w:rFonts w:cs="Times New Roman"/>
                <w:sz w:val="20"/>
                <w:szCs w:val="20"/>
                <w:lang w:val="en-US"/>
              </w:rPr>
              <w:t>P3 has note:</w:t>
            </w:r>
            <w:r w:rsidR="00D6482F" w:rsidRPr="00DE5ED2">
              <w:rPr>
                <w:rFonts w:cs="Times New Roman"/>
                <w:sz w:val="20"/>
                <w:szCs w:val="20"/>
                <w:lang w:val="en-US"/>
              </w:rPr>
              <w:br/>
            </w:r>
            <w:r w:rsidRPr="00DE5ED2">
              <w:rPr>
                <w:rFonts w:cs="Times New Roman"/>
                <w:sz w:val="20"/>
                <w:szCs w:val="20"/>
                <w:lang w:val="en-US"/>
              </w:rPr>
              <w:t>E62 String</w:t>
            </w:r>
          </w:p>
        </w:tc>
      </w:tr>
      <w:tr w:rsidR="00876C5E" w:rsidRPr="000F6243" w:rsidTr="00D6482F">
        <w:trPr>
          <w:trHeight w:val="300"/>
        </w:trPr>
        <w:tc>
          <w:tcPr>
            <w:tcW w:w="2228" w:type="dxa"/>
            <w:noWrap/>
            <w:vAlign w:val="center"/>
          </w:tcPr>
          <w:p w:rsidR="00876C5E" w:rsidRPr="00DE5ED2" w:rsidRDefault="00876C5E" w:rsidP="00876C5E">
            <w:pPr>
              <w:spacing w:after="0" w:line="240" w:lineRule="auto"/>
              <w:rPr>
                <w:rFonts w:eastAsia="MS Mincho" w:cs="Times New Roman"/>
                <w:sz w:val="20"/>
                <w:szCs w:val="20"/>
                <w:lang w:eastAsia="ja-JP"/>
              </w:rPr>
            </w:pPr>
            <w:r w:rsidRPr="00DE5ED2">
              <w:rPr>
                <w:rFonts w:eastAsia="MS Mincho" w:cs="Times New Roman"/>
                <w:sz w:val="20"/>
                <w:szCs w:val="20"/>
                <w:lang w:eastAsia="ja-JP"/>
              </w:rPr>
              <w:t xml:space="preserve">SequencingProcessProduct ID </w:t>
            </w:r>
          </w:p>
        </w:tc>
        <w:tc>
          <w:tcPr>
            <w:tcW w:w="1984" w:type="dxa"/>
            <w:noWrap/>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The ID of the product of the sequencing process</w:t>
            </w:r>
          </w:p>
        </w:tc>
        <w:tc>
          <w:tcPr>
            <w:tcW w:w="1985" w:type="dxa"/>
            <w:noWrap/>
            <w:vAlign w:val="center"/>
          </w:tcPr>
          <w:p w:rsidR="00876C5E" w:rsidRPr="00DE5ED2" w:rsidRDefault="00876C5E" w:rsidP="00876C5E">
            <w:pPr>
              <w:spacing w:after="0" w:line="240" w:lineRule="auto"/>
              <w:jc w:val="center"/>
              <w:rPr>
                <w:rFonts w:eastAsia="MS Mincho" w:cs="Times New Roman"/>
                <w:sz w:val="20"/>
                <w:szCs w:val="20"/>
                <w:lang w:val="en-US" w:eastAsia="ja-JP"/>
              </w:rPr>
            </w:pPr>
            <w:r w:rsidRPr="00DE5ED2">
              <w:rPr>
                <w:rFonts w:eastAsia="MS Mincho" w:cs="Times New Roman"/>
                <w:sz w:val="20"/>
                <w:szCs w:val="20"/>
                <w:lang w:val="en-US" w:eastAsia="ja-JP"/>
              </w:rPr>
              <w:t>" 6598-atuggatuatgaut-8975"</w:t>
            </w:r>
          </w:p>
        </w:tc>
        <w:tc>
          <w:tcPr>
            <w:tcW w:w="2431" w:type="dxa"/>
            <w:noWrap/>
            <w:vAlign w:val="center"/>
          </w:tcPr>
          <w:p w:rsidR="00876C5E" w:rsidRPr="00DE5ED2" w:rsidRDefault="00876C5E" w:rsidP="00876C5E">
            <w:pPr>
              <w:spacing w:after="0" w:line="240" w:lineRule="auto"/>
              <w:jc w:val="center"/>
              <w:rPr>
                <w:rFonts w:eastAsia="MS Mincho"/>
                <w:sz w:val="20"/>
                <w:szCs w:val="20"/>
                <w:lang w:val="en-US" w:eastAsia="ja-JP"/>
              </w:rPr>
            </w:pPr>
            <w:r w:rsidRPr="00DE5ED2">
              <w:rPr>
                <w:rFonts w:cs="Times New Roman"/>
                <w:sz w:val="20"/>
                <w:szCs w:val="20"/>
                <w:lang w:val="en-US"/>
              </w:rPr>
              <w:t>D2 Digitization Process.</w:t>
            </w:r>
            <w:r w:rsidR="00D6482F" w:rsidRPr="00DE5ED2">
              <w:rPr>
                <w:rFonts w:cs="Times New Roman"/>
                <w:sz w:val="20"/>
                <w:szCs w:val="20"/>
                <w:lang w:val="en-US"/>
              </w:rPr>
              <w:br/>
            </w:r>
            <w:r w:rsidRPr="00DE5ED2">
              <w:rPr>
                <w:rFonts w:cs="Times New Roman"/>
                <w:sz w:val="20"/>
                <w:szCs w:val="20"/>
                <w:lang w:val="en-US"/>
              </w:rPr>
              <w:t>L22F created derivative: D9 Data Object</w:t>
            </w:r>
          </w:p>
        </w:tc>
      </w:tr>
    </w:tbl>
    <w:p w:rsidR="00740889" w:rsidRPr="00740889" w:rsidRDefault="00740889" w:rsidP="00740889"/>
    <w:p w:rsidR="00405919" w:rsidRPr="00770D20" w:rsidRDefault="00405919" w:rsidP="00405919">
      <w:pPr>
        <w:jc w:val="center"/>
        <w:rPr>
          <w:rFonts w:cs="Times New Roman"/>
          <w:i/>
          <w:iCs/>
          <w:sz w:val="24"/>
          <w:szCs w:val="24"/>
          <w:lang w:val="en-US"/>
        </w:rPr>
      </w:pPr>
      <w:r w:rsidRPr="00770D20">
        <w:rPr>
          <w:rFonts w:cs="Times New Roman"/>
          <w:i/>
          <w:iCs/>
          <w:sz w:val="24"/>
          <w:szCs w:val="24"/>
          <w:lang w:val="en-US"/>
        </w:rPr>
        <w:t>Table 9</w:t>
      </w:r>
      <w:r>
        <w:rPr>
          <w:rFonts w:cs="Times New Roman"/>
          <w:i/>
          <w:iCs/>
          <w:sz w:val="24"/>
          <w:szCs w:val="24"/>
          <w:lang w:val="en-US"/>
        </w:rPr>
        <w:t xml:space="preserve">b: Metadata about Sequencing </w:t>
      </w:r>
      <w:r w:rsidRPr="00770D20">
        <w:rPr>
          <w:rFonts w:cs="Times New Roman"/>
          <w:i/>
          <w:iCs/>
          <w:sz w:val="24"/>
          <w:szCs w:val="24"/>
          <w:lang w:val="en-US"/>
        </w:rPr>
        <w:t>Event</w:t>
      </w:r>
    </w:p>
    <w:p w:rsidR="00740889" w:rsidRPr="00405919" w:rsidRDefault="00740889" w:rsidP="00740889">
      <w:pPr>
        <w:rPr>
          <w:lang w:val="en-US"/>
        </w:rPr>
      </w:pPr>
    </w:p>
    <w:p w:rsidR="00740889" w:rsidRDefault="00740889" w:rsidP="00DE5ED2">
      <w:pPr>
        <w:pStyle w:val="Heading2"/>
        <w:rPr>
          <w:rFonts w:eastAsia="MS Mincho"/>
          <w:lang w:val="en-US" w:eastAsia="ja-JP"/>
        </w:rPr>
      </w:pPr>
    </w:p>
    <w:p w:rsidR="00501E9C" w:rsidRPr="00DE5ED2" w:rsidRDefault="00DE5ED2" w:rsidP="00DE5ED2">
      <w:pPr>
        <w:pStyle w:val="Heading2"/>
        <w:rPr>
          <w:rFonts w:eastAsia="MS Mincho"/>
          <w:lang w:val="en-US" w:eastAsia="ja-JP"/>
        </w:rPr>
      </w:pPr>
      <w:bookmarkStart w:id="194" w:name="_Toc435550178"/>
      <w:r>
        <w:rPr>
          <w:rFonts w:eastAsia="MS Mincho"/>
          <w:lang w:val="en-US" w:eastAsia="ja-JP"/>
        </w:rPr>
        <w:t>Measurement Event Metadata</w:t>
      </w:r>
      <w:bookmarkEnd w:id="194"/>
    </w:p>
    <w:p w:rsidR="00DE5ED2" w:rsidRDefault="00DE5ED2" w:rsidP="00501E9C">
      <w:pPr>
        <w:jc w:val="both"/>
        <w:rPr>
          <w:rFonts w:cs="Times New Roman"/>
          <w:b/>
          <w:bCs/>
          <w:sz w:val="24"/>
          <w:szCs w:val="24"/>
          <w:lang w:val="en-US"/>
        </w:rPr>
      </w:pPr>
    </w:p>
    <w:p w:rsidR="00DE5ED2" w:rsidRDefault="00DE5ED2" w:rsidP="00501E9C">
      <w:pPr>
        <w:jc w:val="both"/>
        <w:rPr>
          <w:rFonts w:cs="Times New Roman"/>
          <w:bCs/>
          <w:sz w:val="24"/>
          <w:szCs w:val="24"/>
          <w:lang w:val="en-US"/>
        </w:rPr>
      </w:pPr>
      <w:r w:rsidRPr="00DE5ED2">
        <w:rPr>
          <w:rFonts w:cs="Times New Roman"/>
          <w:bCs/>
          <w:sz w:val="24"/>
          <w:szCs w:val="24"/>
          <w:lang w:val="en-US"/>
        </w:rPr>
        <w:t>Measurement event is the event of measuring dimensions of specimens or individuals that belong to a species such as length, weight, etc.</w:t>
      </w:r>
    </w:p>
    <w:p w:rsidR="00FB59BC" w:rsidRPr="00DE5ED2" w:rsidRDefault="00FB59BC" w:rsidP="00501E9C">
      <w:pPr>
        <w:jc w:val="both"/>
        <w:rPr>
          <w:rFonts w:cs="Times New Roman"/>
          <w:sz w:val="24"/>
          <w:szCs w:val="24"/>
          <w:lang w:val="en-US"/>
        </w:rPr>
      </w:pPr>
    </w:p>
    <w:p w:rsidR="00501E9C" w:rsidRPr="00DE5ED2" w:rsidRDefault="00501E9C" w:rsidP="00501E9C">
      <w:pPr>
        <w:jc w:val="center"/>
        <w:rPr>
          <w:rFonts w:cs="Times New Roman"/>
          <w:b/>
          <w:sz w:val="24"/>
          <w:szCs w:val="24"/>
          <w:lang w:val="en-US"/>
        </w:rPr>
      </w:pPr>
      <w:r w:rsidRPr="00DE5ED2">
        <w:rPr>
          <w:rFonts w:cs="Times New Roman"/>
          <w:b/>
          <w:sz w:val="24"/>
          <w:szCs w:val="24"/>
          <w:lang w:val="en-US"/>
        </w:rPr>
        <w:t>Metadata about Measurement event</w:t>
      </w:r>
    </w:p>
    <w:tbl>
      <w:tblPr>
        <w:tblW w:w="8518" w:type="dxa"/>
        <w:jc w:val="center"/>
        <w:tblLook w:val="00A0" w:firstRow="1" w:lastRow="0" w:firstColumn="1" w:lastColumn="0" w:noHBand="0" w:noVBand="0"/>
      </w:tblPr>
      <w:tblGrid>
        <w:gridCol w:w="1980"/>
        <w:gridCol w:w="2294"/>
        <w:gridCol w:w="2142"/>
        <w:gridCol w:w="2102"/>
      </w:tblGrid>
      <w:tr w:rsidR="00501E9C" w:rsidRPr="00770D20" w:rsidTr="00FB59BC">
        <w:trPr>
          <w:trHeight w:val="345"/>
          <w:jc w:val="center"/>
        </w:trPr>
        <w:tc>
          <w:tcPr>
            <w:tcW w:w="1980" w:type="dxa"/>
            <w:tcBorders>
              <w:top w:val="single" w:sz="4" w:space="0" w:color="auto"/>
              <w:left w:val="single" w:sz="4" w:space="0" w:color="auto"/>
              <w:bottom w:val="single" w:sz="4" w:space="0" w:color="auto"/>
              <w:right w:val="single" w:sz="4" w:space="0" w:color="auto"/>
            </w:tcBorders>
            <w:shd w:val="clear" w:color="auto" w:fill="DDD9C3"/>
            <w:noWrap/>
            <w:vAlign w:val="center"/>
          </w:tcPr>
          <w:p w:rsidR="00501E9C" w:rsidRPr="00D6482F" w:rsidRDefault="00501E9C" w:rsidP="00D6482F">
            <w:pPr>
              <w:spacing w:after="0" w:line="240" w:lineRule="auto"/>
              <w:jc w:val="center"/>
              <w:rPr>
                <w:rFonts w:cs="Times New Roman"/>
                <w:b/>
                <w:bCs/>
                <w:color w:val="000000"/>
                <w:sz w:val="20"/>
                <w:szCs w:val="20"/>
                <w:lang w:eastAsia="el-GR"/>
              </w:rPr>
            </w:pPr>
            <w:r w:rsidRPr="00D6482F">
              <w:rPr>
                <w:rFonts w:cs="Times New Roman"/>
                <w:b/>
                <w:bCs/>
                <w:color w:val="000000"/>
                <w:sz w:val="20"/>
                <w:szCs w:val="20"/>
                <w:lang w:eastAsia="el-GR"/>
              </w:rPr>
              <w:t>Metadata</w:t>
            </w:r>
          </w:p>
        </w:tc>
        <w:tc>
          <w:tcPr>
            <w:tcW w:w="2294" w:type="dxa"/>
            <w:tcBorders>
              <w:top w:val="single" w:sz="4" w:space="0" w:color="auto"/>
              <w:left w:val="nil"/>
              <w:bottom w:val="single" w:sz="4" w:space="0" w:color="auto"/>
              <w:right w:val="single" w:sz="4" w:space="0" w:color="auto"/>
            </w:tcBorders>
            <w:shd w:val="clear" w:color="auto" w:fill="DDD9C3"/>
            <w:noWrap/>
            <w:vAlign w:val="center"/>
          </w:tcPr>
          <w:p w:rsidR="00501E9C" w:rsidRPr="00D6482F" w:rsidRDefault="00501E9C" w:rsidP="00D6482F">
            <w:pPr>
              <w:spacing w:after="0" w:line="240" w:lineRule="auto"/>
              <w:jc w:val="center"/>
              <w:rPr>
                <w:rFonts w:cs="Times New Roman"/>
                <w:b/>
                <w:bCs/>
                <w:color w:val="000000"/>
                <w:sz w:val="20"/>
                <w:szCs w:val="20"/>
                <w:lang w:eastAsia="el-GR"/>
              </w:rPr>
            </w:pPr>
            <w:r w:rsidRPr="00D6482F">
              <w:rPr>
                <w:rFonts w:cs="Times New Roman"/>
                <w:b/>
                <w:bCs/>
                <w:color w:val="000000"/>
                <w:sz w:val="20"/>
                <w:szCs w:val="20"/>
                <w:lang w:eastAsia="el-GR"/>
              </w:rPr>
              <w:t>Definition</w:t>
            </w:r>
          </w:p>
        </w:tc>
        <w:tc>
          <w:tcPr>
            <w:tcW w:w="2142" w:type="dxa"/>
            <w:tcBorders>
              <w:top w:val="single" w:sz="4" w:space="0" w:color="auto"/>
              <w:left w:val="nil"/>
              <w:bottom w:val="single" w:sz="4" w:space="0" w:color="auto"/>
              <w:right w:val="single" w:sz="4" w:space="0" w:color="auto"/>
            </w:tcBorders>
            <w:shd w:val="clear" w:color="auto" w:fill="DDD9C3"/>
            <w:noWrap/>
            <w:vAlign w:val="center"/>
          </w:tcPr>
          <w:p w:rsidR="00501E9C" w:rsidRPr="00D6482F" w:rsidRDefault="00501E9C" w:rsidP="00D6482F">
            <w:pPr>
              <w:spacing w:after="0" w:line="240" w:lineRule="auto"/>
              <w:jc w:val="center"/>
              <w:rPr>
                <w:rFonts w:cs="Times New Roman"/>
                <w:b/>
                <w:bCs/>
                <w:sz w:val="20"/>
                <w:szCs w:val="20"/>
                <w:lang w:eastAsia="el-GR"/>
              </w:rPr>
            </w:pPr>
            <w:r w:rsidRPr="00D6482F">
              <w:rPr>
                <w:rFonts w:cs="Times New Roman"/>
                <w:b/>
                <w:bCs/>
                <w:sz w:val="20"/>
                <w:szCs w:val="20"/>
                <w:lang w:eastAsia="el-GR"/>
              </w:rPr>
              <w:t>Example(s)</w:t>
            </w:r>
          </w:p>
        </w:tc>
        <w:tc>
          <w:tcPr>
            <w:tcW w:w="2102" w:type="dxa"/>
            <w:tcBorders>
              <w:top w:val="single" w:sz="4" w:space="0" w:color="auto"/>
              <w:left w:val="nil"/>
              <w:bottom w:val="single" w:sz="4" w:space="0" w:color="auto"/>
              <w:right w:val="single" w:sz="4" w:space="0" w:color="auto"/>
            </w:tcBorders>
            <w:shd w:val="clear" w:color="auto" w:fill="DDD9C3"/>
            <w:vAlign w:val="center"/>
          </w:tcPr>
          <w:p w:rsidR="00501E9C" w:rsidRPr="00D6482F" w:rsidRDefault="003C7F13" w:rsidP="00D6482F">
            <w:pPr>
              <w:spacing w:after="0" w:line="240" w:lineRule="auto"/>
              <w:jc w:val="center"/>
              <w:rPr>
                <w:rFonts w:cs="Times New Roman"/>
                <w:b/>
                <w:bCs/>
                <w:sz w:val="20"/>
                <w:szCs w:val="20"/>
                <w:lang w:eastAsia="el-GR"/>
              </w:rPr>
            </w:pPr>
            <w:r w:rsidRPr="009D4A12">
              <w:rPr>
                <w:rFonts w:cs="Times New Roman"/>
                <w:b/>
                <w:bCs/>
                <w:szCs w:val="20"/>
              </w:rPr>
              <w:t>CRM family models</w:t>
            </w:r>
          </w:p>
        </w:tc>
      </w:tr>
      <w:tr w:rsidR="00501E9C" w:rsidRPr="000F6243" w:rsidTr="00FB59BC">
        <w:trPr>
          <w:trHeight w:val="300"/>
          <w:jc w:val="center"/>
        </w:trPr>
        <w:tc>
          <w:tcPr>
            <w:tcW w:w="1980" w:type="dxa"/>
            <w:tcBorders>
              <w:top w:val="nil"/>
              <w:left w:val="single" w:sz="4" w:space="0" w:color="auto"/>
              <w:bottom w:val="single" w:sz="4" w:space="0" w:color="auto"/>
              <w:right w:val="single" w:sz="4" w:space="0" w:color="auto"/>
            </w:tcBorders>
            <w:noWrap/>
            <w:vAlign w:val="center"/>
          </w:tcPr>
          <w:p w:rsidR="00501E9C" w:rsidRPr="00D6482F" w:rsidRDefault="00D6482F" w:rsidP="00D6482F">
            <w:pPr>
              <w:spacing w:after="0" w:line="240" w:lineRule="auto"/>
              <w:rPr>
                <w:rFonts w:cs="Times New Roman"/>
                <w:color w:val="000000"/>
                <w:sz w:val="20"/>
                <w:szCs w:val="20"/>
                <w:lang w:eastAsia="el-GR"/>
              </w:rPr>
            </w:pPr>
            <w:r>
              <w:rPr>
                <w:rFonts w:cs="Times New Roman"/>
                <w:color w:val="000000"/>
                <w:sz w:val="20"/>
                <w:szCs w:val="20"/>
                <w:lang w:eastAsia="el-GR"/>
              </w:rPr>
              <w:t>m</w:t>
            </w:r>
            <w:r w:rsidR="00501E9C" w:rsidRPr="00D6482F">
              <w:rPr>
                <w:rFonts w:cs="Times New Roman"/>
                <w:color w:val="000000"/>
                <w:sz w:val="20"/>
                <w:szCs w:val="20"/>
                <w:lang w:eastAsia="el-GR"/>
              </w:rPr>
              <w:t xml:space="preserve">easurementEvent ID </w:t>
            </w:r>
          </w:p>
        </w:tc>
        <w:tc>
          <w:tcPr>
            <w:tcW w:w="2294"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ID of the measurement event</w:t>
            </w:r>
          </w:p>
        </w:tc>
        <w:tc>
          <w:tcPr>
            <w:tcW w:w="2142"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sz w:val="20"/>
                <w:szCs w:val="20"/>
                <w:lang w:val="en-US" w:eastAsia="el-GR"/>
              </w:rPr>
            </w:pPr>
          </w:p>
        </w:tc>
        <w:tc>
          <w:tcPr>
            <w:tcW w:w="2102" w:type="dxa"/>
            <w:tcBorders>
              <w:top w:val="nil"/>
              <w:left w:val="nil"/>
              <w:bottom w:val="single" w:sz="4" w:space="0" w:color="auto"/>
              <w:right w:val="single" w:sz="4" w:space="0" w:color="auto"/>
            </w:tcBorders>
            <w:noWrap/>
            <w:vAlign w:val="center"/>
          </w:tcPr>
          <w:p w:rsidR="00D6482F" w:rsidRPr="00D6482F" w:rsidDel="00527B4B" w:rsidRDefault="00501E9C" w:rsidP="00D6482F">
            <w:pPr>
              <w:jc w:val="center"/>
              <w:rPr>
                <w:del w:id="195" w:author="Nikolaos Minadakis" w:date="2015-02-05T17:11:00Z"/>
                <w:rFonts w:cs="Times New Roman"/>
                <w:sz w:val="20"/>
                <w:szCs w:val="20"/>
                <w:lang w:val="en-US"/>
              </w:rPr>
            </w:pPr>
            <w:r w:rsidRPr="00D6482F">
              <w:rPr>
                <w:rFonts w:cs="Times New Roman"/>
                <w:sz w:val="20"/>
                <w:szCs w:val="20"/>
              </w:rPr>
              <w:t>E16 Measurement</w:t>
            </w:r>
            <w:r w:rsidRPr="00D6482F">
              <w:rPr>
                <w:rFonts w:cs="Times New Roman"/>
                <w:sz w:val="20"/>
                <w:szCs w:val="20"/>
                <w:lang w:val="en-US"/>
              </w:rPr>
              <w:t>.</w:t>
            </w:r>
            <w:r w:rsidR="00D6482F">
              <w:rPr>
                <w:rFonts w:cs="Times New Roman"/>
                <w:sz w:val="20"/>
                <w:szCs w:val="20"/>
                <w:lang w:val="en-US"/>
              </w:rPr>
              <w:br/>
            </w:r>
            <w:ins w:id="196" w:author="Nikolaos Minadakis" w:date="2015-02-05T17:11:00Z">
              <w:r w:rsidR="00527B4B">
                <w:rPr>
                  <w:rFonts w:cs="Times New Roman"/>
                  <w:sz w:val="20"/>
                  <w:szCs w:val="20"/>
                </w:rPr>
                <w:t>P48 has preferred identifier:E42 Identifier</w:t>
              </w:r>
            </w:ins>
            <w:del w:id="197" w:author="Nikolaos Minadakis" w:date="2015-02-05T17:11:00Z">
              <w:r w:rsidRPr="00D6482F" w:rsidDel="00527B4B">
                <w:rPr>
                  <w:rFonts w:cs="Times New Roman"/>
                  <w:sz w:val="20"/>
                  <w:szCs w:val="20"/>
                  <w:lang w:val="en-US"/>
                </w:rPr>
                <w:delText>P1 is identified by:</w:delText>
              </w:r>
              <w:r w:rsidR="00D6482F" w:rsidDel="00527B4B">
                <w:rPr>
                  <w:rFonts w:cs="Times New Roman"/>
                  <w:sz w:val="20"/>
                  <w:szCs w:val="20"/>
                  <w:lang w:val="en-US"/>
                </w:rPr>
                <w:br/>
              </w:r>
              <w:r w:rsidRPr="00D6482F" w:rsidDel="00527B4B">
                <w:rPr>
                  <w:rFonts w:cs="Times New Roman"/>
                  <w:sz w:val="20"/>
                  <w:szCs w:val="20"/>
                  <w:lang w:val="en-US"/>
                </w:rPr>
                <w:delText>E42 Identifier</w:delText>
              </w:r>
            </w:del>
            <w:r w:rsidR="00D6482F">
              <w:rPr>
                <w:rFonts w:cs="Times New Roman"/>
                <w:sz w:val="20"/>
                <w:szCs w:val="20"/>
                <w:lang w:val="en-US"/>
              </w:rPr>
              <w:br/>
              <w:t>&amp;</w:t>
            </w:r>
            <w:ins w:id="198" w:author="Nikolaos Minadakis" w:date="2015-02-05T17:11:00Z">
              <w:r w:rsidR="00527B4B">
                <w:rPr>
                  <w:rFonts w:cs="Times New Roman"/>
                  <w:sz w:val="20"/>
                  <w:szCs w:val="20"/>
                  <w:lang w:val="en-US"/>
                </w:rPr>
                <w:br/>
              </w:r>
            </w:ins>
          </w:p>
          <w:p w:rsidR="00D6482F" w:rsidRPr="00D6482F" w:rsidDel="00527B4B" w:rsidRDefault="00D6482F">
            <w:pPr>
              <w:jc w:val="center"/>
              <w:rPr>
                <w:del w:id="199" w:author="Nikolaos Minadakis" w:date="2015-02-05T17:13:00Z"/>
                <w:sz w:val="20"/>
                <w:szCs w:val="20"/>
                <w:lang w:val="en-US"/>
              </w:rPr>
            </w:pPr>
            <w:r>
              <w:rPr>
                <w:rFonts w:cs="Times New Roman"/>
                <w:sz w:val="20"/>
                <w:szCs w:val="20"/>
                <w:lang w:val="en-US"/>
              </w:rPr>
              <w:t>E16 Measurement.</w:t>
            </w:r>
            <w:r>
              <w:rPr>
                <w:rFonts w:cs="Times New Roman"/>
                <w:sz w:val="20"/>
                <w:szCs w:val="20"/>
                <w:lang w:val="en-US"/>
              </w:rPr>
              <w:br/>
              <w:t>P2 has type:</w:t>
            </w:r>
            <w:r w:rsidRPr="00D6482F">
              <w:rPr>
                <w:rFonts w:cs="Times New Roman"/>
                <w:sz w:val="20"/>
                <w:szCs w:val="20"/>
                <w:lang w:val="en-US"/>
              </w:rPr>
              <w:br/>
              <w:t xml:space="preserve">E55 Type: </w:t>
            </w:r>
            <w:r w:rsidRPr="00D6482F">
              <w:rPr>
                <w:rFonts w:cs="Times New Roman"/>
                <w:sz w:val="20"/>
                <w:szCs w:val="20"/>
                <w:lang w:val="en-US"/>
              </w:rPr>
              <w:br/>
            </w:r>
            <w:r>
              <w:rPr>
                <w:rFonts w:cs="Times New Roman"/>
                <w:sz w:val="20"/>
                <w:szCs w:val="20"/>
                <w:lang w:val="en-US"/>
              </w:rPr>
              <w:t xml:space="preserve">Species </w:t>
            </w:r>
            <w:r w:rsidR="00EF1515">
              <w:rPr>
                <w:rFonts w:cs="Times New Roman"/>
                <w:sz w:val="20"/>
                <w:szCs w:val="20"/>
                <w:lang w:val="en-US"/>
              </w:rPr>
              <w:t>Measurement</w:t>
            </w:r>
          </w:p>
          <w:p w:rsidR="00501E9C" w:rsidRPr="00D6482F" w:rsidDel="00527B4B" w:rsidRDefault="00501E9C" w:rsidP="00D6482F">
            <w:pPr>
              <w:spacing w:after="0" w:line="240" w:lineRule="auto"/>
              <w:jc w:val="center"/>
              <w:rPr>
                <w:del w:id="200" w:author="Nikolaos Minadakis" w:date="2015-02-05T17:13:00Z"/>
                <w:rFonts w:cs="Times New Roman"/>
                <w:sz w:val="20"/>
                <w:szCs w:val="20"/>
                <w:lang w:val="en-US"/>
              </w:rPr>
            </w:pPr>
          </w:p>
          <w:p w:rsidR="00501E9C" w:rsidRPr="00D6482F" w:rsidRDefault="00501E9C">
            <w:pPr>
              <w:jc w:val="center"/>
              <w:rPr>
                <w:rFonts w:cs="Times New Roman"/>
                <w:color w:val="000000"/>
                <w:sz w:val="20"/>
                <w:szCs w:val="20"/>
                <w:lang w:val="en-US" w:eastAsia="el-GR"/>
              </w:rPr>
              <w:pPrChange w:id="201" w:author="Nikolaos Minadakis" w:date="2015-02-05T17:13:00Z">
                <w:pPr>
                  <w:spacing w:after="0" w:line="240" w:lineRule="auto"/>
                  <w:jc w:val="center"/>
                </w:pPr>
              </w:pPrChange>
            </w:pPr>
          </w:p>
        </w:tc>
      </w:tr>
      <w:tr w:rsidR="00501E9C" w:rsidRPr="000F6243" w:rsidTr="00FB59BC">
        <w:trPr>
          <w:trHeight w:val="512"/>
          <w:jc w:val="center"/>
        </w:trPr>
        <w:tc>
          <w:tcPr>
            <w:tcW w:w="1980" w:type="dxa"/>
            <w:tcBorders>
              <w:top w:val="nil"/>
              <w:left w:val="single" w:sz="4" w:space="0" w:color="auto"/>
              <w:bottom w:val="single" w:sz="4" w:space="0" w:color="auto"/>
              <w:right w:val="single" w:sz="4" w:space="0" w:color="auto"/>
            </w:tcBorders>
            <w:noWrap/>
            <w:vAlign w:val="center"/>
          </w:tcPr>
          <w:p w:rsidR="00501E9C" w:rsidRPr="00D6482F" w:rsidRDefault="00FB59BC" w:rsidP="00D6482F">
            <w:pPr>
              <w:spacing w:after="0" w:line="240" w:lineRule="auto"/>
              <w:rPr>
                <w:rFonts w:cs="Times New Roman"/>
                <w:color w:val="000000"/>
                <w:sz w:val="20"/>
                <w:szCs w:val="20"/>
                <w:lang w:eastAsia="el-GR"/>
              </w:rPr>
            </w:pPr>
            <w:r>
              <w:rPr>
                <w:rFonts w:cs="Times New Roman"/>
                <w:color w:val="000000"/>
                <w:sz w:val="20"/>
                <w:szCs w:val="20"/>
                <w:lang w:eastAsia="el-GR"/>
              </w:rPr>
              <w:t>measuredBy</w:t>
            </w:r>
          </w:p>
        </w:tc>
        <w:tc>
          <w:tcPr>
            <w:tcW w:w="2294" w:type="dxa"/>
            <w:tcBorders>
              <w:top w:val="nil"/>
              <w:left w:val="nil"/>
              <w:bottom w:val="single" w:sz="4" w:space="0" w:color="auto"/>
              <w:right w:val="single" w:sz="4" w:space="0" w:color="auto"/>
            </w:tcBorders>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person that carried out the measurement event</w:t>
            </w:r>
          </w:p>
        </w:tc>
        <w:tc>
          <w:tcPr>
            <w:tcW w:w="2142"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sz w:val="20"/>
                <w:szCs w:val="20"/>
                <w:lang w:eastAsia="el-GR"/>
              </w:rPr>
            </w:pPr>
            <w:r w:rsidRPr="00D6482F">
              <w:rPr>
                <w:rFonts w:cs="Times New Roman"/>
                <w:sz w:val="20"/>
                <w:szCs w:val="20"/>
                <w:lang w:eastAsia="el-GR"/>
              </w:rPr>
              <w:t>"SarahFaulwetter"</w:t>
            </w:r>
          </w:p>
        </w:tc>
        <w:tc>
          <w:tcPr>
            <w:tcW w:w="2102" w:type="dxa"/>
            <w:tcBorders>
              <w:top w:val="nil"/>
              <w:left w:val="nil"/>
              <w:bottom w:val="single" w:sz="4" w:space="0" w:color="auto"/>
              <w:right w:val="single" w:sz="4" w:space="0" w:color="auto"/>
            </w:tcBorders>
            <w:noWrap/>
            <w:vAlign w:val="center"/>
          </w:tcPr>
          <w:p w:rsidR="00501E9C" w:rsidRPr="00EF1515" w:rsidRDefault="00EF1515">
            <w:pPr>
              <w:jc w:val="center"/>
              <w:rPr>
                <w:sz w:val="20"/>
                <w:szCs w:val="20"/>
              </w:rPr>
            </w:pPr>
            <w:r>
              <w:rPr>
                <w:rFonts w:cs="Times New Roman"/>
                <w:sz w:val="20"/>
                <w:szCs w:val="20"/>
              </w:rPr>
              <w:t>E16 Measurement</w:t>
            </w:r>
            <w:r w:rsidR="00501E9C" w:rsidRPr="00D6482F">
              <w:rPr>
                <w:rFonts w:cs="Times New Roman"/>
                <w:sz w:val="20"/>
                <w:szCs w:val="20"/>
                <w:lang w:val="en-US"/>
              </w:rPr>
              <w:t xml:space="preserve"> .</w:t>
            </w:r>
            <w:r>
              <w:rPr>
                <w:rFonts w:cs="Times New Roman"/>
                <w:sz w:val="20"/>
                <w:szCs w:val="20"/>
              </w:rPr>
              <w:t xml:space="preserve"> P14 carried out by</w:t>
            </w:r>
            <w:r w:rsidR="00501E9C" w:rsidRPr="00D6482F">
              <w:rPr>
                <w:rFonts w:cs="Times New Roman"/>
                <w:sz w:val="20"/>
                <w:szCs w:val="20"/>
              </w:rPr>
              <w:t>: E39 Actor</w:t>
            </w:r>
          </w:p>
        </w:tc>
      </w:tr>
      <w:tr w:rsidR="00501E9C" w:rsidRPr="000F6243" w:rsidTr="00FB59BC">
        <w:trPr>
          <w:trHeight w:val="300"/>
          <w:jc w:val="center"/>
        </w:trPr>
        <w:tc>
          <w:tcPr>
            <w:tcW w:w="1980" w:type="dxa"/>
            <w:tcBorders>
              <w:top w:val="nil"/>
              <w:left w:val="single" w:sz="4" w:space="0" w:color="auto"/>
              <w:bottom w:val="single" w:sz="4" w:space="0" w:color="auto"/>
              <w:right w:val="single" w:sz="4" w:space="0" w:color="auto"/>
            </w:tcBorders>
            <w:noWrap/>
            <w:vAlign w:val="center"/>
          </w:tcPr>
          <w:p w:rsidR="00501E9C" w:rsidRPr="00D6482F" w:rsidRDefault="00FB59BC" w:rsidP="00D6482F">
            <w:pPr>
              <w:spacing w:after="0" w:line="240" w:lineRule="auto"/>
              <w:rPr>
                <w:rFonts w:cs="Times New Roman"/>
                <w:color w:val="000000"/>
                <w:sz w:val="20"/>
                <w:szCs w:val="20"/>
                <w:lang w:eastAsia="el-GR"/>
              </w:rPr>
            </w:pPr>
            <w:r>
              <w:rPr>
                <w:rFonts w:cs="Times New Roman"/>
                <w:color w:val="000000"/>
                <w:sz w:val="20"/>
                <w:szCs w:val="20"/>
                <w:lang w:eastAsia="el-GR"/>
              </w:rPr>
              <w:t>measurementDate</w:t>
            </w:r>
          </w:p>
        </w:tc>
        <w:tc>
          <w:tcPr>
            <w:tcW w:w="2294"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date of the measurement event</w:t>
            </w:r>
          </w:p>
        </w:tc>
        <w:tc>
          <w:tcPr>
            <w:tcW w:w="2142"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sz w:val="20"/>
                <w:szCs w:val="20"/>
                <w:lang w:eastAsia="el-GR"/>
              </w:rPr>
            </w:pPr>
            <w:r w:rsidRPr="00D6482F">
              <w:rPr>
                <w:rFonts w:cs="Times New Roman"/>
                <w:sz w:val="20"/>
                <w:szCs w:val="20"/>
                <w:lang w:eastAsia="el-GR"/>
              </w:rPr>
              <w:t>"17/9/2012"</w:t>
            </w:r>
          </w:p>
        </w:tc>
        <w:tc>
          <w:tcPr>
            <w:tcW w:w="2102" w:type="dxa"/>
            <w:tcBorders>
              <w:top w:val="nil"/>
              <w:left w:val="nil"/>
              <w:bottom w:val="single" w:sz="4" w:space="0" w:color="auto"/>
              <w:right w:val="single" w:sz="4" w:space="0" w:color="auto"/>
            </w:tcBorders>
            <w:noWrap/>
            <w:vAlign w:val="center"/>
          </w:tcPr>
          <w:p w:rsidR="00501E9C" w:rsidRPr="00D6482F" w:rsidRDefault="00501E9C" w:rsidP="00EF1515">
            <w:pPr>
              <w:jc w:val="center"/>
              <w:rPr>
                <w:sz w:val="20"/>
                <w:szCs w:val="20"/>
              </w:rPr>
            </w:pPr>
            <w:r w:rsidRPr="00D6482F">
              <w:rPr>
                <w:rFonts w:cs="Times New Roman"/>
                <w:sz w:val="20"/>
                <w:szCs w:val="20"/>
                <w:lang w:val="en-US"/>
              </w:rPr>
              <w:t xml:space="preserve"> </w:t>
            </w:r>
            <w:r w:rsidRPr="00D6482F">
              <w:rPr>
                <w:rFonts w:cs="Times New Roman"/>
                <w:sz w:val="20"/>
                <w:szCs w:val="20"/>
              </w:rPr>
              <w:t>E16 Measurement</w:t>
            </w:r>
            <w:r w:rsidRPr="00D6482F">
              <w:rPr>
                <w:rFonts w:cs="Times New Roman"/>
                <w:sz w:val="20"/>
                <w:szCs w:val="20"/>
                <w:lang w:val="en-US"/>
              </w:rPr>
              <w:t>.</w:t>
            </w:r>
            <w:r w:rsidR="00EF1515">
              <w:rPr>
                <w:sz w:val="20"/>
                <w:szCs w:val="20"/>
              </w:rPr>
              <w:br/>
            </w:r>
            <w:r w:rsidR="00EF1515">
              <w:rPr>
                <w:rFonts w:cs="Times New Roman"/>
                <w:sz w:val="20"/>
                <w:szCs w:val="20"/>
              </w:rPr>
              <w:t>P4 has time-span</w:t>
            </w:r>
            <w:r w:rsidRPr="00D6482F">
              <w:rPr>
                <w:rFonts w:cs="Times New Roman"/>
                <w:sz w:val="20"/>
                <w:szCs w:val="20"/>
              </w:rPr>
              <w:t xml:space="preserve">: </w:t>
            </w:r>
            <w:r w:rsidR="00EF1515">
              <w:rPr>
                <w:rFonts w:cs="Times New Roman"/>
                <w:sz w:val="20"/>
                <w:szCs w:val="20"/>
              </w:rPr>
              <w:br/>
            </w:r>
            <w:r w:rsidRPr="00D6482F">
              <w:rPr>
                <w:rFonts w:cs="Times New Roman"/>
                <w:sz w:val="20"/>
                <w:szCs w:val="20"/>
              </w:rPr>
              <w:lastRenderedPageBreak/>
              <w:t>E52 Time-span</w:t>
            </w:r>
          </w:p>
          <w:p w:rsidR="00501E9C" w:rsidRPr="00D6482F" w:rsidRDefault="00501E9C" w:rsidP="00D6482F">
            <w:pPr>
              <w:spacing w:after="0" w:line="240" w:lineRule="auto"/>
              <w:jc w:val="center"/>
              <w:rPr>
                <w:rFonts w:cs="Times New Roman"/>
                <w:color w:val="000000"/>
                <w:sz w:val="20"/>
                <w:szCs w:val="20"/>
                <w:lang w:eastAsia="el-GR"/>
              </w:rPr>
            </w:pPr>
          </w:p>
        </w:tc>
      </w:tr>
      <w:tr w:rsidR="00501E9C" w:rsidRPr="000F6243" w:rsidTr="00FB59BC">
        <w:trPr>
          <w:trHeight w:val="724"/>
          <w:jc w:val="center"/>
        </w:trPr>
        <w:tc>
          <w:tcPr>
            <w:tcW w:w="1980" w:type="dxa"/>
            <w:tcBorders>
              <w:top w:val="nil"/>
              <w:left w:val="single" w:sz="4" w:space="0" w:color="auto"/>
              <w:bottom w:val="single" w:sz="4" w:space="0" w:color="auto"/>
              <w:right w:val="single" w:sz="4" w:space="0" w:color="auto"/>
            </w:tcBorders>
            <w:noWrap/>
            <w:vAlign w:val="center"/>
          </w:tcPr>
          <w:p w:rsidR="00501E9C" w:rsidRPr="00D6482F" w:rsidRDefault="00D6482F" w:rsidP="00D6482F">
            <w:pPr>
              <w:spacing w:after="0" w:line="240" w:lineRule="auto"/>
              <w:rPr>
                <w:rFonts w:cs="Times New Roman"/>
                <w:color w:val="000000"/>
                <w:sz w:val="20"/>
                <w:szCs w:val="20"/>
                <w:lang w:eastAsia="el-GR"/>
              </w:rPr>
            </w:pPr>
            <w:r>
              <w:rPr>
                <w:rFonts w:cs="Times New Roman"/>
                <w:color w:val="000000"/>
                <w:sz w:val="20"/>
                <w:szCs w:val="20"/>
                <w:lang w:eastAsia="el-GR"/>
              </w:rPr>
              <w:lastRenderedPageBreak/>
              <w:t>s</w:t>
            </w:r>
            <w:r w:rsidR="00501E9C" w:rsidRPr="00D6482F">
              <w:rPr>
                <w:rFonts w:cs="Times New Roman"/>
                <w:color w:val="000000"/>
                <w:sz w:val="20"/>
                <w:szCs w:val="20"/>
                <w:lang w:eastAsia="el-GR"/>
              </w:rPr>
              <w:t>pecimenID</w:t>
            </w:r>
          </w:p>
        </w:tc>
        <w:tc>
          <w:tcPr>
            <w:tcW w:w="2294"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id of the specimen that was measured</w:t>
            </w:r>
          </w:p>
        </w:tc>
        <w:tc>
          <w:tcPr>
            <w:tcW w:w="2142" w:type="dxa"/>
            <w:tcBorders>
              <w:top w:val="nil"/>
              <w:left w:val="nil"/>
              <w:bottom w:val="single" w:sz="4" w:space="0" w:color="auto"/>
              <w:right w:val="single" w:sz="4" w:space="0" w:color="auto"/>
            </w:tcBorders>
            <w:noWrap/>
            <w:vAlign w:val="center"/>
          </w:tcPr>
          <w:p w:rsidR="00501E9C" w:rsidRPr="00D6482F" w:rsidRDefault="00501E9C" w:rsidP="00D6482F">
            <w:pPr>
              <w:jc w:val="center"/>
              <w:rPr>
                <w:rFonts w:cs="Times New Roman"/>
                <w:sz w:val="20"/>
                <w:szCs w:val="20"/>
                <w:highlight w:val="yellow"/>
                <w:u w:val="single"/>
                <w:lang w:val="it-IT" w:eastAsia="el-GR"/>
              </w:rPr>
            </w:pPr>
            <w:r w:rsidRPr="00D6482F">
              <w:rPr>
                <w:rFonts w:cs="Times New Roman"/>
                <w:sz w:val="20"/>
                <w:szCs w:val="20"/>
                <w:lang w:val="it-IT"/>
              </w:rPr>
              <w:t>Sphaerosyllis-levantina-ALA-IL-7-Oct.2009</w:t>
            </w:r>
          </w:p>
        </w:tc>
        <w:tc>
          <w:tcPr>
            <w:tcW w:w="2102" w:type="dxa"/>
            <w:tcBorders>
              <w:top w:val="nil"/>
              <w:left w:val="nil"/>
              <w:bottom w:val="single" w:sz="4" w:space="0" w:color="auto"/>
              <w:right w:val="single" w:sz="4" w:space="0" w:color="auto"/>
            </w:tcBorders>
            <w:noWrap/>
            <w:vAlign w:val="center"/>
          </w:tcPr>
          <w:p w:rsidR="00501E9C" w:rsidRPr="00EF1515" w:rsidRDefault="00EF1515">
            <w:pPr>
              <w:jc w:val="center"/>
              <w:rPr>
                <w:sz w:val="20"/>
                <w:szCs w:val="20"/>
                <w:lang w:val="en-US"/>
              </w:rPr>
            </w:pPr>
            <w:r>
              <w:rPr>
                <w:rFonts w:cs="Times New Roman"/>
                <w:sz w:val="20"/>
                <w:szCs w:val="20"/>
              </w:rPr>
              <w:t>E16 Measurement.</w:t>
            </w:r>
            <w:r>
              <w:rPr>
                <w:rFonts w:cs="Times New Roman"/>
                <w:sz w:val="20"/>
                <w:szCs w:val="20"/>
              </w:rPr>
              <w:br/>
            </w:r>
            <w:r w:rsidR="00501E9C" w:rsidRPr="00D6482F">
              <w:rPr>
                <w:rFonts w:cs="Times New Roman"/>
                <w:color w:val="000000"/>
                <w:sz w:val="20"/>
                <w:szCs w:val="20"/>
                <w:lang w:eastAsia="el-GR"/>
              </w:rPr>
              <w:t>P39 measured:</w:t>
            </w:r>
            <w:r>
              <w:rPr>
                <w:rFonts w:cs="Times New Roman"/>
                <w:color w:val="000000"/>
                <w:sz w:val="20"/>
                <w:szCs w:val="20"/>
                <w:lang w:eastAsia="el-GR"/>
              </w:rPr>
              <w:br/>
            </w:r>
            <w:r w:rsidR="00501E9C" w:rsidRPr="00D6482F">
              <w:rPr>
                <w:rFonts w:cs="Times New Roman"/>
                <w:color w:val="000000"/>
                <w:sz w:val="20"/>
                <w:szCs w:val="20"/>
                <w:lang w:eastAsia="el-GR"/>
              </w:rPr>
              <w:t xml:space="preserve"> BC53 Specimen</w:t>
            </w:r>
            <w:r w:rsidR="00501E9C" w:rsidRPr="00D6482F">
              <w:rPr>
                <w:rFonts w:cs="Times New Roman"/>
                <w:sz w:val="20"/>
                <w:szCs w:val="20"/>
                <w:lang w:val="en-US"/>
              </w:rPr>
              <w:t>.</w:t>
            </w:r>
            <w:r>
              <w:rPr>
                <w:rFonts w:cs="Times New Roman"/>
                <w:sz w:val="20"/>
                <w:szCs w:val="20"/>
                <w:lang w:val="en-US"/>
              </w:rPr>
              <w:br/>
            </w:r>
            <w:r w:rsidR="00501E9C" w:rsidRPr="00D6482F">
              <w:rPr>
                <w:rFonts w:cs="Times New Roman"/>
                <w:sz w:val="20"/>
                <w:szCs w:val="20"/>
                <w:lang w:val="en-US"/>
              </w:rPr>
              <w:t>P1 is identified by:</w:t>
            </w:r>
            <w:r>
              <w:rPr>
                <w:rFonts w:cs="Times New Roman"/>
                <w:sz w:val="20"/>
                <w:szCs w:val="20"/>
                <w:lang w:val="en-US"/>
              </w:rPr>
              <w:br/>
            </w:r>
            <w:r w:rsidR="00501E9C" w:rsidRPr="00D6482F">
              <w:rPr>
                <w:rFonts w:cs="Times New Roman"/>
                <w:sz w:val="20"/>
                <w:szCs w:val="20"/>
                <w:lang w:val="en-US"/>
              </w:rPr>
              <w:t>E42 Identifier</w:t>
            </w:r>
          </w:p>
        </w:tc>
      </w:tr>
      <w:tr w:rsidR="00501E9C" w:rsidRPr="000F6243" w:rsidTr="00FB59BC">
        <w:trPr>
          <w:trHeight w:val="900"/>
          <w:jc w:val="center"/>
        </w:trPr>
        <w:tc>
          <w:tcPr>
            <w:tcW w:w="1980" w:type="dxa"/>
            <w:tcBorders>
              <w:top w:val="nil"/>
              <w:left w:val="single" w:sz="4" w:space="0" w:color="auto"/>
              <w:bottom w:val="single" w:sz="4" w:space="0" w:color="auto"/>
              <w:right w:val="single" w:sz="4" w:space="0" w:color="auto"/>
            </w:tcBorders>
            <w:noWrap/>
            <w:vAlign w:val="center"/>
          </w:tcPr>
          <w:p w:rsidR="00501E9C" w:rsidRPr="00D6482F" w:rsidRDefault="00D6482F" w:rsidP="00D6482F">
            <w:pPr>
              <w:spacing w:after="0" w:line="240" w:lineRule="auto"/>
              <w:rPr>
                <w:rFonts w:cs="Times New Roman"/>
                <w:color w:val="000000"/>
                <w:sz w:val="20"/>
                <w:szCs w:val="20"/>
                <w:lang w:eastAsia="el-GR"/>
              </w:rPr>
            </w:pPr>
            <w:r>
              <w:rPr>
                <w:rFonts w:cs="Times New Roman"/>
                <w:color w:val="000000"/>
                <w:sz w:val="20"/>
                <w:szCs w:val="20"/>
                <w:lang w:eastAsia="el-GR"/>
              </w:rPr>
              <w:t>s</w:t>
            </w:r>
            <w:r w:rsidR="00501E9C" w:rsidRPr="00D6482F">
              <w:rPr>
                <w:rFonts w:cs="Times New Roman"/>
                <w:color w:val="000000"/>
                <w:sz w:val="20"/>
                <w:szCs w:val="20"/>
                <w:lang w:eastAsia="el-GR"/>
              </w:rPr>
              <w:t>pecies</w:t>
            </w:r>
          </w:p>
        </w:tc>
        <w:tc>
          <w:tcPr>
            <w:tcW w:w="2294" w:type="dxa"/>
            <w:tcBorders>
              <w:top w:val="nil"/>
              <w:left w:val="nil"/>
              <w:bottom w:val="single" w:sz="4" w:space="0" w:color="auto"/>
              <w:right w:val="single" w:sz="4" w:space="0" w:color="auto"/>
            </w:tcBorders>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species that the specimen that was measured belongs to, or the species that the attribute was assigned at</w:t>
            </w:r>
          </w:p>
        </w:tc>
        <w:tc>
          <w:tcPr>
            <w:tcW w:w="2142"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sz w:val="20"/>
                <w:szCs w:val="20"/>
                <w:lang w:eastAsia="el-GR"/>
              </w:rPr>
            </w:pPr>
            <w:r w:rsidRPr="00D6482F">
              <w:rPr>
                <w:rFonts w:cs="Times New Roman"/>
                <w:sz w:val="20"/>
                <w:szCs w:val="20"/>
                <w:lang w:eastAsia="el-GR"/>
              </w:rPr>
              <w:t>"Odontosyllisfulgurans"</w:t>
            </w:r>
          </w:p>
        </w:tc>
        <w:tc>
          <w:tcPr>
            <w:tcW w:w="2102" w:type="dxa"/>
            <w:tcBorders>
              <w:top w:val="nil"/>
              <w:left w:val="nil"/>
              <w:bottom w:val="single" w:sz="4" w:space="0" w:color="auto"/>
              <w:right w:val="single" w:sz="4" w:space="0" w:color="auto"/>
            </w:tcBorders>
            <w:noWrap/>
            <w:vAlign w:val="center"/>
          </w:tcPr>
          <w:p w:rsidR="00501E9C" w:rsidRPr="00D6482F" w:rsidRDefault="00501E9C" w:rsidP="00D6482F">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BC53 Specimen.</w:t>
            </w:r>
            <w:r w:rsidR="00EF1515">
              <w:rPr>
                <w:rFonts w:cs="Times New Roman"/>
                <w:color w:val="000000"/>
                <w:sz w:val="20"/>
                <w:szCs w:val="20"/>
                <w:lang w:val="en-US" w:eastAsia="el-GR"/>
              </w:rPr>
              <w:br/>
            </w:r>
            <w:r w:rsidRPr="00D6482F">
              <w:rPr>
                <w:rFonts w:cs="Times New Roman"/>
                <w:color w:val="000000"/>
                <w:sz w:val="20"/>
                <w:szCs w:val="20"/>
                <w:lang w:val="en-US" w:eastAsia="el-GR"/>
              </w:rPr>
              <w:t>belongs to:</w:t>
            </w:r>
            <w:r w:rsidR="00EF1515">
              <w:rPr>
                <w:rFonts w:cs="Times New Roman"/>
                <w:color w:val="000000"/>
                <w:sz w:val="20"/>
                <w:szCs w:val="20"/>
                <w:lang w:val="en-US" w:eastAsia="el-GR"/>
              </w:rPr>
              <w:br/>
            </w:r>
            <w:r w:rsidRPr="00D6482F">
              <w:rPr>
                <w:rFonts w:cs="Times New Roman"/>
                <w:color w:val="000000"/>
                <w:sz w:val="20"/>
                <w:szCs w:val="20"/>
                <w:lang w:val="en-US" w:eastAsia="el-GR"/>
              </w:rPr>
              <w:t>BT27 Species</w:t>
            </w:r>
          </w:p>
        </w:tc>
      </w:tr>
      <w:tr w:rsidR="00FB59BC" w:rsidRPr="000F6243" w:rsidTr="00FB59BC">
        <w:trPr>
          <w:trHeight w:val="900"/>
          <w:jc w:val="center"/>
        </w:trPr>
        <w:tc>
          <w:tcPr>
            <w:tcW w:w="1980" w:type="dxa"/>
            <w:tcBorders>
              <w:top w:val="nil"/>
              <w:left w:val="single" w:sz="4" w:space="0" w:color="auto"/>
              <w:bottom w:val="single" w:sz="4" w:space="0" w:color="auto"/>
              <w:right w:val="single" w:sz="4" w:space="0" w:color="auto"/>
            </w:tcBorders>
            <w:noWrap/>
            <w:vAlign w:val="center"/>
          </w:tcPr>
          <w:p w:rsidR="00FB59BC" w:rsidRPr="00D6482F" w:rsidRDefault="00FB59BC" w:rsidP="00FB59BC">
            <w:pPr>
              <w:spacing w:after="0" w:line="240" w:lineRule="auto"/>
              <w:rPr>
                <w:rFonts w:cs="Times New Roman"/>
                <w:color w:val="000000"/>
                <w:sz w:val="20"/>
                <w:szCs w:val="20"/>
                <w:lang w:eastAsia="el-GR"/>
              </w:rPr>
            </w:pPr>
            <w:r>
              <w:rPr>
                <w:rFonts w:cs="Times New Roman"/>
                <w:color w:val="000000"/>
                <w:sz w:val="20"/>
                <w:szCs w:val="20"/>
                <w:lang w:eastAsia="el-GR"/>
              </w:rPr>
              <w:t>o</w:t>
            </w:r>
            <w:r w:rsidRPr="00D6482F">
              <w:rPr>
                <w:rFonts w:cs="Times New Roman"/>
                <w:color w:val="000000"/>
                <w:sz w:val="20"/>
                <w:szCs w:val="20"/>
                <w:lang w:eastAsia="el-GR"/>
              </w:rPr>
              <w:t>bservedDimension</w:t>
            </w:r>
          </w:p>
        </w:tc>
        <w:tc>
          <w:tcPr>
            <w:tcW w:w="2294" w:type="dxa"/>
            <w:tcBorders>
              <w:top w:val="nil"/>
              <w:left w:val="nil"/>
              <w:bottom w:val="single" w:sz="4" w:space="0" w:color="auto"/>
              <w:right w:val="single" w:sz="4" w:space="0" w:color="auto"/>
            </w:tcBorders>
            <w:vAlign w:val="center"/>
          </w:tcPr>
          <w:p w:rsidR="00FB59BC" w:rsidRPr="00D6482F" w:rsidRDefault="00FB59BC" w:rsidP="00FB59BC">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dimension that was measured</w:t>
            </w:r>
          </w:p>
        </w:tc>
        <w:tc>
          <w:tcPr>
            <w:tcW w:w="2142" w:type="dxa"/>
            <w:tcBorders>
              <w:top w:val="nil"/>
              <w:left w:val="nil"/>
              <w:bottom w:val="single" w:sz="4" w:space="0" w:color="auto"/>
              <w:right w:val="single" w:sz="4" w:space="0" w:color="auto"/>
            </w:tcBorders>
            <w:noWrap/>
            <w:vAlign w:val="center"/>
          </w:tcPr>
          <w:p w:rsidR="00FB59BC" w:rsidRPr="00D6482F" w:rsidRDefault="00FB59BC" w:rsidP="00FB59BC">
            <w:pPr>
              <w:spacing w:after="0" w:line="240" w:lineRule="auto"/>
              <w:jc w:val="center"/>
              <w:rPr>
                <w:rFonts w:cs="Times New Roman"/>
                <w:sz w:val="20"/>
                <w:szCs w:val="20"/>
                <w:lang w:eastAsia="el-GR"/>
              </w:rPr>
            </w:pPr>
            <w:r w:rsidRPr="00D6482F">
              <w:rPr>
                <w:rFonts w:cs="Times New Roman"/>
                <w:sz w:val="20"/>
                <w:szCs w:val="20"/>
                <w:lang w:eastAsia="el-GR"/>
              </w:rPr>
              <w:t>"totallength"</w:t>
            </w:r>
          </w:p>
        </w:tc>
        <w:tc>
          <w:tcPr>
            <w:tcW w:w="2102" w:type="dxa"/>
            <w:tcBorders>
              <w:top w:val="nil"/>
              <w:left w:val="nil"/>
              <w:bottom w:val="single" w:sz="4" w:space="0" w:color="auto"/>
              <w:right w:val="single" w:sz="4" w:space="0" w:color="auto"/>
            </w:tcBorders>
            <w:noWrap/>
            <w:vAlign w:val="center"/>
          </w:tcPr>
          <w:p w:rsidR="00FB59BC" w:rsidRPr="00FB59BC" w:rsidRDefault="00FB59BC" w:rsidP="00FB59BC">
            <w:pPr>
              <w:spacing w:after="0" w:line="240" w:lineRule="auto"/>
              <w:jc w:val="center"/>
              <w:rPr>
                <w:rFonts w:cs="Times New Roman"/>
                <w:sz w:val="20"/>
                <w:szCs w:val="20"/>
              </w:rPr>
            </w:pPr>
            <w:del w:id="202" w:author="Nikolaos Minadakis" w:date="2015-02-05T17:13:00Z">
              <w:r w:rsidRPr="00D6482F" w:rsidDel="00527B4B">
                <w:rPr>
                  <w:rFonts w:cs="Times New Roman"/>
                  <w:sz w:val="20"/>
                  <w:szCs w:val="20"/>
                  <w:lang w:val="en-US"/>
                </w:rPr>
                <w:delText xml:space="preserve">CRM </w:delText>
              </w:r>
            </w:del>
            <w:del w:id="203" w:author="Nikolaos Minadakis" w:date="2015-02-05T17:14:00Z">
              <w:r w:rsidDel="00527B4B">
                <w:rPr>
                  <w:rFonts w:cs="Times New Roman"/>
                  <w:sz w:val="20"/>
                  <w:szCs w:val="20"/>
                  <w:lang w:val="en-US"/>
                </w:rPr>
                <w:br/>
              </w:r>
            </w:del>
            <w:r w:rsidRPr="00D6482F">
              <w:rPr>
                <w:rFonts w:cs="Times New Roman"/>
                <w:sz w:val="20"/>
                <w:szCs w:val="20"/>
              </w:rPr>
              <w:t xml:space="preserve">E16 Measurement: </w:t>
            </w:r>
            <w:r>
              <w:rPr>
                <w:rFonts w:cs="Times New Roman"/>
                <w:sz w:val="20"/>
                <w:szCs w:val="20"/>
              </w:rPr>
              <w:br/>
            </w:r>
            <w:r w:rsidRPr="00D6482F">
              <w:rPr>
                <w:rFonts w:cs="Times New Roman"/>
                <w:sz w:val="20"/>
                <w:szCs w:val="20"/>
              </w:rPr>
              <w:t>P40 observed dimension :</w:t>
            </w:r>
            <w:r>
              <w:rPr>
                <w:rFonts w:cs="Times New Roman"/>
                <w:sz w:val="20"/>
                <w:szCs w:val="20"/>
              </w:rPr>
              <w:br/>
              <w:t xml:space="preserve"> E54 Dimension</w:t>
            </w:r>
          </w:p>
        </w:tc>
      </w:tr>
      <w:tr w:rsidR="00FB59BC" w:rsidRPr="000F6243" w:rsidTr="00FB59BC">
        <w:trPr>
          <w:trHeight w:val="900"/>
          <w:jc w:val="center"/>
        </w:trPr>
        <w:tc>
          <w:tcPr>
            <w:tcW w:w="1980" w:type="dxa"/>
            <w:tcBorders>
              <w:top w:val="nil"/>
              <w:left w:val="single" w:sz="4" w:space="0" w:color="auto"/>
              <w:bottom w:val="single" w:sz="4" w:space="0" w:color="auto"/>
              <w:right w:val="single" w:sz="4" w:space="0" w:color="auto"/>
            </w:tcBorders>
            <w:noWrap/>
            <w:vAlign w:val="center"/>
          </w:tcPr>
          <w:p w:rsidR="00FB59BC" w:rsidRPr="00EF1515" w:rsidRDefault="00FB59BC" w:rsidP="00FB59BC">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DimensionType</w:t>
            </w:r>
          </w:p>
        </w:tc>
        <w:tc>
          <w:tcPr>
            <w:tcW w:w="2294" w:type="dxa"/>
            <w:tcBorders>
              <w:top w:val="nil"/>
              <w:left w:val="nil"/>
              <w:bottom w:val="single" w:sz="4" w:space="0" w:color="auto"/>
              <w:right w:val="single" w:sz="4" w:space="0" w:color="auto"/>
            </w:tcBorders>
            <w:vAlign w:val="center"/>
          </w:tcPr>
          <w:p w:rsidR="00FB59BC" w:rsidRPr="00EF1515" w:rsidRDefault="00FB59BC" w:rsidP="00FB59BC">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type of the dimension that was measured</w:t>
            </w:r>
          </w:p>
        </w:tc>
        <w:tc>
          <w:tcPr>
            <w:tcW w:w="2142" w:type="dxa"/>
            <w:tcBorders>
              <w:top w:val="nil"/>
              <w:left w:val="nil"/>
              <w:bottom w:val="single" w:sz="4" w:space="0" w:color="auto"/>
              <w:right w:val="single" w:sz="4" w:space="0" w:color="auto"/>
            </w:tcBorders>
            <w:noWrap/>
            <w:vAlign w:val="center"/>
          </w:tcPr>
          <w:p w:rsidR="00FB59BC" w:rsidRPr="00EF1515" w:rsidRDefault="00FB59BC" w:rsidP="00FB59BC">
            <w:pPr>
              <w:spacing w:after="0" w:line="240" w:lineRule="auto"/>
              <w:jc w:val="center"/>
              <w:rPr>
                <w:rFonts w:cs="Times New Roman"/>
                <w:sz w:val="20"/>
                <w:szCs w:val="20"/>
                <w:lang w:eastAsia="el-GR"/>
              </w:rPr>
            </w:pPr>
            <w:r w:rsidRPr="00EF1515">
              <w:rPr>
                <w:rFonts w:cs="Times New Roman"/>
                <w:sz w:val="20"/>
                <w:szCs w:val="20"/>
                <w:lang w:eastAsia="el-GR"/>
              </w:rPr>
              <w:t>"totallength"</w:t>
            </w:r>
          </w:p>
        </w:tc>
        <w:tc>
          <w:tcPr>
            <w:tcW w:w="2102" w:type="dxa"/>
            <w:tcBorders>
              <w:top w:val="nil"/>
              <w:left w:val="nil"/>
              <w:bottom w:val="single" w:sz="4" w:space="0" w:color="auto"/>
              <w:right w:val="single" w:sz="4" w:space="0" w:color="auto"/>
            </w:tcBorders>
            <w:noWrap/>
            <w:vAlign w:val="center"/>
          </w:tcPr>
          <w:p w:rsidR="00FB59BC" w:rsidRPr="00EF1515" w:rsidRDefault="00FB59BC" w:rsidP="00FB59BC">
            <w:pPr>
              <w:spacing w:after="0" w:line="240" w:lineRule="auto"/>
              <w:jc w:val="center"/>
              <w:rPr>
                <w:rFonts w:cs="Times New Roman"/>
                <w:sz w:val="20"/>
                <w:szCs w:val="20"/>
              </w:rPr>
            </w:pPr>
            <w:del w:id="204" w:author="Nikolaos Minadakis" w:date="2015-02-05T17:14:00Z">
              <w:r w:rsidRPr="00EF1515" w:rsidDel="00527B4B">
                <w:rPr>
                  <w:rFonts w:cs="Times New Roman"/>
                  <w:sz w:val="20"/>
                  <w:szCs w:val="20"/>
                  <w:lang w:val="en-US"/>
                </w:rPr>
                <w:delText xml:space="preserve">CRM </w:delText>
              </w:r>
            </w:del>
            <w:r w:rsidRPr="00EF1515">
              <w:rPr>
                <w:rFonts w:cs="Times New Roman"/>
                <w:sz w:val="20"/>
                <w:szCs w:val="20"/>
              </w:rPr>
              <w:t>E54 Dimension:P2 has type:E55 Type</w:t>
            </w:r>
          </w:p>
          <w:p w:rsidR="00FB59BC" w:rsidRPr="00EF1515" w:rsidRDefault="00FB59BC" w:rsidP="00FB59BC">
            <w:pPr>
              <w:jc w:val="center"/>
              <w:rPr>
                <w:rFonts w:cs="Times New Roman"/>
                <w:sz w:val="20"/>
                <w:szCs w:val="20"/>
                <w:lang w:val="en-US"/>
              </w:rPr>
            </w:pPr>
          </w:p>
        </w:tc>
      </w:tr>
      <w:tr w:rsidR="00FB59BC" w:rsidRPr="000F6243" w:rsidTr="00FB59BC">
        <w:trPr>
          <w:trHeight w:val="900"/>
          <w:jc w:val="center"/>
        </w:trPr>
        <w:tc>
          <w:tcPr>
            <w:tcW w:w="1980" w:type="dxa"/>
            <w:tcBorders>
              <w:top w:val="nil"/>
              <w:left w:val="single" w:sz="4" w:space="0" w:color="auto"/>
              <w:bottom w:val="single" w:sz="4" w:space="0" w:color="auto"/>
              <w:right w:val="single" w:sz="4" w:space="0" w:color="auto"/>
            </w:tcBorders>
            <w:noWrap/>
            <w:vAlign w:val="center"/>
          </w:tcPr>
          <w:p w:rsidR="00FB59BC" w:rsidRPr="00EF1515" w:rsidRDefault="00FB59BC" w:rsidP="00FB59BC">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DimensionValue</w:t>
            </w:r>
          </w:p>
        </w:tc>
        <w:tc>
          <w:tcPr>
            <w:tcW w:w="2294" w:type="dxa"/>
            <w:tcBorders>
              <w:top w:val="nil"/>
              <w:left w:val="nil"/>
              <w:bottom w:val="single" w:sz="4" w:space="0" w:color="auto"/>
              <w:right w:val="single" w:sz="4" w:space="0" w:color="auto"/>
            </w:tcBorders>
            <w:vAlign w:val="center"/>
          </w:tcPr>
          <w:p w:rsidR="00FB59BC" w:rsidRPr="00EF1515" w:rsidRDefault="00FB59BC" w:rsidP="00FB59BC">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value of the dimension that was measured</w:t>
            </w:r>
          </w:p>
        </w:tc>
        <w:tc>
          <w:tcPr>
            <w:tcW w:w="2142" w:type="dxa"/>
            <w:tcBorders>
              <w:top w:val="nil"/>
              <w:left w:val="nil"/>
              <w:bottom w:val="single" w:sz="4" w:space="0" w:color="auto"/>
              <w:right w:val="single" w:sz="4" w:space="0" w:color="auto"/>
            </w:tcBorders>
            <w:noWrap/>
            <w:vAlign w:val="center"/>
          </w:tcPr>
          <w:p w:rsidR="00FB59BC" w:rsidRPr="00EF1515" w:rsidRDefault="00FB59BC" w:rsidP="00FB59BC">
            <w:pPr>
              <w:spacing w:after="0" w:line="240" w:lineRule="auto"/>
              <w:jc w:val="center"/>
              <w:rPr>
                <w:rFonts w:cs="Times New Roman"/>
                <w:sz w:val="20"/>
                <w:szCs w:val="20"/>
                <w:lang w:eastAsia="el-GR"/>
              </w:rPr>
            </w:pPr>
            <w:r w:rsidRPr="00EF1515">
              <w:rPr>
                <w:rFonts w:cs="Times New Roman"/>
                <w:sz w:val="20"/>
                <w:szCs w:val="20"/>
                <w:lang w:eastAsia="el-GR"/>
              </w:rPr>
              <w:t>"1.2"</w:t>
            </w:r>
          </w:p>
        </w:tc>
        <w:tc>
          <w:tcPr>
            <w:tcW w:w="2102" w:type="dxa"/>
            <w:tcBorders>
              <w:top w:val="nil"/>
              <w:left w:val="nil"/>
              <w:bottom w:val="single" w:sz="4" w:space="0" w:color="auto"/>
              <w:right w:val="single" w:sz="4" w:space="0" w:color="auto"/>
            </w:tcBorders>
            <w:noWrap/>
            <w:vAlign w:val="center"/>
          </w:tcPr>
          <w:p w:rsidR="00FB59BC" w:rsidRPr="00EF1515" w:rsidRDefault="00FB59BC" w:rsidP="00FB59BC">
            <w:pPr>
              <w:jc w:val="center"/>
              <w:rPr>
                <w:rFonts w:cs="Times New Roman"/>
                <w:sz w:val="20"/>
                <w:szCs w:val="20"/>
                <w:lang w:val="it-IT"/>
              </w:rPr>
            </w:pPr>
            <w:del w:id="205" w:author="Nikolaos Minadakis" w:date="2015-02-05T17:14:00Z">
              <w:r w:rsidRPr="00EF1515" w:rsidDel="00527B4B">
                <w:rPr>
                  <w:rFonts w:cs="Times New Roman"/>
                  <w:sz w:val="20"/>
                  <w:szCs w:val="20"/>
                  <w:lang w:val="it-IT"/>
                </w:rPr>
                <w:delText xml:space="preserve">CRM </w:delText>
              </w:r>
            </w:del>
            <w:r w:rsidRPr="00EF1515">
              <w:rPr>
                <w:rFonts w:cs="Times New Roman"/>
                <w:sz w:val="20"/>
                <w:szCs w:val="20"/>
                <w:lang w:val="it-IT"/>
              </w:rPr>
              <w:t>E54 Dimension:</w:t>
            </w:r>
            <w:r w:rsidRPr="00EF1515">
              <w:rPr>
                <w:rFonts w:cs="Times New Roman"/>
                <w:sz w:val="20"/>
                <w:szCs w:val="20"/>
              </w:rPr>
              <w:t xml:space="preserve"> P90 has value</w:t>
            </w:r>
            <w:r w:rsidRPr="00EF1515">
              <w:rPr>
                <w:rFonts w:cs="Times New Roman"/>
                <w:sz w:val="20"/>
                <w:szCs w:val="20"/>
                <w:lang w:val="it-IT"/>
              </w:rPr>
              <w:t>:E60 Number</w:t>
            </w:r>
          </w:p>
        </w:tc>
      </w:tr>
      <w:tr w:rsidR="00FB59BC" w:rsidRPr="000F6243" w:rsidTr="00FB59BC">
        <w:trPr>
          <w:trHeight w:val="300"/>
          <w:jc w:val="center"/>
        </w:trPr>
        <w:tc>
          <w:tcPr>
            <w:tcW w:w="1980" w:type="dxa"/>
            <w:tcBorders>
              <w:top w:val="nil"/>
              <w:left w:val="single" w:sz="4" w:space="0" w:color="auto"/>
              <w:bottom w:val="nil"/>
              <w:right w:val="single" w:sz="4" w:space="0" w:color="auto"/>
            </w:tcBorders>
            <w:noWrap/>
            <w:vAlign w:val="center"/>
          </w:tcPr>
          <w:p w:rsidR="00FB59BC" w:rsidRPr="00EF1515" w:rsidRDefault="00FB59BC" w:rsidP="00FB59BC">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DimensionUnit</w:t>
            </w:r>
          </w:p>
        </w:tc>
        <w:tc>
          <w:tcPr>
            <w:tcW w:w="2294" w:type="dxa"/>
            <w:tcBorders>
              <w:top w:val="nil"/>
              <w:left w:val="nil"/>
              <w:bottom w:val="nil"/>
              <w:right w:val="single" w:sz="4" w:space="0" w:color="auto"/>
            </w:tcBorders>
            <w:noWrap/>
            <w:vAlign w:val="center"/>
          </w:tcPr>
          <w:p w:rsidR="00FB59BC" w:rsidRPr="00EF1515" w:rsidRDefault="00FB59BC" w:rsidP="00FB59BC">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unit of the value of the dimension that was measured</w:t>
            </w:r>
          </w:p>
        </w:tc>
        <w:tc>
          <w:tcPr>
            <w:tcW w:w="2142" w:type="dxa"/>
            <w:tcBorders>
              <w:top w:val="nil"/>
              <w:left w:val="nil"/>
              <w:bottom w:val="nil"/>
              <w:right w:val="single" w:sz="4" w:space="0" w:color="auto"/>
            </w:tcBorders>
            <w:noWrap/>
            <w:vAlign w:val="center"/>
          </w:tcPr>
          <w:p w:rsidR="00FB59BC" w:rsidRPr="00EF1515" w:rsidRDefault="00FB59BC" w:rsidP="00FB59BC">
            <w:pPr>
              <w:spacing w:after="0" w:line="240" w:lineRule="auto"/>
              <w:jc w:val="center"/>
              <w:rPr>
                <w:rFonts w:cs="Times New Roman"/>
                <w:sz w:val="20"/>
                <w:szCs w:val="20"/>
                <w:lang w:eastAsia="el-GR"/>
              </w:rPr>
            </w:pPr>
            <w:r w:rsidRPr="00EF1515">
              <w:rPr>
                <w:rFonts w:cs="Times New Roman"/>
                <w:sz w:val="20"/>
                <w:szCs w:val="20"/>
                <w:lang w:eastAsia="el-GR"/>
              </w:rPr>
              <w:t>"mm"</w:t>
            </w:r>
          </w:p>
        </w:tc>
        <w:tc>
          <w:tcPr>
            <w:tcW w:w="2102" w:type="dxa"/>
            <w:tcBorders>
              <w:top w:val="nil"/>
              <w:left w:val="nil"/>
              <w:bottom w:val="nil"/>
              <w:right w:val="single" w:sz="4" w:space="0" w:color="auto"/>
            </w:tcBorders>
            <w:noWrap/>
            <w:vAlign w:val="center"/>
          </w:tcPr>
          <w:p w:rsidR="00FB59BC" w:rsidRPr="00EF1515" w:rsidRDefault="00FB59BC" w:rsidP="00FB59BC">
            <w:pPr>
              <w:jc w:val="center"/>
              <w:rPr>
                <w:rFonts w:cs="Times New Roman"/>
                <w:sz w:val="20"/>
                <w:szCs w:val="20"/>
              </w:rPr>
            </w:pPr>
            <w:del w:id="206" w:author="Nikolaos Minadakis" w:date="2015-02-05T17:14:00Z">
              <w:r w:rsidRPr="00EF1515" w:rsidDel="00527B4B">
                <w:rPr>
                  <w:rFonts w:cs="Times New Roman"/>
                  <w:sz w:val="20"/>
                  <w:szCs w:val="20"/>
                  <w:lang w:val="en-US"/>
                </w:rPr>
                <w:delText xml:space="preserve">CRM </w:delText>
              </w:r>
            </w:del>
            <w:r w:rsidRPr="00EF1515">
              <w:rPr>
                <w:rFonts w:cs="Times New Roman"/>
                <w:sz w:val="20"/>
                <w:szCs w:val="20"/>
              </w:rPr>
              <w:t xml:space="preserve">E54 Dimension: P91 has </w:t>
            </w:r>
            <w:r>
              <w:rPr>
                <w:rFonts w:cs="Times New Roman"/>
                <w:sz w:val="20"/>
                <w:szCs w:val="20"/>
              </w:rPr>
              <w:t>unit : E58 Measurement Unit</w:t>
            </w:r>
          </w:p>
        </w:tc>
      </w:tr>
      <w:tr w:rsidR="00FB59BC" w:rsidRPr="000F6243" w:rsidTr="00FB59BC">
        <w:trPr>
          <w:trHeight w:val="300"/>
          <w:jc w:val="center"/>
        </w:trPr>
        <w:tc>
          <w:tcPr>
            <w:tcW w:w="1980" w:type="dxa"/>
            <w:tcBorders>
              <w:top w:val="nil"/>
              <w:left w:val="single" w:sz="4" w:space="0" w:color="auto"/>
              <w:bottom w:val="single" w:sz="4" w:space="0" w:color="auto"/>
              <w:right w:val="single" w:sz="4" w:space="0" w:color="auto"/>
            </w:tcBorders>
            <w:noWrap/>
            <w:vAlign w:val="center"/>
          </w:tcPr>
          <w:p w:rsidR="00FB59BC" w:rsidRDefault="00FB59BC" w:rsidP="00FB59BC">
            <w:pPr>
              <w:spacing w:after="0" w:line="240" w:lineRule="auto"/>
              <w:rPr>
                <w:rFonts w:cs="Times New Roman"/>
                <w:color w:val="000000"/>
                <w:sz w:val="20"/>
                <w:szCs w:val="20"/>
                <w:lang w:eastAsia="el-GR"/>
              </w:rPr>
            </w:pPr>
          </w:p>
        </w:tc>
        <w:tc>
          <w:tcPr>
            <w:tcW w:w="2294" w:type="dxa"/>
            <w:tcBorders>
              <w:top w:val="nil"/>
              <w:left w:val="nil"/>
              <w:bottom w:val="single" w:sz="4" w:space="0" w:color="auto"/>
              <w:right w:val="single" w:sz="4" w:space="0" w:color="auto"/>
            </w:tcBorders>
            <w:noWrap/>
            <w:vAlign w:val="center"/>
          </w:tcPr>
          <w:p w:rsidR="00FB59BC" w:rsidRPr="00D6482F" w:rsidRDefault="00FB59BC" w:rsidP="00FB59BC">
            <w:pPr>
              <w:spacing w:after="0" w:line="240" w:lineRule="auto"/>
              <w:jc w:val="center"/>
              <w:rPr>
                <w:rFonts w:cs="Times New Roman"/>
                <w:color w:val="000000"/>
                <w:sz w:val="20"/>
                <w:szCs w:val="20"/>
                <w:lang w:val="en-US" w:eastAsia="el-GR"/>
              </w:rPr>
            </w:pPr>
          </w:p>
        </w:tc>
        <w:tc>
          <w:tcPr>
            <w:tcW w:w="2142" w:type="dxa"/>
            <w:tcBorders>
              <w:top w:val="nil"/>
              <w:left w:val="nil"/>
              <w:bottom w:val="single" w:sz="4" w:space="0" w:color="auto"/>
              <w:right w:val="single" w:sz="4" w:space="0" w:color="auto"/>
            </w:tcBorders>
            <w:noWrap/>
            <w:vAlign w:val="center"/>
          </w:tcPr>
          <w:p w:rsidR="00FB59BC" w:rsidRPr="00D6482F" w:rsidRDefault="00FB59BC" w:rsidP="00FB59BC">
            <w:pPr>
              <w:spacing w:after="0" w:line="240" w:lineRule="auto"/>
              <w:jc w:val="center"/>
              <w:rPr>
                <w:rFonts w:cs="Times New Roman"/>
                <w:sz w:val="20"/>
                <w:szCs w:val="20"/>
                <w:lang w:eastAsia="el-GR"/>
              </w:rPr>
            </w:pPr>
          </w:p>
        </w:tc>
        <w:tc>
          <w:tcPr>
            <w:tcW w:w="2102" w:type="dxa"/>
            <w:tcBorders>
              <w:top w:val="nil"/>
              <w:left w:val="nil"/>
              <w:bottom w:val="single" w:sz="4" w:space="0" w:color="auto"/>
              <w:right w:val="single" w:sz="4" w:space="0" w:color="auto"/>
            </w:tcBorders>
            <w:noWrap/>
            <w:vAlign w:val="center"/>
          </w:tcPr>
          <w:p w:rsidR="00FB59BC" w:rsidRPr="00D6482F" w:rsidDel="00527B4B" w:rsidRDefault="00FB59BC" w:rsidP="00FB59BC">
            <w:pPr>
              <w:spacing w:after="0" w:line="240" w:lineRule="auto"/>
              <w:jc w:val="center"/>
              <w:rPr>
                <w:rFonts w:cs="Times New Roman"/>
                <w:sz w:val="20"/>
                <w:szCs w:val="20"/>
                <w:lang w:val="en-US"/>
              </w:rPr>
            </w:pPr>
          </w:p>
        </w:tc>
      </w:tr>
    </w:tbl>
    <w:p w:rsidR="00501E9C" w:rsidRPr="00770D20" w:rsidDel="00570C3B" w:rsidRDefault="00501E9C" w:rsidP="00501E9C">
      <w:pPr>
        <w:jc w:val="center"/>
        <w:rPr>
          <w:del w:id="207" w:author="Nikolaos Minadakis" w:date="2015-02-05T17:24:00Z"/>
          <w:rFonts w:cs="Times New Roman"/>
          <w:i/>
          <w:iCs/>
          <w:sz w:val="24"/>
          <w:szCs w:val="24"/>
          <w:lang w:val="en-US"/>
        </w:rPr>
      </w:pPr>
    </w:p>
    <w:p w:rsidR="00501E9C" w:rsidRPr="00770D20" w:rsidDel="00570C3B" w:rsidRDefault="00FB59BC" w:rsidP="00501E9C">
      <w:pPr>
        <w:jc w:val="center"/>
        <w:rPr>
          <w:del w:id="208" w:author="Nikolaos Minadakis" w:date="2015-02-05T17:24:00Z"/>
          <w:rFonts w:cs="Times New Roman"/>
          <w:i/>
          <w:iCs/>
          <w:sz w:val="24"/>
          <w:szCs w:val="24"/>
          <w:lang w:val="en-US"/>
        </w:rPr>
      </w:pPr>
      <w:r>
        <w:rPr>
          <w:rFonts w:cs="Times New Roman"/>
          <w:i/>
          <w:iCs/>
          <w:sz w:val="24"/>
          <w:szCs w:val="24"/>
          <w:lang w:val="en-US"/>
        </w:rPr>
        <w:t>Table 10</w:t>
      </w:r>
      <w:r w:rsidR="00501E9C" w:rsidRPr="00770D20">
        <w:rPr>
          <w:rFonts w:cs="Times New Roman"/>
          <w:i/>
          <w:iCs/>
          <w:sz w:val="24"/>
          <w:szCs w:val="24"/>
          <w:lang w:val="en-US"/>
        </w:rPr>
        <w:t>: Metadata about Measurement  event</w:t>
      </w:r>
    </w:p>
    <w:p w:rsidR="00FB59BC" w:rsidRDefault="00FB59BC" w:rsidP="00DE5ED2">
      <w:pPr>
        <w:jc w:val="both"/>
        <w:rPr>
          <w:rFonts w:cs="Times New Roman"/>
          <w:b/>
          <w:bCs/>
          <w:sz w:val="24"/>
          <w:szCs w:val="24"/>
          <w:lang w:val="en-US"/>
        </w:rPr>
      </w:pPr>
    </w:p>
    <w:p w:rsidR="00DE5ED2" w:rsidRDefault="00DE5ED2" w:rsidP="00DE5ED2">
      <w:pPr>
        <w:pStyle w:val="Heading2"/>
        <w:rPr>
          <w:lang w:val="en-US"/>
        </w:rPr>
      </w:pPr>
      <w:bookmarkStart w:id="209" w:name="_Toc435550179"/>
      <w:r>
        <w:rPr>
          <w:lang w:val="en-US"/>
        </w:rPr>
        <w:t>Morp</w:t>
      </w:r>
      <w:r w:rsidR="00FB59BC">
        <w:rPr>
          <w:lang w:val="en-US"/>
        </w:rPr>
        <w:t>hological Characteristics</w:t>
      </w:r>
      <w:r>
        <w:rPr>
          <w:lang w:val="en-US"/>
        </w:rPr>
        <w:t xml:space="preserve"> Metadata</w:t>
      </w:r>
      <w:bookmarkEnd w:id="209"/>
    </w:p>
    <w:p w:rsidR="00DE5ED2" w:rsidRDefault="00DE5ED2" w:rsidP="00DE5ED2">
      <w:pPr>
        <w:jc w:val="both"/>
        <w:rPr>
          <w:rFonts w:cs="Times New Roman"/>
          <w:b/>
          <w:bCs/>
          <w:sz w:val="24"/>
          <w:szCs w:val="24"/>
          <w:lang w:val="en-US"/>
        </w:rPr>
      </w:pPr>
    </w:p>
    <w:p w:rsidR="00DE5ED2" w:rsidRPr="00770D20" w:rsidRDefault="00DE5ED2" w:rsidP="00662AE5">
      <w:pPr>
        <w:jc w:val="both"/>
        <w:rPr>
          <w:rFonts w:cs="Times New Roman"/>
          <w:sz w:val="24"/>
          <w:szCs w:val="24"/>
          <w:lang w:val="en-US"/>
        </w:rPr>
      </w:pPr>
      <w:r w:rsidRPr="00770D20">
        <w:rPr>
          <w:rFonts w:cs="Times New Roman"/>
          <w:sz w:val="24"/>
          <w:szCs w:val="24"/>
          <w:lang w:val="en-US"/>
        </w:rPr>
        <w:t>The evolutionary development of form in an o</w:t>
      </w:r>
      <w:r w:rsidR="00662AE5">
        <w:rPr>
          <w:rFonts w:cs="Times New Roman"/>
          <w:sz w:val="24"/>
          <w:szCs w:val="24"/>
          <w:lang w:val="en-US"/>
        </w:rPr>
        <w:t xml:space="preserve">rganism or part of an organism </w:t>
      </w:r>
      <w:r w:rsidRPr="00770D20">
        <w:rPr>
          <w:rFonts w:cs="Times New Roman"/>
          <w:sz w:val="24"/>
          <w:szCs w:val="24"/>
          <w:lang w:val="en-US"/>
        </w:rPr>
        <w:t>refers to the quantitative analysis of form, a concept that encompasses size and shape. Morpho</w:t>
      </w:r>
      <w:r w:rsidR="00662AE5">
        <w:rPr>
          <w:rFonts w:cs="Times New Roman"/>
          <w:sz w:val="24"/>
          <w:szCs w:val="24"/>
          <w:lang w:val="en-US"/>
        </w:rPr>
        <w:t>lofical</w:t>
      </w:r>
      <w:r w:rsidRPr="00770D20">
        <w:rPr>
          <w:rFonts w:cs="Times New Roman"/>
          <w:sz w:val="24"/>
          <w:szCs w:val="24"/>
          <w:lang w:val="en-US"/>
        </w:rPr>
        <w:t xml:space="preserve"> analyses are commonly performed on organisms, and are useful in analyzing their fossil record, the impact of mutations on shape, developmental changes in form, </w:t>
      </w:r>
      <w:del w:id="210" w:author="Bekiari Xrysoula" w:date="2015-02-05T16:49:00Z">
        <w:r w:rsidRPr="00770D20" w:rsidDel="00172A78">
          <w:rPr>
            <w:rFonts w:cs="Times New Roman"/>
            <w:sz w:val="24"/>
            <w:szCs w:val="24"/>
            <w:lang w:val="en-US"/>
          </w:rPr>
          <w:delText>covariances</w:delText>
        </w:r>
      </w:del>
      <w:ins w:id="211" w:author="Bekiari Xrysoula" w:date="2015-02-05T16:49:00Z">
        <w:r w:rsidR="00172A78" w:rsidRPr="00770D20">
          <w:rPr>
            <w:rFonts w:cs="Times New Roman"/>
            <w:sz w:val="24"/>
            <w:szCs w:val="24"/>
            <w:lang w:val="en-US"/>
          </w:rPr>
          <w:t>covariance</w:t>
        </w:r>
      </w:ins>
      <w:r w:rsidRPr="00770D20">
        <w:rPr>
          <w:rFonts w:cs="Times New Roman"/>
          <w:sz w:val="24"/>
          <w:szCs w:val="24"/>
          <w:lang w:val="en-US"/>
        </w:rPr>
        <w:t xml:space="preserve"> between ecological factors and shape, as well for estimating quantitati</w:t>
      </w:r>
      <w:r w:rsidR="00662AE5">
        <w:rPr>
          <w:rFonts w:cs="Times New Roman"/>
          <w:sz w:val="24"/>
          <w:szCs w:val="24"/>
          <w:lang w:val="en-US"/>
        </w:rPr>
        <w:t>ve-genetic parameters of shape.</w:t>
      </w:r>
    </w:p>
    <w:p w:rsidR="00DE5ED2" w:rsidRPr="00770D20" w:rsidRDefault="00DE5ED2" w:rsidP="00DE5ED2">
      <w:pPr>
        <w:jc w:val="both"/>
        <w:rPr>
          <w:rFonts w:cs="Times New Roman"/>
          <w:sz w:val="24"/>
          <w:szCs w:val="24"/>
          <w:lang w:val="en-US"/>
        </w:rPr>
      </w:pPr>
    </w:p>
    <w:p w:rsidR="00DE5ED2" w:rsidRPr="00A77141" w:rsidRDefault="00DE5ED2" w:rsidP="00DE5ED2">
      <w:pPr>
        <w:jc w:val="center"/>
        <w:rPr>
          <w:rFonts w:cs="Times New Roman"/>
          <w:b/>
          <w:sz w:val="24"/>
          <w:szCs w:val="24"/>
          <w:lang w:val="en-US"/>
        </w:rPr>
      </w:pPr>
      <w:r w:rsidRPr="00A77141">
        <w:rPr>
          <w:rFonts w:cs="Times New Roman"/>
          <w:b/>
          <w:sz w:val="24"/>
          <w:szCs w:val="24"/>
          <w:lang w:val="en-US"/>
        </w:rPr>
        <w:t xml:space="preserve">Metadata about </w:t>
      </w:r>
      <w:r w:rsidR="00DF29F8" w:rsidRPr="00A77141">
        <w:rPr>
          <w:rFonts w:cs="Times New Roman"/>
          <w:b/>
          <w:sz w:val="24"/>
          <w:szCs w:val="24"/>
          <w:lang w:val="en-US"/>
        </w:rPr>
        <w:t>M</w:t>
      </w:r>
      <w:r w:rsidR="00DF29F8">
        <w:rPr>
          <w:rFonts w:cs="Times New Roman"/>
          <w:b/>
          <w:sz w:val="24"/>
          <w:szCs w:val="24"/>
          <w:lang w:val="en-US"/>
        </w:rPr>
        <w:t>orphological</w:t>
      </w:r>
      <w:r w:rsidR="003C7F13" w:rsidRPr="00A77141">
        <w:rPr>
          <w:rFonts w:cs="Times New Roman"/>
          <w:b/>
          <w:sz w:val="24"/>
          <w:szCs w:val="24"/>
          <w:lang w:val="en-US"/>
        </w:rPr>
        <w:t xml:space="preserve"> Characteristics Assignment E</w:t>
      </w:r>
      <w:r w:rsidRPr="00A77141">
        <w:rPr>
          <w:rFonts w:cs="Times New Roman"/>
          <w:b/>
          <w:sz w:val="24"/>
          <w:szCs w:val="24"/>
          <w:lang w:val="en-US"/>
        </w:rPr>
        <w:t>vent</w:t>
      </w:r>
    </w:p>
    <w:tbl>
      <w:tblPr>
        <w:tblW w:w="8522" w:type="dxa"/>
        <w:jc w:val="center"/>
        <w:tblLook w:val="00A0" w:firstRow="1" w:lastRow="0" w:firstColumn="1" w:lastColumn="0" w:noHBand="0" w:noVBand="0"/>
      </w:tblPr>
      <w:tblGrid>
        <w:gridCol w:w="2601"/>
        <w:gridCol w:w="1495"/>
        <w:gridCol w:w="2116"/>
        <w:gridCol w:w="2310"/>
      </w:tblGrid>
      <w:tr w:rsidR="00DE5ED2" w:rsidRPr="00770D20" w:rsidTr="00DF29F8">
        <w:trPr>
          <w:trHeight w:val="345"/>
          <w:jc w:val="center"/>
        </w:trPr>
        <w:tc>
          <w:tcPr>
            <w:tcW w:w="2576" w:type="dxa"/>
            <w:tcBorders>
              <w:top w:val="single" w:sz="4" w:space="0" w:color="auto"/>
              <w:left w:val="single" w:sz="4" w:space="0" w:color="auto"/>
              <w:bottom w:val="single" w:sz="4" w:space="0" w:color="auto"/>
              <w:right w:val="single" w:sz="4" w:space="0" w:color="auto"/>
            </w:tcBorders>
            <w:shd w:val="clear" w:color="auto" w:fill="DDD9C3"/>
            <w:noWrap/>
            <w:vAlign w:val="center"/>
          </w:tcPr>
          <w:p w:rsidR="00DE5ED2" w:rsidRPr="003C7F13" w:rsidRDefault="00DE5ED2" w:rsidP="00C64F1E">
            <w:pPr>
              <w:spacing w:after="0" w:line="240" w:lineRule="auto"/>
              <w:jc w:val="center"/>
              <w:rPr>
                <w:rFonts w:cs="Times New Roman"/>
                <w:b/>
                <w:bCs/>
                <w:color w:val="000000"/>
                <w:lang w:eastAsia="el-GR"/>
              </w:rPr>
            </w:pPr>
            <w:r w:rsidRPr="003C7F13">
              <w:rPr>
                <w:rFonts w:cs="Times New Roman"/>
                <w:b/>
                <w:bCs/>
                <w:color w:val="000000"/>
                <w:lang w:eastAsia="el-GR"/>
              </w:rPr>
              <w:t>Metadata</w:t>
            </w:r>
          </w:p>
        </w:tc>
        <w:tc>
          <w:tcPr>
            <w:tcW w:w="1512" w:type="dxa"/>
            <w:tcBorders>
              <w:top w:val="single" w:sz="4" w:space="0" w:color="auto"/>
              <w:left w:val="nil"/>
              <w:bottom w:val="single" w:sz="4" w:space="0" w:color="auto"/>
              <w:right w:val="single" w:sz="4" w:space="0" w:color="auto"/>
            </w:tcBorders>
            <w:shd w:val="clear" w:color="auto" w:fill="DDD9C3"/>
            <w:noWrap/>
            <w:vAlign w:val="center"/>
          </w:tcPr>
          <w:p w:rsidR="00DE5ED2" w:rsidRPr="003C7F13" w:rsidRDefault="00DE5ED2" w:rsidP="00C64F1E">
            <w:pPr>
              <w:spacing w:after="0" w:line="240" w:lineRule="auto"/>
              <w:jc w:val="center"/>
              <w:rPr>
                <w:rFonts w:cs="Times New Roman"/>
                <w:b/>
                <w:bCs/>
                <w:color w:val="000000"/>
                <w:lang w:eastAsia="el-GR"/>
              </w:rPr>
            </w:pPr>
            <w:r w:rsidRPr="003C7F13">
              <w:rPr>
                <w:rFonts w:cs="Times New Roman"/>
                <w:b/>
                <w:bCs/>
                <w:color w:val="000000"/>
                <w:lang w:eastAsia="el-GR"/>
              </w:rPr>
              <w:t>Definition</w:t>
            </w:r>
          </w:p>
        </w:tc>
        <w:tc>
          <w:tcPr>
            <w:tcW w:w="2096" w:type="dxa"/>
            <w:tcBorders>
              <w:top w:val="single" w:sz="4" w:space="0" w:color="auto"/>
              <w:left w:val="nil"/>
              <w:bottom w:val="single" w:sz="4" w:space="0" w:color="auto"/>
              <w:right w:val="single" w:sz="4" w:space="0" w:color="auto"/>
            </w:tcBorders>
            <w:shd w:val="clear" w:color="auto" w:fill="DDD9C3"/>
            <w:noWrap/>
            <w:vAlign w:val="center"/>
          </w:tcPr>
          <w:p w:rsidR="00DE5ED2" w:rsidRPr="003C7F13" w:rsidRDefault="00DE5ED2" w:rsidP="00C64F1E">
            <w:pPr>
              <w:spacing w:after="0" w:line="240" w:lineRule="auto"/>
              <w:jc w:val="center"/>
              <w:rPr>
                <w:rFonts w:cs="Times New Roman"/>
                <w:b/>
                <w:bCs/>
                <w:lang w:eastAsia="el-GR"/>
              </w:rPr>
            </w:pPr>
            <w:r w:rsidRPr="003C7F13">
              <w:rPr>
                <w:rFonts w:cs="Times New Roman"/>
                <w:b/>
                <w:bCs/>
                <w:lang w:eastAsia="el-GR"/>
              </w:rPr>
              <w:t>Example(s)</w:t>
            </w:r>
          </w:p>
        </w:tc>
        <w:tc>
          <w:tcPr>
            <w:tcW w:w="2338" w:type="dxa"/>
            <w:tcBorders>
              <w:top w:val="single" w:sz="4" w:space="0" w:color="auto"/>
              <w:left w:val="nil"/>
              <w:bottom w:val="single" w:sz="4" w:space="0" w:color="auto"/>
              <w:right w:val="single" w:sz="4" w:space="0" w:color="auto"/>
            </w:tcBorders>
            <w:shd w:val="clear" w:color="auto" w:fill="DDD9C3"/>
            <w:vAlign w:val="center"/>
          </w:tcPr>
          <w:p w:rsidR="00DE5ED2" w:rsidRPr="003C7F13" w:rsidRDefault="003C7F13" w:rsidP="00C64F1E">
            <w:pPr>
              <w:spacing w:after="0" w:line="240" w:lineRule="auto"/>
              <w:jc w:val="center"/>
              <w:rPr>
                <w:rFonts w:cs="Times New Roman"/>
                <w:b/>
                <w:bCs/>
                <w:lang w:eastAsia="el-GR"/>
              </w:rPr>
            </w:pPr>
            <w:r w:rsidRPr="003C7F13">
              <w:rPr>
                <w:rFonts w:cs="Times New Roman"/>
                <w:b/>
                <w:bCs/>
              </w:rPr>
              <w:t>CRM family models</w:t>
            </w:r>
          </w:p>
        </w:tc>
      </w:tr>
      <w:tr w:rsidR="00DE5ED2" w:rsidRPr="000F6243" w:rsidTr="00DF29F8">
        <w:trPr>
          <w:trHeight w:val="300"/>
          <w:jc w:val="center"/>
        </w:trPr>
        <w:tc>
          <w:tcPr>
            <w:tcW w:w="2576" w:type="dxa"/>
            <w:tcBorders>
              <w:top w:val="nil"/>
              <w:left w:val="single" w:sz="4" w:space="0" w:color="auto"/>
              <w:bottom w:val="single" w:sz="4" w:space="0" w:color="auto"/>
              <w:right w:val="single" w:sz="4" w:space="0" w:color="auto"/>
            </w:tcBorders>
            <w:noWrap/>
            <w:vAlign w:val="center"/>
          </w:tcPr>
          <w:p w:rsidR="00DE5ED2" w:rsidRPr="00D6482F" w:rsidRDefault="000F3890" w:rsidP="00C64F1E">
            <w:pPr>
              <w:spacing w:after="0" w:line="240" w:lineRule="auto"/>
              <w:rPr>
                <w:rFonts w:cs="Times New Roman"/>
                <w:color w:val="000000"/>
                <w:sz w:val="20"/>
                <w:szCs w:val="20"/>
                <w:lang w:eastAsia="el-GR"/>
              </w:rPr>
            </w:pPr>
            <w:r w:rsidRPr="000F3890">
              <w:rPr>
                <w:rFonts w:cs="Times New Roman"/>
                <w:color w:val="000000"/>
                <w:sz w:val="20"/>
                <w:szCs w:val="20"/>
                <w:lang w:eastAsia="el-GR"/>
              </w:rPr>
              <w:t>attributeAssignmentEventURI</w:t>
            </w:r>
          </w:p>
        </w:tc>
        <w:tc>
          <w:tcPr>
            <w:tcW w:w="1512"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ID of the measurement event</w:t>
            </w:r>
          </w:p>
        </w:tc>
        <w:tc>
          <w:tcPr>
            <w:tcW w:w="2096"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sz w:val="20"/>
                <w:szCs w:val="20"/>
                <w:lang w:val="en-US" w:eastAsia="el-GR"/>
              </w:rPr>
            </w:pPr>
          </w:p>
        </w:tc>
        <w:tc>
          <w:tcPr>
            <w:tcW w:w="2338" w:type="dxa"/>
            <w:tcBorders>
              <w:top w:val="nil"/>
              <w:left w:val="nil"/>
              <w:bottom w:val="single" w:sz="4" w:space="0" w:color="auto"/>
              <w:right w:val="single" w:sz="4" w:space="0" w:color="auto"/>
            </w:tcBorders>
            <w:noWrap/>
            <w:vAlign w:val="center"/>
          </w:tcPr>
          <w:p w:rsidR="00DE5ED2" w:rsidRPr="000F3890" w:rsidRDefault="000F3890" w:rsidP="000F3890">
            <w:pPr>
              <w:jc w:val="center"/>
              <w:rPr>
                <w:rFonts w:cs="Times New Roman"/>
                <w:sz w:val="20"/>
                <w:szCs w:val="20"/>
                <w:lang w:val="en-US"/>
              </w:rPr>
            </w:pPr>
            <w:r>
              <w:rPr>
                <w:rFonts w:cs="Times New Roman"/>
                <w:sz w:val="20"/>
                <w:szCs w:val="20"/>
              </w:rPr>
              <w:t xml:space="preserve">E13 Attribute </w:t>
            </w:r>
            <w:r w:rsidRPr="000F3890">
              <w:rPr>
                <w:rFonts w:cs="Times New Roman"/>
                <w:sz w:val="20"/>
                <w:szCs w:val="20"/>
              </w:rPr>
              <w:t>Assignment</w:t>
            </w:r>
            <w:r w:rsidR="00DE5ED2" w:rsidRPr="00D6482F">
              <w:rPr>
                <w:rFonts w:cs="Times New Roman"/>
                <w:sz w:val="20"/>
                <w:szCs w:val="20"/>
                <w:lang w:val="en-US"/>
              </w:rPr>
              <w:t>.</w:t>
            </w:r>
            <w:r w:rsidR="00DE5ED2">
              <w:rPr>
                <w:rFonts w:cs="Times New Roman"/>
                <w:sz w:val="20"/>
                <w:szCs w:val="20"/>
                <w:lang w:val="en-US"/>
              </w:rPr>
              <w:br/>
            </w:r>
            <w:ins w:id="212" w:author="Nikolaos Minadakis" w:date="2015-02-05T17:14:00Z">
              <w:r w:rsidR="00527B4B">
                <w:rPr>
                  <w:rFonts w:cs="Times New Roman"/>
                  <w:sz w:val="20"/>
                  <w:szCs w:val="20"/>
                </w:rPr>
                <w:t xml:space="preserve">P48 has preferred </w:t>
              </w:r>
              <w:r w:rsidR="00527B4B">
                <w:rPr>
                  <w:rFonts w:cs="Times New Roman"/>
                  <w:sz w:val="20"/>
                  <w:szCs w:val="20"/>
                </w:rPr>
                <w:lastRenderedPageBreak/>
                <w:t>identifier:E42 Identifier</w:t>
              </w:r>
            </w:ins>
            <w:del w:id="213" w:author="Nikolaos Minadakis" w:date="2015-02-05T17:14:00Z">
              <w:r w:rsidR="00DE5ED2" w:rsidRPr="00172A78" w:rsidDel="00527B4B">
                <w:rPr>
                  <w:rFonts w:cs="Times New Roman"/>
                  <w:sz w:val="20"/>
                  <w:szCs w:val="20"/>
                  <w:highlight w:val="yellow"/>
                  <w:lang w:val="en-US"/>
                  <w:rPrChange w:id="214" w:author="Bekiari Xrysoula" w:date="2015-02-05T16:50:00Z">
                    <w:rPr>
                      <w:rFonts w:cs="Times New Roman"/>
                      <w:sz w:val="20"/>
                      <w:szCs w:val="20"/>
                      <w:lang w:val="en-US"/>
                    </w:rPr>
                  </w:rPrChange>
                </w:rPr>
                <w:delText>P1 is identified by:</w:delText>
              </w:r>
              <w:r w:rsidR="00DE5ED2" w:rsidRPr="00172A78" w:rsidDel="00527B4B">
                <w:rPr>
                  <w:rFonts w:cs="Times New Roman"/>
                  <w:sz w:val="20"/>
                  <w:szCs w:val="20"/>
                  <w:highlight w:val="yellow"/>
                  <w:lang w:val="en-US"/>
                  <w:rPrChange w:id="215" w:author="Bekiari Xrysoula" w:date="2015-02-05T16:50:00Z">
                    <w:rPr>
                      <w:rFonts w:cs="Times New Roman"/>
                      <w:sz w:val="20"/>
                      <w:szCs w:val="20"/>
                      <w:lang w:val="en-US"/>
                    </w:rPr>
                  </w:rPrChange>
                </w:rPr>
                <w:br/>
                <w:delText>E42 Identifier</w:delText>
              </w:r>
            </w:del>
            <w:r w:rsidR="00DE5ED2">
              <w:rPr>
                <w:rFonts w:cs="Times New Roman"/>
                <w:sz w:val="20"/>
                <w:szCs w:val="20"/>
                <w:lang w:val="en-US"/>
              </w:rPr>
              <w:br/>
              <w:t>&amp;</w:t>
            </w:r>
            <w:r>
              <w:rPr>
                <w:rFonts w:cs="Times New Roman"/>
                <w:sz w:val="20"/>
                <w:szCs w:val="20"/>
                <w:lang w:val="en-US"/>
              </w:rPr>
              <w:br/>
              <w:t xml:space="preserve">E13 Attribute </w:t>
            </w:r>
            <w:r w:rsidRPr="000F3890">
              <w:rPr>
                <w:rFonts w:cs="Times New Roman"/>
                <w:sz w:val="20"/>
                <w:szCs w:val="20"/>
                <w:lang w:val="en-US"/>
              </w:rPr>
              <w:t>Assignment</w:t>
            </w:r>
            <w:r w:rsidR="00DE5ED2">
              <w:rPr>
                <w:rFonts w:cs="Times New Roman"/>
                <w:sz w:val="20"/>
                <w:szCs w:val="20"/>
                <w:lang w:val="en-US"/>
              </w:rPr>
              <w:t>.</w:t>
            </w:r>
            <w:r w:rsidR="00DE5ED2">
              <w:rPr>
                <w:rFonts w:cs="Times New Roman"/>
                <w:sz w:val="20"/>
                <w:szCs w:val="20"/>
                <w:lang w:val="en-US"/>
              </w:rPr>
              <w:br/>
              <w:t>P2 has type:</w:t>
            </w:r>
            <w:r w:rsidR="00DE5ED2" w:rsidRPr="00D6482F">
              <w:rPr>
                <w:rFonts w:cs="Times New Roman"/>
                <w:sz w:val="20"/>
                <w:szCs w:val="20"/>
                <w:lang w:val="en-US"/>
              </w:rPr>
              <w:br/>
              <w:t xml:space="preserve">E55 Type: </w:t>
            </w:r>
            <w:r w:rsidR="00DE5ED2" w:rsidRPr="00D6482F">
              <w:rPr>
                <w:rFonts w:cs="Times New Roman"/>
                <w:sz w:val="20"/>
                <w:szCs w:val="20"/>
                <w:lang w:val="en-US"/>
              </w:rPr>
              <w:br/>
            </w:r>
            <w:r>
              <w:rPr>
                <w:rFonts w:cs="Times New Roman"/>
                <w:sz w:val="20"/>
                <w:szCs w:val="20"/>
                <w:lang w:val="en-US"/>
              </w:rPr>
              <w:t>Morphometrics Assigment</w:t>
            </w:r>
          </w:p>
          <w:p w:rsidR="00DE5ED2" w:rsidRPr="00D6482F" w:rsidRDefault="00DE5ED2" w:rsidP="00C64F1E">
            <w:pPr>
              <w:spacing w:after="0" w:line="240" w:lineRule="auto"/>
              <w:jc w:val="center"/>
              <w:rPr>
                <w:rFonts w:cs="Times New Roman"/>
                <w:sz w:val="20"/>
                <w:szCs w:val="20"/>
                <w:lang w:val="en-US"/>
              </w:rPr>
            </w:pPr>
          </w:p>
          <w:p w:rsidR="00DE5ED2" w:rsidRPr="00D6482F" w:rsidRDefault="00DE5ED2" w:rsidP="00C64F1E">
            <w:pPr>
              <w:spacing w:after="0" w:line="240" w:lineRule="auto"/>
              <w:jc w:val="center"/>
              <w:rPr>
                <w:rFonts w:cs="Times New Roman"/>
                <w:color w:val="000000"/>
                <w:sz w:val="20"/>
                <w:szCs w:val="20"/>
                <w:lang w:val="en-US" w:eastAsia="el-GR"/>
              </w:rPr>
            </w:pPr>
          </w:p>
        </w:tc>
      </w:tr>
      <w:tr w:rsidR="00DE5ED2" w:rsidRPr="000F6243" w:rsidTr="00DF29F8">
        <w:trPr>
          <w:trHeight w:val="512"/>
          <w:jc w:val="center"/>
        </w:trPr>
        <w:tc>
          <w:tcPr>
            <w:tcW w:w="2576" w:type="dxa"/>
            <w:tcBorders>
              <w:top w:val="nil"/>
              <w:left w:val="single" w:sz="4" w:space="0" w:color="auto"/>
              <w:bottom w:val="single" w:sz="4" w:space="0" w:color="auto"/>
              <w:right w:val="single" w:sz="4" w:space="0" w:color="auto"/>
            </w:tcBorders>
            <w:noWrap/>
            <w:vAlign w:val="center"/>
          </w:tcPr>
          <w:p w:rsidR="00DE5ED2" w:rsidRPr="00D6482F" w:rsidRDefault="00DE5ED2" w:rsidP="00C64F1E">
            <w:pPr>
              <w:spacing w:after="0" w:line="240" w:lineRule="auto"/>
              <w:rPr>
                <w:rFonts w:cs="Times New Roman"/>
                <w:color w:val="000000"/>
                <w:sz w:val="20"/>
                <w:szCs w:val="20"/>
                <w:lang w:eastAsia="el-GR"/>
              </w:rPr>
            </w:pPr>
            <w:r>
              <w:rPr>
                <w:rFonts w:cs="Times New Roman"/>
                <w:color w:val="000000"/>
                <w:sz w:val="20"/>
                <w:szCs w:val="20"/>
                <w:lang w:eastAsia="el-GR"/>
              </w:rPr>
              <w:lastRenderedPageBreak/>
              <w:t>a</w:t>
            </w:r>
            <w:r w:rsidRPr="00D6482F">
              <w:rPr>
                <w:rFonts w:cs="Times New Roman"/>
                <w:color w:val="000000"/>
                <w:sz w:val="20"/>
                <w:szCs w:val="20"/>
                <w:lang w:eastAsia="el-GR"/>
              </w:rPr>
              <w:t>ctor</w:t>
            </w:r>
          </w:p>
        </w:tc>
        <w:tc>
          <w:tcPr>
            <w:tcW w:w="1512" w:type="dxa"/>
            <w:tcBorders>
              <w:top w:val="nil"/>
              <w:left w:val="nil"/>
              <w:bottom w:val="single" w:sz="4" w:space="0" w:color="auto"/>
              <w:right w:val="single" w:sz="4" w:space="0" w:color="auto"/>
            </w:tcBorders>
            <w:vAlign w:val="center"/>
          </w:tcPr>
          <w:p w:rsidR="00DE5ED2" w:rsidRPr="00D6482F" w:rsidRDefault="00DE5ED2" w:rsidP="00C64F1E">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person that carried out the measurement event</w:t>
            </w:r>
          </w:p>
        </w:tc>
        <w:tc>
          <w:tcPr>
            <w:tcW w:w="2096"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sz w:val="20"/>
                <w:szCs w:val="20"/>
                <w:lang w:eastAsia="el-GR"/>
              </w:rPr>
            </w:pPr>
            <w:r w:rsidRPr="00D6482F">
              <w:rPr>
                <w:rFonts w:cs="Times New Roman"/>
                <w:sz w:val="20"/>
                <w:szCs w:val="20"/>
                <w:lang w:eastAsia="el-GR"/>
              </w:rPr>
              <w:t>"Sarah</w:t>
            </w:r>
            <w:r w:rsidR="003C7F13">
              <w:rPr>
                <w:rFonts w:cs="Times New Roman"/>
                <w:sz w:val="20"/>
                <w:szCs w:val="20"/>
                <w:lang w:eastAsia="el-GR"/>
              </w:rPr>
              <w:t xml:space="preserve"> </w:t>
            </w:r>
            <w:r w:rsidRPr="00D6482F">
              <w:rPr>
                <w:rFonts w:cs="Times New Roman"/>
                <w:sz w:val="20"/>
                <w:szCs w:val="20"/>
                <w:lang w:eastAsia="el-GR"/>
              </w:rPr>
              <w:t>Faulwetter"</w:t>
            </w:r>
          </w:p>
        </w:tc>
        <w:tc>
          <w:tcPr>
            <w:tcW w:w="2338" w:type="dxa"/>
            <w:tcBorders>
              <w:top w:val="nil"/>
              <w:left w:val="nil"/>
              <w:bottom w:val="single" w:sz="4" w:space="0" w:color="auto"/>
              <w:right w:val="single" w:sz="4" w:space="0" w:color="auto"/>
            </w:tcBorders>
            <w:noWrap/>
            <w:vAlign w:val="center"/>
          </w:tcPr>
          <w:p w:rsidR="00DE5ED2" w:rsidRPr="00EF1515" w:rsidRDefault="000F3890">
            <w:pPr>
              <w:jc w:val="center"/>
              <w:rPr>
                <w:sz w:val="20"/>
                <w:szCs w:val="20"/>
              </w:rPr>
            </w:pPr>
            <w:r>
              <w:rPr>
                <w:rFonts w:cs="Times New Roman"/>
                <w:sz w:val="20"/>
                <w:szCs w:val="20"/>
              </w:rPr>
              <w:t xml:space="preserve">E13 Attribute </w:t>
            </w:r>
            <w:r w:rsidRPr="000F3890">
              <w:rPr>
                <w:rFonts w:cs="Times New Roman"/>
                <w:sz w:val="20"/>
                <w:szCs w:val="20"/>
              </w:rPr>
              <w:t>Assignment</w:t>
            </w:r>
            <w:r w:rsidR="00DE5ED2" w:rsidRPr="00D6482F">
              <w:rPr>
                <w:rFonts w:cs="Times New Roman"/>
                <w:sz w:val="20"/>
                <w:szCs w:val="20"/>
                <w:lang w:val="en-US"/>
              </w:rPr>
              <w:t>.</w:t>
            </w:r>
            <w:r>
              <w:rPr>
                <w:rFonts w:cs="Times New Roman"/>
                <w:sz w:val="20"/>
                <w:szCs w:val="20"/>
                <w:lang w:val="en-US"/>
              </w:rPr>
              <w:br/>
            </w:r>
            <w:r w:rsidR="00DE5ED2">
              <w:rPr>
                <w:rFonts w:cs="Times New Roman"/>
                <w:sz w:val="20"/>
                <w:szCs w:val="20"/>
              </w:rPr>
              <w:t xml:space="preserve"> P14 carried out by</w:t>
            </w:r>
            <w:r w:rsidR="00DE5ED2" w:rsidRPr="00D6482F">
              <w:rPr>
                <w:rFonts w:cs="Times New Roman"/>
                <w:sz w:val="20"/>
                <w:szCs w:val="20"/>
              </w:rPr>
              <w:t xml:space="preserve">: </w:t>
            </w:r>
            <w:r>
              <w:rPr>
                <w:rFonts w:cs="Times New Roman"/>
                <w:sz w:val="20"/>
                <w:szCs w:val="20"/>
              </w:rPr>
              <w:br/>
            </w:r>
            <w:r w:rsidR="00DE5ED2" w:rsidRPr="00D6482F">
              <w:rPr>
                <w:rFonts w:cs="Times New Roman"/>
                <w:sz w:val="20"/>
                <w:szCs w:val="20"/>
              </w:rPr>
              <w:t>E39 Actor</w:t>
            </w:r>
          </w:p>
        </w:tc>
      </w:tr>
      <w:tr w:rsidR="00DE5ED2" w:rsidRPr="000F6243" w:rsidTr="00DF29F8">
        <w:trPr>
          <w:trHeight w:val="300"/>
          <w:jc w:val="center"/>
        </w:trPr>
        <w:tc>
          <w:tcPr>
            <w:tcW w:w="2576" w:type="dxa"/>
            <w:tcBorders>
              <w:top w:val="nil"/>
              <w:left w:val="single" w:sz="4" w:space="0" w:color="auto"/>
              <w:bottom w:val="single" w:sz="4" w:space="0" w:color="auto"/>
              <w:right w:val="single" w:sz="4" w:space="0" w:color="auto"/>
            </w:tcBorders>
            <w:noWrap/>
            <w:vAlign w:val="center"/>
          </w:tcPr>
          <w:p w:rsidR="00DE5ED2" w:rsidRPr="00D6482F" w:rsidRDefault="00DE5ED2" w:rsidP="00C64F1E">
            <w:pPr>
              <w:spacing w:after="0" w:line="240" w:lineRule="auto"/>
              <w:rPr>
                <w:rFonts w:cs="Times New Roman"/>
                <w:color w:val="000000"/>
                <w:sz w:val="20"/>
                <w:szCs w:val="20"/>
                <w:lang w:eastAsia="el-GR"/>
              </w:rPr>
            </w:pPr>
            <w:r>
              <w:rPr>
                <w:rFonts w:cs="Times New Roman"/>
                <w:color w:val="000000"/>
                <w:sz w:val="20"/>
                <w:szCs w:val="20"/>
                <w:lang w:eastAsia="el-GR"/>
              </w:rPr>
              <w:t>t</w:t>
            </w:r>
            <w:r w:rsidRPr="00D6482F">
              <w:rPr>
                <w:rFonts w:cs="Times New Roman"/>
                <w:color w:val="000000"/>
                <w:sz w:val="20"/>
                <w:szCs w:val="20"/>
                <w:lang w:eastAsia="el-GR"/>
              </w:rPr>
              <w:t>ime-span</w:t>
            </w:r>
          </w:p>
        </w:tc>
        <w:tc>
          <w:tcPr>
            <w:tcW w:w="1512"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date of the measurement event</w:t>
            </w:r>
          </w:p>
        </w:tc>
        <w:tc>
          <w:tcPr>
            <w:tcW w:w="2096"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sz w:val="20"/>
                <w:szCs w:val="20"/>
                <w:lang w:eastAsia="el-GR"/>
              </w:rPr>
            </w:pPr>
            <w:r w:rsidRPr="00D6482F">
              <w:rPr>
                <w:rFonts w:cs="Times New Roman"/>
                <w:sz w:val="20"/>
                <w:szCs w:val="20"/>
                <w:lang w:eastAsia="el-GR"/>
              </w:rPr>
              <w:t>"17/9/2012"</w:t>
            </w:r>
          </w:p>
        </w:tc>
        <w:tc>
          <w:tcPr>
            <w:tcW w:w="2338" w:type="dxa"/>
            <w:tcBorders>
              <w:top w:val="nil"/>
              <w:left w:val="nil"/>
              <w:bottom w:val="single" w:sz="4" w:space="0" w:color="auto"/>
              <w:right w:val="single" w:sz="4" w:space="0" w:color="auto"/>
            </w:tcBorders>
            <w:noWrap/>
            <w:vAlign w:val="center"/>
          </w:tcPr>
          <w:p w:rsidR="00DE5ED2" w:rsidRPr="00D6482F" w:rsidDel="00527B4B" w:rsidRDefault="00DE5ED2">
            <w:pPr>
              <w:jc w:val="center"/>
              <w:rPr>
                <w:del w:id="216" w:author="Nikolaos Minadakis" w:date="2015-02-05T17:14:00Z"/>
                <w:sz w:val="20"/>
                <w:szCs w:val="20"/>
              </w:rPr>
            </w:pPr>
            <w:r w:rsidRPr="00D6482F">
              <w:rPr>
                <w:rFonts w:cs="Times New Roman"/>
                <w:sz w:val="20"/>
                <w:szCs w:val="20"/>
                <w:lang w:val="en-US"/>
              </w:rPr>
              <w:t xml:space="preserve"> </w:t>
            </w:r>
            <w:r w:rsidR="000F3890">
              <w:rPr>
                <w:rFonts w:cs="Times New Roman"/>
                <w:sz w:val="20"/>
                <w:szCs w:val="20"/>
              </w:rPr>
              <w:t xml:space="preserve">E13 Attribute </w:t>
            </w:r>
            <w:r w:rsidR="000F3890" w:rsidRPr="000F3890">
              <w:rPr>
                <w:rFonts w:cs="Times New Roman"/>
                <w:sz w:val="20"/>
                <w:szCs w:val="20"/>
              </w:rPr>
              <w:t>Assignment</w:t>
            </w:r>
            <w:r w:rsidRPr="00D6482F">
              <w:rPr>
                <w:rFonts w:cs="Times New Roman"/>
                <w:sz w:val="20"/>
                <w:szCs w:val="20"/>
                <w:lang w:val="en-US"/>
              </w:rPr>
              <w:t>.</w:t>
            </w:r>
            <w:r>
              <w:rPr>
                <w:sz w:val="20"/>
                <w:szCs w:val="20"/>
              </w:rPr>
              <w:br/>
            </w:r>
            <w:r>
              <w:rPr>
                <w:rFonts w:cs="Times New Roman"/>
                <w:sz w:val="20"/>
                <w:szCs w:val="20"/>
              </w:rPr>
              <w:t>P4 has time-span</w:t>
            </w:r>
            <w:r w:rsidRPr="00D6482F">
              <w:rPr>
                <w:rFonts w:cs="Times New Roman"/>
                <w:sz w:val="20"/>
                <w:szCs w:val="20"/>
              </w:rPr>
              <w:t xml:space="preserve">: </w:t>
            </w:r>
            <w:r>
              <w:rPr>
                <w:rFonts w:cs="Times New Roman"/>
                <w:sz w:val="20"/>
                <w:szCs w:val="20"/>
              </w:rPr>
              <w:br/>
            </w:r>
            <w:r w:rsidRPr="00D6482F">
              <w:rPr>
                <w:rFonts w:cs="Times New Roman"/>
                <w:sz w:val="20"/>
                <w:szCs w:val="20"/>
              </w:rPr>
              <w:t>E52 Time-span</w:t>
            </w:r>
          </w:p>
          <w:p w:rsidR="00DE5ED2" w:rsidRPr="00D6482F" w:rsidRDefault="00DE5ED2">
            <w:pPr>
              <w:jc w:val="center"/>
              <w:rPr>
                <w:rFonts w:cs="Times New Roman"/>
                <w:color w:val="000000"/>
                <w:sz w:val="20"/>
                <w:szCs w:val="20"/>
                <w:lang w:eastAsia="el-GR"/>
              </w:rPr>
              <w:pPrChange w:id="217" w:author="Nikolaos Minadakis" w:date="2015-02-05T17:14:00Z">
                <w:pPr>
                  <w:spacing w:after="0" w:line="240" w:lineRule="auto"/>
                  <w:jc w:val="center"/>
                </w:pPr>
              </w:pPrChange>
            </w:pPr>
          </w:p>
        </w:tc>
      </w:tr>
      <w:tr w:rsidR="00DE5ED2" w:rsidRPr="000F6243" w:rsidTr="00DF29F8">
        <w:trPr>
          <w:trHeight w:val="900"/>
          <w:jc w:val="center"/>
        </w:trPr>
        <w:tc>
          <w:tcPr>
            <w:tcW w:w="2576" w:type="dxa"/>
            <w:tcBorders>
              <w:top w:val="nil"/>
              <w:left w:val="single" w:sz="4" w:space="0" w:color="auto"/>
              <w:bottom w:val="single" w:sz="4" w:space="0" w:color="auto"/>
              <w:right w:val="single" w:sz="4" w:space="0" w:color="auto"/>
            </w:tcBorders>
            <w:noWrap/>
            <w:vAlign w:val="center"/>
          </w:tcPr>
          <w:p w:rsidR="00DE5ED2" w:rsidRPr="00D6482F" w:rsidRDefault="00DE5ED2" w:rsidP="00C64F1E">
            <w:pPr>
              <w:spacing w:after="0" w:line="240" w:lineRule="auto"/>
              <w:rPr>
                <w:rFonts w:cs="Times New Roman"/>
                <w:color w:val="000000"/>
                <w:sz w:val="20"/>
                <w:szCs w:val="20"/>
                <w:lang w:eastAsia="el-GR"/>
              </w:rPr>
            </w:pPr>
            <w:r>
              <w:rPr>
                <w:rFonts w:cs="Times New Roman"/>
                <w:color w:val="000000"/>
                <w:sz w:val="20"/>
                <w:szCs w:val="20"/>
                <w:lang w:eastAsia="el-GR"/>
              </w:rPr>
              <w:t>s</w:t>
            </w:r>
            <w:r w:rsidRPr="00D6482F">
              <w:rPr>
                <w:rFonts w:cs="Times New Roman"/>
                <w:color w:val="000000"/>
                <w:sz w:val="20"/>
                <w:szCs w:val="20"/>
                <w:lang w:eastAsia="el-GR"/>
              </w:rPr>
              <w:t>pecies</w:t>
            </w:r>
          </w:p>
        </w:tc>
        <w:tc>
          <w:tcPr>
            <w:tcW w:w="1512" w:type="dxa"/>
            <w:tcBorders>
              <w:top w:val="nil"/>
              <w:left w:val="nil"/>
              <w:bottom w:val="single" w:sz="4" w:space="0" w:color="auto"/>
              <w:right w:val="single" w:sz="4" w:space="0" w:color="auto"/>
            </w:tcBorders>
            <w:vAlign w:val="center"/>
          </w:tcPr>
          <w:p w:rsidR="00DE5ED2" w:rsidRPr="00D6482F" w:rsidRDefault="00DE5ED2" w:rsidP="00DF29F8">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 xml:space="preserve">The species that the </w:t>
            </w:r>
            <w:r w:rsidR="00DF29F8">
              <w:rPr>
                <w:rFonts w:cs="Times New Roman"/>
                <w:color w:val="000000"/>
                <w:sz w:val="20"/>
                <w:szCs w:val="20"/>
                <w:lang w:val="en-US" w:eastAsia="el-GR"/>
              </w:rPr>
              <w:t>characteristic was attributed to.</w:t>
            </w:r>
          </w:p>
        </w:tc>
        <w:tc>
          <w:tcPr>
            <w:tcW w:w="2096"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sz w:val="20"/>
                <w:szCs w:val="20"/>
                <w:lang w:eastAsia="el-GR"/>
              </w:rPr>
            </w:pPr>
            <w:r w:rsidRPr="00D6482F">
              <w:rPr>
                <w:rFonts w:cs="Times New Roman"/>
                <w:sz w:val="20"/>
                <w:szCs w:val="20"/>
                <w:lang w:eastAsia="el-GR"/>
              </w:rPr>
              <w:t>"Odontosyllisfulgurans"</w:t>
            </w:r>
          </w:p>
        </w:tc>
        <w:tc>
          <w:tcPr>
            <w:tcW w:w="2338" w:type="dxa"/>
            <w:tcBorders>
              <w:top w:val="nil"/>
              <w:left w:val="nil"/>
              <w:bottom w:val="single" w:sz="4" w:space="0" w:color="auto"/>
              <w:right w:val="single" w:sz="4" w:space="0" w:color="auto"/>
            </w:tcBorders>
            <w:noWrap/>
            <w:vAlign w:val="center"/>
          </w:tcPr>
          <w:p w:rsidR="00DE5ED2" w:rsidRPr="00D6482F" w:rsidRDefault="000F3890" w:rsidP="000F3890">
            <w:pPr>
              <w:spacing w:after="0" w:line="240" w:lineRule="auto"/>
              <w:jc w:val="center"/>
              <w:rPr>
                <w:rFonts w:cs="Times New Roman"/>
                <w:color w:val="000000"/>
                <w:sz w:val="20"/>
                <w:szCs w:val="20"/>
                <w:lang w:val="en-US" w:eastAsia="el-GR"/>
              </w:rPr>
            </w:pPr>
            <w:r>
              <w:rPr>
                <w:rFonts w:cs="Times New Roman"/>
                <w:sz w:val="20"/>
                <w:szCs w:val="20"/>
              </w:rPr>
              <w:t xml:space="preserve">E13 Attribute </w:t>
            </w:r>
            <w:r w:rsidRPr="000F3890">
              <w:rPr>
                <w:rFonts w:cs="Times New Roman"/>
                <w:sz w:val="20"/>
                <w:szCs w:val="20"/>
              </w:rPr>
              <w:t>Assignment</w:t>
            </w:r>
            <w:r w:rsidRPr="00D6482F">
              <w:rPr>
                <w:rFonts w:cs="Times New Roman"/>
                <w:sz w:val="20"/>
                <w:szCs w:val="20"/>
                <w:lang w:val="en-US"/>
              </w:rPr>
              <w:t>.</w:t>
            </w:r>
            <w:r w:rsidR="00DE5ED2">
              <w:rPr>
                <w:rFonts w:cs="Times New Roman"/>
                <w:color w:val="000000"/>
                <w:sz w:val="20"/>
                <w:szCs w:val="20"/>
                <w:lang w:val="en-US" w:eastAsia="el-GR"/>
              </w:rPr>
              <w:br/>
            </w:r>
            <w:r>
              <w:rPr>
                <w:rFonts w:cs="Times New Roman"/>
                <w:color w:val="000000"/>
                <w:sz w:val="20"/>
                <w:szCs w:val="20"/>
                <w:lang w:val="en-US" w:eastAsia="el-GR"/>
              </w:rPr>
              <w:t>P140 assigned attribute to</w:t>
            </w:r>
            <w:r w:rsidR="00DE5ED2" w:rsidRPr="00D6482F">
              <w:rPr>
                <w:rFonts w:cs="Times New Roman"/>
                <w:color w:val="000000"/>
                <w:sz w:val="20"/>
                <w:szCs w:val="20"/>
                <w:lang w:val="en-US" w:eastAsia="el-GR"/>
              </w:rPr>
              <w:t>:</w:t>
            </w:r>
            <w:r w:rsidR="00DE5ED2">
              <w:rPr>
                <w:rFonts w:cs="Times New Roman"/>
                <w:color w:val="000000"/>
                <w:sz w:val="20"/>
                <w:szCs w:val="20"/>
                <w:lang w:val="en-US" w:eastAsia="el-GR"/>
              </w:rPr>
              <w:br/>
            </w:r>
            <w:r w:rsidR="00DE5ED2" w:rsidRPr="00D6482F">
              <w:rPr>
                <w:rFonts w:cs="Times New Roman"/>
                <w:color w:val="000000"/>
                <w:sz w:val="20"/>
                <w:szCs w:val="20"/>
                <w:lang w:val="en-US" w:eastAsia="el-GR"/>
              </w:rPr>
              <w:t>BT27 Species</w:t>
            </w:r>
          </w:p>
        </w:tc>
      </w:tr>
      <w:tr w:rsidR="00DE5ED2" w:rsidRPr="000F6243" w:rsidTr="00DF29F8">
        <w:trPr>
          <w:trHeight w:val="300"/>
          <w:jc w:val="center"/>
        </w:trPr>
        <w:tc>
          <w:tcPr>
            <w:tcW w:w="2576" w:type="dxa"/>
            <w:tcBorders>
              <w:top w:val="nil"/>
              <w:left w:val="single" w:sz="4" w:space="0" w:color="auto"/>
              <w:bottom w:val="single" w:sz="4" w:space="0" w:color="auto"/>
              <w:right w:val="single" w:sz="4" w:space="0" w:color="auto"/>
            </w:tcBorders>
            <w:noWrap/>
            <w:vAlign w:val="center"/>
          </w:tcPr>
          <w:p w:rsidR="00DE5ED2" w:rsidRPr="00D6482F" w:rsidRDefault="00DF29F8" w:rsidP="00C64F1E">
            <w:pPr>
              <w:spacing w:after="0" w:line="240" w:lineRule="auto"/>
              <w:rPr>
                <w:rFonts w:cs="Times New Roman"/>
                <w:color w:val="000000"/>
                <w:sz w:val="20"/>
                <w:szCs w:val="20"/>
                <w:lang w:eastAsia="el-GR"/>
              </w:rPr>
            </w:pPr>
            <w:r>
              <w:rPr>
                <w:rFonts w:cs="Times New Roman"/>
                <w:color w:val="000000"/>
                <w:sz w:val="20"/>
                <w:szCs w:val="20"/>
                <w:lang w:eastAsia="el-GR"/>
              </w:rPr>
              <w:t>observedD</w:t>
            </w:r>
            <w:r w:rsidR="00DE5ED2" w:rsidRPr="00D6482F">
              <w:rPr>
                <w:rFonts w:cs="Times New Roman"/>
                <w:color w:val="000000"/>
                <w:sz w:val="20"/>
                <w:szCs w:val="20"/>
                <w:lang w:eastAsia="el-GR"/>
              </w:rPr>
              <w:t>imension</w:t>
            </w:r>
          </w:p>
        </w:tc>
        <w:tc>
          <w:tcPr>
            <w:tcW w:w="1512" w:type="dxa"/>
            <w:tcBorders>
              <w:top w:val="nil"/>
              <w:left w:val="nil"/>
              <w:bottom w:val="single" w:sz="4" w:space="0" w:color="auto"/>
              <w:right w:val="single" w:sz="4" w:space="0" w:color="auto"/>
            </w:tcBorders>
            <w:noWrap/>
            <w:vAlign w:val="center"/>
          </w:tcPr>
          <w:p w:rsidR="00DE5ED2" w:rsidRPr="00D6482F" w:rsidRDefault="00DE5ED2" w:rsidP="00C64F1E">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dimension that was measured</w:t>
            </w:r>
          </w:p>
        </w:tc>
        <w:tc>
          <w:tcPr>
            <w:tcW w:w="2096" w:type="dxa"/>
            <w:tcBorders>
              <w:top w:val="nil"/>
              <w:left w:val="nil"/>
              <w:bottom w:val="single" w:sz="4" w:space="0" w:color="auto"/>
              <w:right w:val="single" w:sz="4" w:space="0" w:color="auto"/>
            </w:tcBorders>
            <w:noWrap/>
            <w:vAlign w:val="center"/>
          </w:tcPr>
          <w:p w:rsidR="00DE5ED2" w:rsidRPr="00D6482F" w:rsidRDefault="00DE5ED2" w:rsidP="000F3890">
            <w:pPr>
              <w:spacing w:after="0" w:line="240" w:lineRule="auto"/>
              <w:jc w:val="center"/>
              <w:rPr>
                <w:rFonts w:cs="Times New Roman"/>
                <w:sz w:val="20"/>
                <w:szCs w:val="20"/>
                <w:lang w:eastAsia="el-GR"/>
              </w:rPr>
            </w:pPr>
            <w:r w:rsidRPr="00D6482F">
              <w:rPr>
                <w:rFonts w:cs="Times New Roman"/>
                <w:sz w:val="20"/>
                <w:szCs w:val="20"/>
                <w:lang w:eastAsia="el-GR"/>
              </w:rPr>
              <w:t>"</w:t>
            </w:r>
            <w:r w:rsidR="000F3890">
              <w:rPr>
                <w:rFonts w:cs="Times New Roman"/>
                <w:sz w:val="20"/>
                <w:szCs w:val="20"/>
                <w:lang w:eastAsia="el-GR"/>
              </w:rPr>
              <w:t>color</w:t>
            </w:r>
            <w:r w:rsidRPr="00D6482F">
              <w:rPr>
                <w:rFonts w:cs="Times New Roman"/>
                <w:sz w:val="20"/>
                <w:szCs w:val="20"/>
                <w:lang w:eastAsia="el-GR"/>
              </w:rPr>
              <w:t>"</w:t>
            </w:r>
          </w:p>
        </w:tc>
        <w:tc>
          <w:tcPr>
            <w:tcW w:w="2338" w:type="dxa"/>
            <w:tcBorders>
              <w:top w:val="nil"/>
              <w:left w:val="nil"/>
              <w:bottom w:val="single" w:sz="4" w:space="0" w:color="auto"/>
              <w:right w:val="single" w:sz="4" w:space="0" w:color="auto"/>
            </w:tcBorders>
            <w:noWrap/>
            <w:vAlign w:val="center"/>
          </w:tcPr>
          <w:p w:rsidR="00DE5ED2" w:rsidRPr="00D6482F" w:rsidRDefault="000F3890" w:rsidP="00C64F1E">
            <w:pPr>
              <w:spacing w:after="0" w:line="240" w:lineRule="auto"/>
              <w:jc w:val="center"/>
              <w:rPr>
                <w:rFonts w:cs="Times New Roman"/>
                <w:sz w:val="20"/>
                <w:szCs w:val="20"/>
              </w:rPr>
            </w:pPr>
            <w:r>
              <w:rPr>
                <w:rFonts w:cs="Times New Roman"/>
                <w:sz w:val="20"/>
                <w:szCs w:val="20"/>
              </w:rPr>
              <w:t xml:space="preserve">E13 Attribute </w:t>
            </w:r>
            <w:r w:rsidRPr="000F3890">
              <w:rPr>
                <w:rFonts w:cs="Times New Roman"/>
                <w:sz w:val="20"/>
                <w:szCs w:val="20"/>
              </w:rPr>
              <w:t>Assignment</w:t>
            </w:r>
            <w:r w:rsidRPr="00D6482F">
              <w:rPr>
                <w:rFonts w:cs="Times New Roman"/>
                <w:sz w:val="20"/>
                <w:szCs w:val="20"/>
                <w:lang w:val="en-US"/>
              </w:rPr>
              <w:t>.</w:t>
            </w:r>
            <w:r w:rsidR="00DE5ED2">
              <w:rPr>
                <w:rFonts w:cs="Times New Roman"/>
                <w:sz w:val="20"/>
                <w:szCs w:val="20"/>
              </w:rPr>
              <w:br/>
            </w:r>
            <w:r w:rsidR="00DE5ED2" w:rsidRPr="00D6482F">
              <w:rPr>
                <w:rFonts w:cs="Times New Roman"/>
                <w:sz w:val="20"/>
                <w:szCs w:val="20"/>
              </w:rPr>
              <w:t>P</w:t>
            </w:r>
            <w:r>
              <w:rPr>
                <w:rFonts w:cs="Times New Roman"/>
                <w:sz w:val="20"/>
                <w:szCs w:val="20"/>
              </w:rPr>
              <w:t>37 assigned</w:t>
            </w:r>
            <w:r w:rsidR="00DE5ED2" w:rsidRPr="00D6482F">
              <w:rPr>
                <w:rFonts w:cs="Times New Roman"/>
                <w:sz w:val="20"/>
                <w:szCs w:val="20"/>
              </w:rPr>
              <w:t>:</w:t>
            </w:r>
            <w:r w:rsidR="00DE5ED2">
              <w:rPr>
                <w:rFonts w:cs="Times New Roman"/>
                <w:sz w:val="20"/>
                <w:szCs w:val="20"/>
              </w:rPr>
              <w:br/>
            </w:r>
            <w:r w:rsidR="00DE5ED2" w:rsidRPr="00D6482F">
              <w:rPr>
                <w:rFonts w:cs="Times New Roman"/>
                <w:sz w:val="20"/>
                <w:szCs w:val="20"/>
              </w:rPr>
              <w:t xml:space="preserve"> E54 Dimension</w:t>
            </w:r>
          </w:p>
          <w:p w:rsidR="00DE5ED2" w:rsidRPr="00D6482F" w:rsidRDefault="00DE5ED2" w:rsidP="00C64F1E">
            <w:pPr>
              <w:spacing w:after="0" w:line="240" w:lineRule="auto"/>
              <w:jc w:val="center"/>
              <w:rPr>
                <w:rFonts w:cs="Times New Roman"/>
                <w:color w:val="000000"/>
                <w:sz w:val="20"/>
                <w:szCs w:val="20"/>
                <w:lang w:eastAsia="el-GR"/>
              </w:rPr>
            </w:pPr>
          </w:p>
        </w:tc>
      </w:tr>
      <w:tr w:rsidR="00DF29F8" w:rsidRPr="000F6243" w:rsidTr="00DF29F8">
        <w:trPr>
          <w:trHeight w:val="300"/>
          <w:jc w:val="center"/>
        </w:trPr>
        <w:tc>
          <w:tcPr>
            <w:tcW w:w="2576" w:type="dxa"/>
            <w:tcBorders>
              <w:top w:val="single" w:sz="4" w:space="0" w:color="auto"/>
              <w:left w:val="single" w:sz="4" w:space="0" w:color="auto"/>
              <w:bottom w:val="single" w:sz="4" w:space="0" w:color="auto"/>
              <w:right w:val="single" w:sz="4" w:space="0" w:color="auto"/>
            </w:tcBorders>
            <w:noWrap/>
            <w:vAlign w:val="center"/>
          </w:tcPr>
          <w:p w:rsidR="00DF29F8" w:rsidRPr="00EF1515" w:rsidRDefault="00DF29F8" w:rsidP="00DF29F8">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DimensionType</w:t>
            </w:r>
          </w:p>
        </w:tc>
        <w:tc>
          <w:tcPr>
            <w:tcW w:w="1512" w:type="dxa"/>
            <w:tcBorders>
              <w:top w:val="single" w:sz="4" w:space="0" w:color="auto"/>
              <w:left w:val="nil"/>
              <w:bottom w:val="single" w:sz="4" w:space="0" w:color="auto"/>
              <w:right w:val="single" w:sz="4" w:space="0" w:color="auto"/>
            </w:tcBorders>
            <w:noWrap/>
            <w:vAlign w:val="center"/>
          </w:tcPr>
          <w:p w:rsidR="00DF29F8" w:rsidRPr="00EF1515" w:rsidRDefault="00DF29F8" w:rsidP="00DF29F8">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type of the dimension that was measured</w:t>
            </w:r>
          </w:p>
        </w:tc>
        <w:tc>
          <w:tcPr>
            <w:tcW w:w="2096" w:type="dxa"/>
            <w:tcBorders>
              <w:top w:val="single" w:sz="4" w:space="0" w:color="auto"/>
              <w:left w:val="nil"/>
              <w:bottom w:val="single" w:sz="4" w:space="0" w:color="auto"/>
              <w:right w:val="single" w:sz="4" w:space="0" w:color="auto"/>
            </w:tcBorders>
            <w:noWrap/>
            <w:vAlign w:val="center"/>
          </w:tcPr>
          <w:p w:rsidR="00DF29F8" w:rsidRPr="00EF1515" w:rsidRDefault="00DF29F8" w:rsidP="00E27ED4">
            <w:pPr>
              <w:spacing w:after="0" w:line="240" w:lineRule="auto"/>
              <w:jc w:val="center"/>
              <w:rPr>
                <w:rFonts w:cs="Times New Roman"/>
                <w:sz w:val="20"/>
                <w:szCs w:val="20"/>
                <w:lang w:eastAsia="el-GR"/>
              </w:rPr>
            </w:pPr>
            <w:r w:rsidRPr="00EF1515">
              <w:rPr>
                <w:rFonts w:cs="Times New Roman"/>
                <w:sz w:val="20"/>
                <w:szCs w:val="20"/>
                <w:lang w:eastAsia="el-GR"/>
              </w:rPr>
              <w:t>"</w:t>
            </w:r>
            <w:r w:rsidR="00E27ED4">
              <w:rPr>
                <w:rFonts w:cs="Times New Roman"/>
                <w:sz w:val="20"/>
                <w:szCs w:val="20"/>
                <w:lang w:eastAsia="el-GR"/>
              </w:rPr>
              <w:t>maxlength</w:t>
            </w:r>
            <w:r w:rsidRPr="00EF1515">
              <w:rPr>
                <w:rFonts w:cs="Times New Roman"/>
                <w:sz w:val="20"/>
                <w:szCs w:val="20"/>
                <w:lang w:eastAsia="el-GR"/>
              </w:rPr>
              <w:t>"</w:t>
            </w:r>
          </w:p>
        </w:tc>
        <w:tc>
          <w:tcPr>
            <w:tcW w:w="2338" w:type="dxa"/>
            <w:tcBorders>
              <w:top w:val="single" w:sz="4" w:space="0" w:color="auto"/>
              <w:left w:val="nil"/>
              <w:bottom w:val="single" w:sz="4" w:space="0" w:color="auto"/>
              <w:right w:val="single" w:sz="4" w:space="0" w:color="auto"/>
            </w:tcBorders>
            <w:noWrap/>
            <w:vAlign w:val="center"/>
          </w:tcPr>
          <w:p w:rsidR="00DF29F8" w:rsidRDefault="00DF29F8" w:rsidP="00DF29F8">
            <w:pPr>
              <w:spacing w:after="0" w:line="240" w:lineRule="auto"/>
              <w:jc w:val="center"/>
              <w:rPr>
                <w:rFonts w:cs="Times New Roman"/>
                <w:sz w:val="20"/>
                <w:szCs w:val="20"/>
              </w:rPr>
            </w:pPr>
            <w:r w:rsidRPr="00EF1515">
              <w:rPr>
                <w:rFonts w:cs="Times New Roman"/>
                <w:sz w:val="20"/>
                <w:szCs w:val="20"/>
              </w:rPr>
              <w:t>E54 Dimension:</w:t>
            </w:r>
          </w:p>
          <w:p w:rsidR="00DF29F8" w:rsidRDefault="00DF29F8" w:rsidP="00DF29F8">
            <w:pPr>
              <w:spacing w:after="0" w:line="240" w:lineRule="auto"/>
              <w:jc w:val="center"/>
              <w:rPr>
                <w:rFonts w:cs="Times New Roman"/>
                <w:sz w:val="20"/>
                <w:szCs w:val="20"/>
              </w:rPr>
            </w:pPr>
            <w:r w:rsidRPr="00EF1515">
              <w:rPr>
                <w:rFonts w:cs="Times New Roman"/>
                <w:sz w:val="20"/>
                <w:szCs w:val="20"/>
              </w:rPr>
              <w:t>P2 has type:</w:t>
            </w:r>
          </w:p>
          <w:p w:rsidR="00DF29F8" w:rsidRPr="00EF1515" w:rsidRDefault="00DF29F8" w:rsidP="00DF29F8">
            <w:pPr>
              <w:spacing w:after="0" w:line="240" w:lineRule="auto"/>
              <w:jc w:val="center"/>
              <w:rPr>
                <w:rFonts w:cs="Times New Roman"/>
                <w:sz w:val="20"/>
                <w:szCs w:val="20"/>
              </w:rPr>
            </w:pPr>
            <w:r w:rsidRPr="00EF1515">
              <w:rPr>
                <w:rFonts w:cs="Times New Roman"/>
                <w:sz w:val="20"/>
                <w:szCs w:val="20"/>
              </w:rPr>
              <w:t>E55 Type</w:t>
            </w:r>
          </w:p>
          <w:p w:rsidR="00DF29F8" w:rsidRPr="00EF1515" w:rsidRDefault="00DF29F8" w:rsidP="00DF29F8">
            <w:pPr>
              <w:jc w:val="center"/>
              <w:rPr>
                <w:rFonts w:cs="Times New Roman"/>
                <w:sz w:val="20"/>
                <w:szCs w:val="20"/>
                <w:lang w:val="en-US"/>
              </w:rPr>
            </w:pPr>
          </w:p>
        </w:tc>
      </w:tr>
      <w:tr w:rsidR="00DF29F8" w:rsidRPr="000F6243" w:rsidTr="00DF29F8">
        <w:trPr>
          <w:trHeight w:val="300"/>
          <w:jc w:val="center"/>
        </w:trPr>
        <w:tc>
          <w:tcPr>
            <w:tcW w:w="2576" w:type="dxa"/>
            <w:tcBorders>
              <w:top w:val="nil"/>
              <w:left w:val="single" w:sz="4" w:space="0" w:color="auto"/>
              <w:bottom w:val="single" w:sz="4" w:space="0" w:color="auto"/>
              <w:right w:val="single" w:sz="4" w:space="0" w:color="auto"/>
            </w:tcBorders>
            <w:noWrap/>
            <w:vAlign w:val="center"/>
          </w:tcPr>
          <w:p w:rsidR="00DF29F8" w:rsidRPr="00EF1515" w:rsidRDefault="00DF29F8" w:rsidP="00DF29F8">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DimensionValue</w:t>
            </w:r>
          </w:p>
        </w:tc>
        <w:tc>
          <w:tcPr>
            <w:tcW w:w="1512" w:type="dxa"/>
            <w:tcBorders>
              <w:top w:val="nil"/>
              <w:left w:val="nil"/>
              <w:bottom w:val="single" w:sz="4" w:space="0" w:color="auto"/>
              <w:right w:val="single" w:sz="4" w:space="0" w:color="auto"/>
            </w:tcBorders>
            <w:noWrap/>
            <w:vAlign w:val="center"/>
          </w:tcPr>
          <w:p w:rsidR="00DF29F8" w:rsidRPr="00EF1515" w:rsidRDefault="00DF29F8" w:rsidP="00DF29F8">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value of the dimension that was measured</w:t>
            </w:r>
          </w:p>
        </w:tc>
        <w:tc>
          <w:tcPr>
            <w:tcW w:w="2096" w:type="dxa"/>
            <w:tcBorders>
              <w:top w:val="nil"/>
              <w:left w:val="nil"/>
              <w:bottom w:val="single" w:sz="4" w:space="0" w:color="auto"/>
              <w:right w:val="single" w:sz="4" w:space="0" w:color="auto"/>
            </w:tcBorders>
            <w:noWrap/>
            <w:vAlign w:val="center"/>
          </w:tcPr>
          <w:p w:rsidR="00DF29F8" w:rsidRPr="00EF1515" w:rsidRDefault="00DF29F8" w:rsidP="00DF29F8">
            <w:pPr>
              <w:spacing w:after="0" w:line="240" w:lineRule="auto"/>
              <w:jc w:val="center"/>
              <w:rPr>
                <w:rFonts w:cs="Times New Roman"/>
                <w:sz w:val="20"/>
                <w:szCs w:val="20"/>
                <w:lang w:eastAsia="el-GR"/>
              </w:rPr>
            </w:pPr>
            <w:r w:rsidRPr="00EF1515">
              <w:rPr>
                <w:rFonts w:cs="Times New Roman"/>
                <w:sz w:val="20"/>
                <w:szCs w:val="20"/>
                <w:lang w:eastAsia="el-GR"/>
              </w:rPr>
              <w:t>"1.2"</w:t>
            </w:r>
          </w:p>
        </w:tc>
        <w:tc>
          <w:tcPr>
            <w:tcW w:w="2338" w:type="dxa"/>
            <w:tcBorders>
              <w:top w:val="nil"/>
              <w:left w:val="nil"/>
              <w:bottom w:val="single" w:sz="4" w:space="0" w:color="auto"/>
              <w:right w:val="single" w:sz="4" w:space="0" w:color="auto"/>
            </w:tcBorders>
            <w:noWrap/>
            <w:vAlign w:val="center"/>
          </w:tcPr>
          <w:p w:rsidR="00DF29F8" w:rsidRPr="00DF29F8" w:rsidRDefault="00DF29F8" w:rsidP="00DF29F8">
            <w:pPr>
              <w:jc w:val="center"/>
              <w:rPr>
                <w:rFonts w:cs="Times New Roman"/>
                <w:sz w:val="20"/>
                <w:szCs w:val="20"/>
              </w:rPr>
            </w:pPr>
            <w:r w:rsidRPr="00EF1515">
              <w:rPr>
                <w:rFonts w:cs="Times New Roman"/>
                <w:sz w:val="20"/>
                <w:szCs w:val="20"/>
                <w:lang w:val="it-IT"/>
              </w:rPr>
              <w:t>E54 Dimension:</w:t>
            </w:r>
            <w:r w:rsidRPr="00EF1515">
              <w:rPr>
                <w:rFonts w:cs="Times New Roman"/>
                <w:sz w:val="20"/>
                <w:szCs w:val="20"/>
              </w:rPr>
              <w:t xml:space="preserve"> </w:t>
            </w:r>
            <w:r>
              <w:rPr>
                <w:rFonts w:cs="Times New Roman"/>
                <w:sz w:val="20"/>
                <w:szCs w:val="20"/>
              </w:rPr>
              <w:br/>
            </w:r>
            <w:r w:rsidRPr="00EF1515">
              <w:rPr>
                <w:rFonts w:cs="Times New Roman"/>
                <w:sz w:val="20"/>
                <w:szCs w:val="20"/>
              </w:rPr>
              <w:t>P90 has value</w:t>
            </w:r>
            <w:r w:rsidRPr="00EF1515">
              <w:rPr>
                <w:rFonts w:cs="Times New Roman"/>
                <w:sz w:val="20"/>
                <w:szCs w:val="20"/>
                <w:lang w:val="it-IT"/>
              </w:rPr>
              <w:t>:</w:t>
            </w:r>
            <w:r>
              <w:rPr>
                <w:rFonts w:cs="Times New Roman"/>
                <w:sz w:val="20"/>
                <w:szCs w:val="20"/>
                <w:lang w:val="it-IT"/>
              </w:rPr>
              <w:br/>
            </w:r>
            <w:r w:rsidRPr="00EF1515">
              <w:rPr>
                <w:rFonts w:cs="Times New Roman"/>
                <w:sz w:val="20"/>
                <w:szCs w:val="20"/>
                <w:lang w:val="it-IT"/>
              </w:rPr>
              <w:t>E60 Number</w:t>
            </w:r>
          </w:p>
        </w:tc>
      </w:tr>
      <w:tr w:rsidR="00DF29F8" w:rsidRPr="000F6243" w:rsidTr="00DF29F8">
        <w:trPr>
          <w:trHeight w:val="300"/>
          <w:jc w:val="center"/>
        </w:trPr>
        <w:tc>
          <w:tcPr>
            <w:tcW w:w="2576" w:type="dxa"/>
            <w:tcBorders>
              <w:top w:val="nil"/>
              <w:left w:val="single" w:sz="4" w:space="0" w:color="auto"/>
              <w:bottom w:val="single" w:sz="4" w:space="0" w:color="auto"/>
              <w:right w:val="single" w:sz="4" w:space="0" w:color="auto"/>
            </w:tcBorders>
            <w:noWrap/>
            <w:vAlign w:val="center"/>
          </w:tcPr>
          <w:p w:rsidR="00DF29F8" w:rsidRPr="00EF1515" w:rsidRDefault="00DF29F8" w:rsidP="00DF29F8">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DimensionUnit</w:t>
            </w:r>
          </w:p>
        </w:tc>
        <w:tc>
          <w:tcPr>
            <w:tcW w:w="1512" w:type="dxa"/>
            <w:tcBorders>
              <w:top w:val="nil"/>
              <w:left w:val="nil"/>
              <w:bottom w:val="single" w:sz="4" w:space="0" w:color="auto"/>
              <w:right w:val="single" w:sz="4" w:space="0" w:color="auto"/>
            </w:tcBorders>
            <w:noWrap/>
            <w:vAlign w:val="center"/>
          </w:tcPr>
          <w:p w:rsidR="00DF29F8" w:rsidRPr="00EF1515" w:rsidRDefault="00DF29F8" w:rsidP="00DF29F8">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unit of the value of the dimension that was measured</w:t>
            </w:r>
          </w:p>
        </w:tc>
        <w:tc>
          <w:tcPr>
            <w:tcW w:w="2096" w:type="dxa"/>
            <w:tcBorders>
              <w:top w:val="nil"/>
              <w:left w:val="nil"/>
              <w:bottom w:val="single" w:sz="4" w:space="0" w:color="auto"/>
              <w:right w:val="single" w:sz="4" w:space="0" w:color="auto"/>
            </w:tcBorders>
            <w:noWrap/>
            <w:vAlign w:val="center"/>
          </w:tcPr>
          <w:p w:rsidR="00DF29F8" w:rsidRPr="00EF1515" w:rsidRDefault="00DF29F8" w:rsidP="00DF29F8">
            <w:pPr>
              <w:spacing w:after="0" w:line="240" w:lineRule="auto"/>
              <w:jc w:val="center"/>
              <w:rPr>
                <w:rFonts w:cs="Times New Roman"/>
                <w:sz w:val="20"/>
                <w:szCs w:val="20"/>
                <w:lang w:eastAsia="el-GR"/>
              </w:rPr>
            </w:pPr>
            <w:r w:rsidRPr="00EF1515">
              <w:rPr>
                <w:rFonts w:cs="Times New Roman"/>
                <w:sz w:val="20"/>
                <w:szCs w:val="20"/>
                <w:lang w:eastAsia="el-GR"/>
              </w:rPr>
              <w:t>"mm"</w:t>
            </w:r>
          </w:p>
        </w:tc>
        <w:tc>
          <w:tcPr>
            <w:tcW w:w="2338" w:type="dxa"/>
            <w:tcBorders>
              <w:top w:val="nil"/>
              <w:left w:val="nil"/>
              <w:bottom w:val="single" w:sz="4" w:space="0" w:color="auto"/>
              <w:right w:val="single" w:sz="4" w:space="0" w:color="auto"/>
            </w:tcBorders>
            <w:noWrap/>
            <w:vAlign w:val="center"/>
          </w:tcPr>
          <w:p w:rsidR="00DF29F8" w:rsidRPr="00EF1515" w:rsidRDefault="00DF29F8" w:rsidP="00DF29F8">
            <w:pPr>
              <w:jc w:val="center"/>
              <w:rPr>
                <w:rFonts w:cs="Times New Roman"/>
                <w:sz w:val="20"/>
                <w:szCs w:val="20"/>
              </w:rPr>
            </w:pPr>
            <w:r w:rsidRPr="00EF1515">
              <w:rPr>
                <w:rFonts w:cs="Times New Roman"/>
                <w:sz w:val="20"/>
                <w:szCs w:val="20"/>
              </w:rPr>
              <w:t xml:space="preserve">E54 Dimension: </w:t>
            </w:r>
            <w:r>
              <w:rPr>
                <w:rFonts w:cs="Times New Roman"/>
                <w:sz w:val="20"/>
                <w:szCs w:val="20"/>
              </w:rPr>
              <w:br/>
            </w:r>
            <w:r w:rsidRPr="00EF1515">
              <w:rPr>
                <w:rFonts w:cs="Times New Roman"/>
                <w:sz w:val="20"/>
                <w:szCs w:val="20"/>
              </w:rPr>
              <w:t xml:space="preserve">P91 has </w:t>
            </w:r>
            <w:r>
              <w:rPr>
                <w:rFonts w:cs="Times New Roman"/>
                <w:sz w:val="20"/>
                <w:szCs w:val="20"/>
              </w:rPr>
              <w:t>unit:</w:t>
            </w:r>
            <w:r>
              <w:rPr>
                <w:rFonts w:cs="Times New Roman"/>
                <w:sz w:val="20"/>
                <w:szCs w:val="20"/>
              </w:rPr>
              <w:br/>
              <w:t>E58 Measurement Unit</w:t>
            </w:r>
          </w:p>
        </w:tc>
      </w:tr>
    </w:tbl>
    <w:p w:rsidR="00DE5ED2" w:rsidRPr="00770D20" w:rsidRDefault="00DE5ED2" w:rsidP="00DE5ED2">
      <w:pPr>
        <w:jc w:val="center"/>
        <w:rPr>
          <w:rFonts w:cs="Times New Roman"/>
          <w:i/>
          <w:iCs/>
          <w:sz w:val="24"/>
          <w:szCs w:val="24"/>
          <w:lang w:val="en-US"/>
        </w:rPr>
      </w:pPr>
    </w:p>
    <w:p w:rsidR="00DE5ED2" w:rsidRPr="00770D20" w:rsidRDefault="00DE5ED2" w:rsidP="00DE5ED2">
      <w:pPr>
        <w:jc w:val="center"/>
        <w:rPr>
          <w:rFonts w:cs="Times New Roman"/>
          <w:i/>
          <w:iCs/>
          <w:sz w:val="24"/>
          <w:szCs w:val="24"/>
          <w:lang w:val="en-US"/>
        </w:rPr>
      </w:pPr>
      <w:r>
        <w:rPr>
          <w:rFonts w:cs="Times New Roman"/>
          <w:i/>
          <w:iCs/>
          <w:sz w:val="24"/>
          <w:szCs w:val="24"/>
          <w:lang w:val="en-US"/>
        </w:rPr>
        <w:t>Table 11</w:t>
      </w:r>
      <w:r w:rsidRPr="00770D20">
        <w:rPr>
          <w:rFonts w:cs="Times New Roman"/>
          <w:i/>
          <w:iCs/>
          <w:sz w:val="24"/>
          <w:szCs w:val="24"/>
          <w:lang w:val="en-US"/>
        </w:rPr>
        <w:t xml:space="preserve">: Metadata about </w:t>
      </w:r>
      <w:r w:rsidR="00DF29F8">
        <w:rPr>
          <w:rFonts w:cs="Times New Roman"/>
          <w:i/>
          <w:iCs/>
          <w:sz w:val="24"/>
          <w:szCs w:val="24"/>
          <w:lang w:val="en-US"/>
        </w:rPr>
        <w:t>Morphological Characteristics Assignment</w:t>
      </w:r>
      <w:r w:rsidRPr="00770D20">
        <w:rPr>
          <w:rFonts w:cs="Times New Roman"/>
          <w:i/>
          <w:iCs/>
          <w:sz w:val="24"/>
          <w:szCs w:val="24"/>
          <w:lang w:val="en-US"/>
        </w:rPr>
        <w:t xml:space="preserve"> event</w:t>
      </w:r>
    </w:p>
    <w:p w:rsidR="00DE5ED2" w:rsidRDefault="00DE5ED2"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501E9C">
      <w:pPr>
        <w:jc w:val="both"/>
        <w:rPr>
          <w:rFonts w:cs="Times New Roman"/>
          <w:i/>
          <w:iCs/>
          <w:sz w:val="24"/>
          <w:szCs w:val="24"/>
          <w:lang w:val="en-US"/>
        </w:rPr>
      </w:pPr>
    </w:p>
    <w:p w:rsidR="00DF29F8" w:rsidRDefault="00DF29F8" w:rsidP="00DE5ED2">
      <w:pPr>
        <w:jc w:val="center"/>
        <w:rPr>
          <w:ins w:id="218" w:author="Nikolaos Minadakis" w:date="2015-02-05T17:24:00Z"/>
          <w:rFonts w:cs="Times New Roman"/>
          <w:i/>
          <w:iCs/>
          <w:sz w:val="24"/>
          <w:szCs w:val="24"/>
          <w:lang w:val="en-US"/>
        </w:rPr>
      </w:pPr>
    </w:p>
    <w:p w:rsidR="00D47EC5" w:rsidRDefault="00D47EC5" w:rsidP="00501E9C">
      <w:pPr>
        <w:jc w:val="both"/>
        <w:rPr>
          <w:ins w:id="219" w:author="Nikolaos Minadakis" w:date="2015-02-05T17:24:00Z"/>
          <w:rFonts w:cs="Times New Roman"/>
          <w:b/>
          <w:bCs/>
          <w:sz w:val="24"/>
          <w:szCs w:val="24"/>
          <w:lang w:val="en-US"/>
        </w:rPr>
      </w:pPr>
    </w:p>
    <w:p w:rsidR="00570C3B" w:rsidRDefault="00570C3B" w:rsidP="00501E9C">
      <w:pPr>
        <w:jc w:val="both"/>
        <w:rPr>
          <w:ins w:id="220" w:author="Nikolaos Minadakis" w:date="2015-02-05T17:24:00Z"/>
          <w:rFonts w:cs="Times New Roman"/>
          <w:b/>
          <w:bCs/>
          <w:sz w:val="24"/>
          <w:szCs w:val="24"/>
          <w:lang w:val="en-US"/>
        </w:rPr>
      </w:pPr>
    </w:p>
    <w:p w:rsidR="00570C3B" w:rsidRDefault="00570C3B" w:rsidP="00501E9C">
      <w:pPr>
        <w:jc w:val="both"/>
        <w:rPr>
          <w:rFonts w:cs="Times New Roman"/>
          <w:b/>
          <w:bCs/>
          <w:sz w:val="24"/>
          <w:szCs w:val="24"/>
          <w:lang w:val="en-US"/>
        </w:rPr>
      </w:pPr>
    </w:p>
    <w:p w:rsidR="00DE5ED2" w:rsidRDefault="00D47EC5" w:rsidP="00D47EC5">
      <w:pPr>
        <w:pStyle w:val="Heading2"/>
        <w:rPr>
          <w:lang w:val="en-US"/>
        </w:rPr>
      </w:pPr>
      <w:bookmarkStart w:id="221" w:name="_Toc435550180"/>
      <w:r>
        <w:rPr>
          <w:lang w:val="en-US"/>
        </w:rPr>
        <w:t>Statistical Metadata</w:t>
      </w:r>
      <w:bookmarkEnd w:id="221"/>
    </w:p>
    <w:p w:rsidR="00DE5ED2" w:rsidRDefault="00DE5ED2" w:rsidP="00501E9C">
      <w:pPr>
        <w:jc w:val="both"/>
        <w:rPr>
          <w:rFonts w:cs="Times New Roman"/>
          <w:b/>
          <w:bCs/>
          <w:sz w:val="24"/>
          <w:szCs w:val="24"/>
          <w:lang w:val="en-US"/>
        </w:rPr>
      </w:pPr>
    </w:p>
    <w:p w:rsidR="00501E9C" w:rsidRPr="00770D20" w:rsidRDefault="00501E9C" w:rsidP="00501E9C">
      <w:pPr>
        <w:jc w:val="both"/>
        <w:rPr>
          <w:rFonts w:cs="Times New Roman"/>
          <w:sz w:val="24"/>
          <w:szCs w:val="24"/>
          <w:lang w:val="en-US"/>
        </w:rPr>
      </w:pPr>
      <w:r w:rsidRPr="00770D20">
        <w:rPr>
          <w:rFonts w:cs="Times New Roman"/>
          <w:color w:val="252525"/>
          <w:sz w:val="24"/>
          <w:szCs w:val="24"/>
          <w:shd w:val="clear" w:color="auto" w:fill="FFFFFF"/>
          <w:lang w:val="en-US"/>
        </w:rPr>
        <w:t>Statistics is the study of the collection</w:t>
      </w:r>
      <w:r w:rsidRPr="00770D20">
        <w:rPr>
          <w:rFonts w:cs="Times New Roman"/>
          <w:sz w:val="24"/>
          <w:szCs w:val="24"/>
          <w:shd w:val="clear" w:color="auto" w:fill="FFFFFF"/>
          <w:lang w:val="en-US"/>
        </w:rPr>
        <w:t>, </w:t>
      </w:r>
      <w:hyperlink r:id="rId13" w:tooltip="Analysis" w:history="1">
        <w:r w:rsidRPr="00770D20">
          <w:rPr>
            <w:rFonts w:cs="Times New Roman"/>
            <w:sz w:val="24"/>
            <w:szCs w:val="24"/>
            <w:shd w:val="clear" w:color="auto" w:fill="FFFFFF"/>
            <w:lang w:val="en-US"/>
          </w:rPr>
          <w:t>analysis</w:t>
        </w:r>
      </w:hyperlink>
      <w:r w:rsidRPr="00770D20">
        <w:rPr>
          <w:rFonts w:cs="Times New Roman"/>
          <w:sz w:val="24"/>
          <w:szCs w:val="24"/>
          <w:shd w:val="clear" w:color="auto" w:fill="FFFFFF"/>
          <w:lang w:val="en-US"/>
        </w:rPr>
        <w:t>, interpretation</w:t>
      </w:r>
      <w:r w:rsidRPr="00770D20">
        <w:rPr>
          <w:rFonts w:cs="Times New Roman"/>
          <w:color w:val="252525"/>
          <w:sz w:val="24"/>
          <w:szCs w:val="24"/>
          <w:shd w:val="clear" w:color="auto" w:fill="FFFFFF"/>
          <w:lang w:val="en-US"/>
        </w:rPr>
        <w:t xml:space="preserve">, presentation, and organization </w:t>
      </w:r>
      <w:r w:rsidRPr="00770D20">
        <w:rPr>
          <w:rFonts w:cs="Times New Roman"/>
          <w:sz w:val="24"/>
          <w:szCs w:val="24"/>
          <w:shd w:val="clear" w:color="auto" w:fill="FFFFFF"/>
          <w:lang w:val="en-US"/>
        </w:rPr>
        <w:t>of </w:t>
      </w:r>
      <w:hyperlink r:id="rId14" w:tooltip="Data" w:history="1">
        <w:r w:rsidRPr="00770D20">
          <w:rPr>
            <w:rFonts w:cs="Times New Roman"/>
            <w:sz w:val="24"/>
            <w:szCs w:val="24"/>
            <w:shd w:val="clear" w:color="auto" w:fill="FFFFFF"/>
            <w:lang w:val="en-US"/>
          </w:rPr>
          <w:t>data</w:t>
        </w:r>
      </w:hyperlink>
      <w:r w:rsidRPr="00770D20">
        <w:rPr>
          <w:rFonts w:cs="Times New Roman"/>
          <w:sz w:val="24"/>
          <w:szCs w:val="24"/>
          <w:shd w:val="clear" w:color="auto" w:fill="FFFFFF"/>
          <w:lang w:val="en-US"/>
        </w:rPr>
        <w:t>. Here, we</w:t>
      </w:r>
      <w:r w:rsidRPr="00770D20">
        <w:rPr>
          <w:rFonts w:cs="Times New Roman"/>
          <w:color w:val="252525"/>
          <w:sz w:val="24"/>
          <w:szCs w:val="24"/>
          <w:shd w:val="clear" w:color="auto" w:fill="FFFFFF"/>
          <w:lang w:val="en-US"/>
        </w:rPr>
        <w:t xml:space="preserve"> present m</w:t>
      </w:r>
      <w:r w:rsidRPr="00770D20">
        <w:rPr>
          <w:rFonts w:cs="Times New Roman"/>
          <w:sz w:val="24"/>
          <w:szCs w:val="24"/>
          <w:lang w:val="en-US"/>
        </w:rPr>
        <w:t>etadata about statistical analysis of data, such as the person who carried out this statistical analysis, the methods and the protocols which have been used to the statistical analysis of data, etc..(Table 1</w:t>
      </w:r>
      <w:r w:rsidR="00D47EC5">
        <w:rPr>
          <w:rFonts w:cs="Times New Roman"/>
          <w:sz w:val="24"/>
          <w:szCs w:val="24"/>
          <w:lang w:val="en-US"/>
        </w:rPr>
        <w:t>2).</w:t>
      </w:r>
    </w:p>
    <w:p w:rsidR="00501E9C" w:rsidRPr="00D47EC5" w:rsidRDefault="00501E9C" w:rsidP="00501E9C">
      <w:pPr>
        <w:jc w:val="center"/>
        <w:rPr>
          <w:rFonts w:cs="Times New Roman"/>
          <w:b/>
          <w:sz w:val="24"/>
          <w:szCs w:val="24"/>
          <w:lang w:val="en-US"/>
        </w:rPr>
      </w:pPr>
      <w:r w:rsidRPr="00D47EC5">
        <w:rPr>
          <w:rFonts w:cs="Times New Roman"/>
          <w:b/>
          <w:sz w:val="24"/>
          <w:szCs w:val="24"/>
          <w:lang w:val="en-US"/>
        </w:rPr>
        <w:t>Metadata about Statistical Analysis of Data</w:t>
      </w:r>
    </w:p>
    <w:tbl>
      <w:tblPr>
        <w:tblW w:w="8344" w:type="dxa"/>
        <w:jc w:val="center"/>
        <w:tblLook w:val="00A0" w:firstRow="1" w:lastRow="0" w:firstColumn="1" w:lastColumn="0" w:noHBand="0" w:noVBand="0"/>
      </w:tblPr>
      <w:tblGrid>
        <w:gridCol w:w="1837"/>
        <w:gridCol w:w="1608"/>
        <w:gridCol w:w="2656"/>
        <w:gridCol w:w="2243"/>
      </w:tblGrid>
      <w:tr w:rsidR="00A736AE" w:rsidRPr="00770D20" w:rsidTr="00E27ED4">
        <w:trPr>
          <w:trHeight w:val="363"/>
          <w:jc w:val="center"/>
        </w:trPr>
        <w:tc>
          <w:tcPr>
            <w:tcW w:w="1837" w:type="dxa"/>
            <w:tcBorders>
              <w:top w:val="single" w:sz="4" w:space="0" w:color="auto"/>
              <w:left w:val="single" w:sz="4" w:space="0" w:color="auto"/>
              <w:bottom w:val="single" w:sz="4" w:space="0" w:color="auto"/>
              <w:right w:val="single" w:sz="4" w:space="0" w:color="auto"/>
            </w:tcBorders>
            <w:shd w:val="clear" w:color="auto" w:fill="DDD9C3"/>
            <w:noWrap/>
            <w:vAlign w:val="center"/>
          </w:tcPr>
          <w:p w:rsidR="00501E9C" w:rsidRPr="00D47EC5" w:rsidRDefault="00501E9C" w:rsidP="00D47EC5">
            <w:pPr>
              <w:spacing w:after="0" w:line="240" w:lineRule="auto"/>
              <w:jc w:val="center"/>
              <w:rPr>
                <w:rFonts w:cs="Times New Roman"/>
                <w:b/>
                <w:bCs/>
                <w:color w:val="000000"/>
                <w:szCs w:val="20"/>
                <w:lang w:eastAsia="el-GR"/>
              </w:rPr>
            </w:pPr>
            <w:r w:rsidRPr="00D47EC5">
              <w:rPr>
                <w:rFonts w:cs="Times New Roman"/>
                <w:b/>
                <w:bCs/>
                <w:color w:val="000000"/>
                <w:szCs w:val="20"/>
                <w:lang w:eastAsia="el-GR"/>
              </w:rPr>
              <w:t>Metadata</w:t>
            </w:r>
          </w:p>
        </w:tc>
        <w:tc>
          <w:tcPr>
            <w:tcW w:w="1608" w:type="dxa"/>
            <w:tcBorders>
              <w:top w:val="single" w:sz="4" w:space="0" w:color="auto"/>
              <w:left w:val="nil"/>
              <w:bottom w:val="single" w:sz="4" w:space="0" w:color="auto"/>
              <w:right w:val="single" w:sz="4" w:space="0" w:color="auto"/>
            </w:tcBorders>
            <w:shd w:val="clear" w:color="auto" w:fill="DDD9C3"/>
            <w:noWrap/>
            <w:vAlign w:val="center"/>
          </w:tcPr>
          <w:p w:rsidR="00501E9C" w:rsidRPr="00D47EC5" w:rsidRDefault="00501E9C" w:rsidP="00D47EC5">
            <w:pPr>
              <w:spacing w:after="0" w:line="240" w:lineRule="auto"/>
              <w:jc w:val="center"/>
              <w:rPr>
                <w:rFonts w:cs="Times New Roman"/>
                <w:b/>
                <w:bCs/>
                <w:color w:val="000000"/>
                <w:szCs w:val="20"/>
                <w:lang w:eastAsia="el-GR"/>
              </w:rPr>
            </w:pPr>
            <w:r w:rsidRPr="00D47EC5">
              <w:rPr>
                <w:rFonts w:cs="Times New Roman"/>
                <w:b/>
                <w:bCs/>
                <w:color w:val="000000"/>
                <w:szCs w:val="20"/>
                <w:lang w:eastAsia="el-GR"/>
              </w:rPr>
              <w:t>Definition</w:t>
            </w:r>
          </w:p>
        </w:tc>
        <w:tc>
          <w:tcPr>
            <w:tcW w:w="2656" w:type="dxa"/>
            <w:tcBorders>
              <w:top w:val="single" w:sz="4" w:space="0" w:color="auto"/>
              <w:left w:val="nil"/>
              <w:bottom w:val="single" w:sz="4" w:space="0" w:color="auto"/>
              <w:right w:val="single" w:sz="4" w:space="0" w:color="auto"/>
            </w:tcBorders>
            <w:shd w:val="clear" w:color="auto" w:fill="DDD9C3"/>
            <w:noWrap/>
            <w:vAlign w:val="center"/>
          </w:tcPr>
          <w:p w:rsidR="00501E9C" w:rsidRPr="00D47EC5" w:rsidRDefault="00501E9C" w:rsidP="00D47EC5">
            <w:pPr>
              <w:spacing w:after="0" w:line="240" w:lineRule="auto"/>
              <w:jc w:val="center"/>
              <w:rPr>
                <w:rFonts w:cs="Times New Roman"/>
                <w:b/>
                <w:bCs/>
                <w:szCs w:val="20"/>
                <w:lang w:eastAsia="el-GR"/>
              </w:rPr>
            </w:pPr>
            <w:r w:rsidRPr="00D47EC5">
              <w:rPr>
                <w:rFonts w:cs="Times New Roman"/>
                <w:b/>
                <w:bCs/>
                <w:szCs w:val="20"/>
                <w:lang w:eastAsia="el-GR"/>
              </w:rPr>
              <w:t>Example(s)</w:t>
            </w:r>
          </w:p>
        </w:tc>
        <w:tc>
          <w:tcPr>
            <w:tcW w:w="2243" w:type="dxa"/>
            <w:tcBorders>
              <w:top w:val="single" w:sz="4" w:space="0" w:color="auto"/>
              <w:left w:val="nil"/>
              <w:bottom w:val="single" w:sz="4" w:space="0" w:color="auto"/>
              <w:right w:val="single" w:sz="4" w:space="0" w:color="auto"/>
            </w:tcBorders>
            <w:shd w:val="clear" w:color="auto" w:fill="DDD9C3"/>
            <w:vAlign w:val="center"/>
          </w:tcPr>
          <w:p w:rsidR="00501E9C" w:rsidRPr="00D47EC5" w:rsidRDefault="00D47EC5" w:rsidP="00D47EC5">
            <w:pPr>
              <w:spacing w:after="0" w:line="240" w:lineRule="auto"/>
              <w:jc w:val="center"/>
              <w:rPr>
                <w:rFonts w:cs="Times New Roman"/>
                <w:b/>
                <w:bCs/>
                <w:szCs w:val="20"/>
                <w:lang w:eastAsia="el-GR"/>
              </w:rPr>
            </w:pPr>
            <w:r>
              <w:rPr>
                <w:rFonts w:cs="Times New Roman"/>
                <w:b/>
                <w:bCs/>
                <w:szCs w:val="20"/>
                <w:lang w:eastAsia="el-GR"/>
              </w:rPr>
              <w:t>CRM family models</w:t>
            </w:r>
          </w:p>
        </w:tc>
      </w:tr>
      <w:tr w:rsidR="00A736AE" w:rsidRPr="000F6243" w:rsidTr="00E27ED4">
        <w:trPr>
          <w:trHeight w:val="600"/>
          <w:jc w:val="center"/>
        </w:trPr>
        <w:tc>
          <w:tcPr>
            <w:tcW w:w="1837" w:type="dxa"/>
            <w:tcBorders>
              <w:top w:val="nil"/>
              <w:left w:val="single" w:sz="4" w:space="0" w:color="auto"/>
              <w:bottom w:val="single" w:sz="4" w:space="0" w:color="auto"/>
              <w:right w:val="single" w:sz="4" w:space="0" w:color="auto"/>
            </w:tcBorders>
            <w:noWrap/>
            <w:vAlign w:val="center"/>
          </w:tcPr>
          <w:p w:rsidR="00A736AE" w:rsidRPr="00D47EC5" w:rsidRDefault="00A736AE" w:rsidP="005302D3">
            <w:pPr>
              <w:spacing w:after="0" w:line="240" w:lineRule="auto"/>
              <w:rPr>
                <w:rFonts w:cs="Times New Roman"/>
                <w:color w:val="000000"/>
                <w:sz w:val="20"/>
                <w:szCs w:val="20"/>
                <w:lang w:eastAsia="el-GR"/>
              </w:rPr>
            </w:pPr>
            <w:r w:rsidRPr="00D47EC5">
              <w:rPr>
                <w:rFonts w:cs="Times New Roman"/>
                <w:color w:val="000000"/>
                <w:sz w:val="20"/>
                <w:szCs w:val="20"/>
                <w:lang w:eastAsia="el-GR"/>
              </w:rPr>
              <w:t>statistical Analysis Event ID</w:t>
            </w:r>
          </w:p>
        </w:tc>
        <w:tc>
          <w:tcPr>
            <w:tcW w:w="1608" w:type="dxa"/>
            <w:tcBorders>
              <w:top w:val="nil"/>
              <w:left w:val="nil"/>
              <w:bottom w:val="single" w:sz="4" w:space="0" w:color="auto"/>
              <w:right w:val="single" w:sz="4" w:space="0" w:color="auto"/>
            </w:tcBorders>
            <w:vAlign w:val="center"/>
          </w:tcPr>
          <w:p w:rsidR="00A736AE" w:rsidRPr="00D47EC5" w:rsidRDefault="00A736AE" w:rsidP="00A736AE">
            <w:pPr>
              <w:spacing w:after="0" w:line="240" w:lineRule="auto"/>
              <w:jc w:val="center"/>
              <w:rPr>
                <w:rFonts w:cs="Times New Roman"/>
                <w:color w:val="000000"/>
                <w:sz w:val="20"/>
                <w:szCs w:val="20"/>
                <w:lang w:val="en-US" w:eastAsia="el-GR"/>
              </w:rPr>
            </w:pPr>
            <w:r w:rsidRPr="00D47EC5">
              <w:rPr>
                <w:rFonts w:cs="Times New Roman"/>
                <w:color w:val="000000"/>
                <w:sz w:val="20"/>
                <w:szCs w:val="20"/>
                <w:lang w:val="en-US" w:eastAsia="el-GR"/>
              </w:rPr>
              <w:t>The ID of the statistical analysis event</w:t>
            </w:r>
          </w:p>
        </w:tc>
        <w:tc>
          <w:tcPr>
            <w:tcW w:w="2656" w:type="dxa"/>
            <w:tcBorders>
              <w:top w:val="nil"/>
              <w:left w:val="nil"/>
              <w:bottom w:val="single" w:sz="4" w:space="0" w:color="auto"/>
              <w:right w:val="single" w:sz="4" w:space="0" w:color="auto"/>
            </w:tcBorders>
            <w:noWrap/>
            <w:vAlign w:val="center"/>
          </w:tcPr>
          <w:p w:rsidR="00A736AE" w:rsidRPr="00D47EC5" w:rsidRDefault="00A736AE" w:rsidP="005302D3">
            <w:pPr>
              <w:spacing w:after="0" w:line="240" w:lineRule="auto"/>
              <w:jc w:val="center"/>
              <w:rPr>
                <w:rFonts w:cs="Times New Roman"/>
                <w:sz w:val="20"/>
                <w:szCs w:val="20"/>
                <w:lang w:eastAsia="el-GR"/>
              </w:rPr>
            </w:pPr>
            <w:r w:rsidRPr="00D47EC5">
              <w:rPr>
                <w:rFonts w:cs="Times New Roman"/>
                <w:sz w:val="20"/>
                <w:szCs w:val="20"/>
                <w:lang w:eastAsia="el-GR"/>
              </w:rPr>
              <w:t>“statistical-analysis-001”</w:t>
            </w:r>
          </w:p>
        </w:tc>
        <w:tc>
          <w:tcPr>
            <w:tcW w:w="2243" w:type="dxa"/>
            <w:tcBorders>
              <w:top w:val="nil"/>
              <w:left w:val="nil"/>
              <w:bottom w:val="single" w:sz="4" w:space="0" w:color="auto"/>
              <w:right w:val="single" w:sz="4" w:space="0" w:color="auto"/>
            </w:tcBorders>
            <w:noWrap/>
            <w:vAlign w:val="center"/>
          </w:tcPr>
          <w:p w:rsidR="00A736AE" w:rsidRPr="00D47EC5" w:rsidRDefault="00A736AE">
            <w:pPr>
              <w:jc w:val="center"/>
              <w:rPr>
                <w:rFonts w:eastAsia="MS Mincho" w:cs="Times New Roman"/>
                <w:sz w:val="20"/>
                <w:szCs w:val="20"/>
                <w:lang w:eastAsia="ja-JP"/>
              </w:rPr>
            </w:pPr>
            <w:r w:rsidRPr="00D47EC5">
              <w:rPr>
                <w:rFonts w:eastAsia="MS Mincho" w:cs="Times New Roman"/>
                <w:sz w:val="20"/>
                <w:szCs w:val="20"/>
                <w:lang w:eastAsia="ja-JP"/>
              </w:rPr>
              <w:t>S6 Data Evaluation.</w:t>
            </w:r>
            <w:r w:rsidRPr="00D47EC5">
              <w:rPr>
                <w:rFonts w:eastAsia="MS Mincho" w:cs="Times New Roman"/>
                <w:sz w:val="20"/>
                <w:szCs w:val="20"/>
                <w:lang w:eastAsia="ja-JP"/>
              </w:rPr>
              <w:br/>
            </w:r>
            <w:r w:rsidRPr="00D47EC5">
              <w:rPr>
                <w:rFonts w:cs="Times New Roman"/>
                <w:sz w:val="20"/>
                <w:szCs w:val="20"/>
                <w:lang w:val="en-US"/>
              </w:rPr>
              <w:t>P1 is identified by:</w:t>
            </w:r>
            <w:r w:rsidRPr="00D47EC5">
              <w:rPr>
                <w:rFonts w:cs="Times New Roman"/>
                <w:sz w:val="20"/>
                <w:szCs w:val="20"/>
                <w:lang w:val="en-US"/>
              </w:rPr>
              <w:br/>
              <w:t>E42 Identifier</w:t>
            </w:r>
            <w:r w:rsidRPr="00D47EC5">
              <w:rPr>
                <w:rFonts w:cs="Times New Roman"/>
                <w:sz w:val="20"/>
                <w:szCs w:val="20"/>
                <w:lang w:val="en-US"/>
              </w:rPr>
              <w:br/>
              <w:t>&amp;</w:t>
            </w:r>
            <w:r w:rsidRPr="00D47EC5">
              <w:rPr>
                <w:rFonts w:cs="Times New Roman"/>
                <w:sz w:val="20"/>
                <w:szCs w:val="20"/>
                <w:lang w:val="en-US"/>
              </w:rPr>
              <w:br/>
            </w:r>
            <w:r w:rsidRPr="00D47EC5">
              <w:rPr>
                <w:rFonts w:eastAsia="MS Mincho" w:cs="Times New Roman"/>
                <w:sz w:val="20"/>
                <w:szCs w:val="20"/>
                <w:lang w:eastAsia="ja-JP"/>
              </w:rPr>
              <w:t>S6 Data Evaluation</w:t>
            </w:r>
            <w:r w:rsidRPr="00D47EC5">
              <w:rPr>
                <w:rFonts w:cs="Times New Roman"/>
                <w:sz w:val="20"/>
                <w:szCs w:val="20"/>
                <w:lang w:val="en-US"/>
              </w:rPr>
              <w:t>.</w:t>
            </w:r>
            <w:r w:rsidRPr="00D47EC5">
              <w:rPr>
                <w:rFonts w:cs="Times New Roman"/>
                <w:sz w:val="20"/>
                <w:szCs w:val="20"/>
                <w:lang w:val="en-US"/>
              </w:rPr>
              <w:br/>
              <w:t>P2 has type:</w:t>
            </w:r>
            <w:r w:rsidRPr="00D47EC5">
              <w:rPr>
                <w:rFonts w:cs="Times New Roman"/>
                <w:sz w:val="20"/>
                <w:szCs w:val="20"/>
                <w:lang w:val="en-US"/>
              </w:rPr>
              <w:br/>
              <w:t xml:space="preserve">E55 Type: </w:t>
            </w:r>
            <w:r w:rsidRPr="00D47EC5">
              <w:rPr>
                <w:rFonts w:cs="Times New Roman"/>
                <w:sz w:val="20"/>
                <w:szCs w:val="20"/>
                <w:lang w:val="en-US"/>
              </w:rPr>
              <w:br/>
              <w:t>Statistical Analysis</w:t>
            </w:r>
          </w:p>
        </w:tc>
      </w:tr>
      <w:tr w:rsidR="00A736AE" w:rsidRPr="000F6243" w:rsidTr="00E27ED4">
        <w:trPr>
          <w:trHeight w:val="600"/>
          <w:jc w:val="center"/>
        </w:trPr>
        <w:tc>
          <w:tcPr>
            <w:tcW w:w="1837" w:type="dxa"/>
            <w:tcBorders>
              <w:top w:val="nil"/>
              <w:left w:val="single" w:sz="4" w:space="0" w:color="auto"/>
              <w:bottom w:val="single" w:sz="4" w:space="0" w:color="auto"/>
              <w:right w:val="single" w:sz="4" w:space="0" w:color="auto"/>
            </w:tcBorders>
            <w:noWrap/>
            <w:vAlign w:val="center"/>
          </w:tcPr>
          <w:p w:rsidR="00501E9C" w:rsidRPr="00D47EC5" w:rsidRDefault="007B3A29" w:rsidP="00A736AE">
            <w:pPr>
              <w:spacing w:after="0" w:line="240" w:lineRule="auto"/>
              <w:rPr>
                <w:rFonts w:cs="Times New Roman"/>
                <w:color w:val="000000"/>
                <w:sz w:val="20"/>
                <w:szCs w:val="20"/>
                <w:lang w:eastAsia="el-GR"/>
              </w:rPr>
            </w:pPr>
            <w:r>
              <w:rPr>
                <w:rFonts w:cs="Times New Roman"/>
                <w:color w:val="000000"/>
                <w:sz w:val="20"/>
                <w:szCs w:val="20"/>
                <w:lang w:eastAsia="el-GR"/>
              </w:rPr>
              <w:t>determinedBy</w:t>
            </w:r>
          </w:p>
        </w:tc>
        <w:tc>
          <w:tcPr>
            <w:tcW w:w="1608" w:type="dxa"/>
            <w:tcBorders>
              <w:top w:val="nil"/>
              <w:left w:val="nil"/>
              <w:bottom w:val="single" w:sz="4" w:space="0" w:color="auto"/>
              <w:right w:val="single" w:sz="4" w:space="0" w:color="auto"/>
            </w:tcBorders>
            <w:vAlign w:val="center"/>
          </w:tcPr>
          <w:p w:rsidR="00501E9C" w:rsidRPr="00D47EC5" w:rsidRDefault="00501E9C" w:rsidP="005302D3">
            <w:pPr>
              <w:spacing w:after="0" w:line="240" w:lineRule="auto"/>
              <w:jc w:val="center"/>
              <w:rPr>
                <w:rFonts w:cs="Times New Roman"/>
                <w:color w:val="000000"/>
                <w:sz w:val="20"/>
                <w:szCs w:val="20"/>
                <w:lang w:val="en-US" w:eastAsia="el-GR"/>
              </w:rPr>
            </w:pPr>
            <w:r w:rsidRPr="00D47EC5">
              <w:rPr>
                <w:rFonts w:cs="Times New Roman"/>
                <w:color w:val="000000"/>
                <w:sz w:val="20"/>
                <w:szCs w:val="20"/>
                <w:lang w:val="en-US" w:eastAsia="el-GR"/>
              </w:rPr>
              <w:t>The person who carried out the statistical analysis of data</w:t>
            </w:r>
          </w:p>
        </w:tc>
        <w:tc>
          <w:tcPr>
            <w:tcW w:w="2656" w:type="dxa"/>
            <w:tcBorders>
              <w:top w:val="nil"/>
              <w:left w:val="nil"/>
              <w:bottom w:val="single" w:sz="4" w:space="0" w:color="auto"/>
              <w:right w:val="single" w:sz="4" w:space="0" w:color="auto"/>
            </w:tcBorders>
            <w:noWrap/>
            <w:vAlign w:val="center"/>
          </w:tcPr>
          <w:p w:rsidR="00501E9C" w:rsidRPr="00D47EC5" w:rsidRDefault="00501E9C" w:rsidP="005302D3">
            <w:pPr>
              <w:spacing w:after="0" w:line="240" w:lineRule="auto"/>
              <w:jc w:val="center"/>
              <w:rPr>
                <w:rFonts w:cs="Times New Roman"/>
                <w:sz w:val="20"/>
                <w:szCs w:val="20"/>
                <w:lang w:eastAsia="el-GR"/>
              </w:rPr>
            </w:pPr>
            <w:r w:rsidRPr="00D47EC5">
              <w:rPr>
                <w:rFonts w:cs="Times New Roman"/>
                <w:sz w:val="20"/>
                <w:szCs w:val="20"/>
                <w:lang w:eastAsia="el-GR"/>
              </w:rPr>
              <w:t>"SarahFaulwetter"</w:t>
            </w:r>
          </w:p>
        </w:tc>
        <w:tc>
          <w:tcPr>
            <w:tcW w:w="2243" w:type="dxa"/>
            <w:tcBorders>
              <w:top w:val="nil"/>
              <w:left w:val="nil"/>
              <w:bottom w:val="single" w:sz="4" w:space="0" w:color="auto"/>
              <w:right w:val="single" w:sz="4" w:space="0" w:color="auto"/>
            </w:tcBorders>
            <w:noWrap/>
            <w:vAlign w:val="center"/>
          </w:tcPr>
          <w:p w:rsidR="00501E9C" w:rsidRPr="007B3A29" w:rsidRDefault="00501E9C" w:rsidP="007B3A29">
            <w:pPr>
              <w:jc w:val="center"/>
              <w:rPr>
                <w:rFonts w:cs="Times New Roman"/>
                <w:sz w:val="20"/>
                <w:szCs w:val="20"/>
              </w:rPr>
            </w:pPr>
            <w:r w:rsidRPr="00D47EC5">
              <w:rPr>
                <w:rFonts w:eastAsia="MS Mincho" w:cs="Times New Roman"/>
                <w:sz w:val="20"/>
                <w:szCs w:val="20"/>
                <w:lang w:eastAsia="ja-JP"/>
              </w:rPr>
              <w:t>S6 Data Evaluation</w:t>
            </w:r>
            <w:r w:rsidRPr="00D47EC5">
              <w:rPr>
                <w:rFonts w:eastAsia="MS Mincho" w:cs="Times New Roman"/>
                <w:b/>
                <w:bCs/>
                <w:sz w:val="20"/>
                <w:szCs w:val="20"/>
                <w:lang w:eastAsia="ja-JP"/>
              </w:rPr>
              <w:t xml:space="preserve"> </w:t>
            </w:r>
            <w:r w:rsidRPr="00D47EC5">
              <w:rPr>
                <w:rFonts w:cs="Times New Roman"/>
                <w:sz w:val="20"/>
                <w:szCs w:val="20"/>
                <w:lang w:val="en-US"/>
              </w:rPr>
              <w:t>.</w:t>
            </w:r>
            <w:r w:rsidRPr="00D47EC5">
              <w:rPr>
                <w:rFonts w:cs="Times New Roman"/>
                <w:sz w:val="20"/>
                <w:szCs w:val="20"/>
              </w:rPr>
              <w:t xml:space="preserve"> </w:t>
            </w:r>
            <w:r w:rsidR="007B3A29">
              <w:rPr>
                <w:rFonts w:cs="Times New Roman"/>
                <w:sz w:val="20"/>
                <w:szCs w:val="20"/>
              </w:rPr>
              <w:br/>
            </w:r>
            <w:r w:rsidRPr="00D47EC5">
              <w:rPr>
                <w:rFonts w:cs="Times New Roman"/>
                <w:sz w:val="20"/>
                <w:szCs w:val="20"/>
              </w:rPr>
              <w:t xml:space="preserve">P14 carried out by : </w:t>
            </w:r>
            <w:r w:rsidR="007B3A29">
              <w:rPr>
                <w:rFonts w:cs="Times New Roman"/>
                <w:sz w:val="20"/>
                <w:szCs w:val="20"/>
              </w:rPr>
              <w:br/>
            </w:r>
            <w:r w:rsidRPr="00D47EC5">
              <w:rPr>
                <w:rFonts w:cs="Times New Roman"/>
                <w:sz w:val="20"/>
                <w:szCs w:val="20"/>
              </w:rPr>
              <w:t>E39 Actor</w:t>
            </w:r>
          </w:p>
        </w:tc>
      </w:tr>
      <w:tr w:rsidR="00A736AE" w:rsidRPr="000F6243" w:rsidTr="00E27ED4">
        <w:trPr>
          <w:trHeight w:val="600"/>
          <w:jc w:val="center"/>
        </w:trPr>
        <w:tc>
          <w:tcPr>
            <w:tcW w:w="1837" w:type="dxa"/>
            <w:tcBorders>
              <w:top w:val="nil"/>
              <w:left w:val="single" w:sz="4" w:space="0" w:color="auto"/>
              <w:bottom w:val="single" w:sz="4" w:space="0" w:color="auto"/>
              <w:right w:val="single" w:sz="4" w:space="0" w:color="auto"/>
            </w:tcBorders>
            <w:noWrap/>
            <w:vAlign w:val="center"/>
          </w:tcPr>
          <w:p w:rsidR="00501E9C" w:rsidRPr="00D47EC5" w:rsidRDefault="00A736AE" w:rsidP="005302D3">
            <w:pPr>
              <w:spacing w:after="0" w:line="240" w:lineRule="auto"/>
              <w:rPr>
                <w:rFonts w:cs="Times New Roman"/>
                <w:color w:val="000000"/>
                <w:sz w:val="20"/>
                <w:szCs w:val="20"/>
                <w:lang w:eastAsia="el-GR"/>
              </w:rPr>
            </w:pPr>
            <w:r w:rsidRPr="00D47EC5">
              <w:rPr>
                <w:rFonts w:cs="Times New Roman"/>
                <w:color w:val="000000"/>
                <w:sz w:val="20"/>
                <w:szCs w:val="20"/>
                <w:lang w:eastAsia="el-GR"/>
              </w:rPr>
              <w:t>t</w:t>
            </w:r>
            <w:r w:rsidR="00501E9C" w:rsidRPr="00D47EC5">
              <w:rPr>
                <w:rFonts w:cs="Times New Roman"/>
                <w:color w:val="000000"/>
                <w:sz w:val="20"/>
                <w:szCs w:val="20"/>
                <w:lang w:eastAsia="el-GR"/>
              </w:rPr>
              <w:t>ime-Span</w:t>
            </w:r>
          </w:p>
        </w:tc>
        <w:tc>
          <w:tcPr>
            <w:tcW w:w="1608" w:type="dxa"/>
            <w:tcBorders>
              <w:top w:val="nil"/>
              <w:left w:val="nil"/>
              <w:bottom w:val="single" w:sz="4" w:space="0" w:color="auto"/>
              <w:right w:val="single" w:sz="4" w:space="0" w:color="auto"/>
            </w:tcBorders>
            <w:vAlign w:val="center"/>
          </w:tcPr>
          <w:p w:rsidR="00501E9C" w:rsidRPr="00D47EC5" w:rsidRDefault="00501E9C" w:rsidP="005302D3">
            <w:pPr>
              <w:spacing w:after="0" w:line="240" w:lineRule="auto"/>
              <w:jc w:val="center"/>
              <w:rPr>
                <w:rFonts w:cs="Times New Roman"/>
                <w:color w:val="000000"/>
                <w:sz w:val="20"/>
                <w:szCs w:val="20"/>
                <w:lang w:val="en-US" w:eastAsia="el-GR"/>
              </w:rPr>
            </w:pPr>
            <w:r w:rsidRPr="00D47EC5">
              <w:rPr>
                <w:rFonts w:cs="Times New Roman"/>
                <w:color w:val="000000"/>
                <w:sz w:val="20"/>
                <w:szCs w:val="20"/>
                <w:lang w:val="en-US" w:eastAsia="el-GR"/>
              </w:rPr>
              <w:t>The date of statistical analysis of data</w:t>
            </w:r>
          </w:p>
        </w:tc>
        <w:tc>
          <w:tcPr>
            <w:tcW w:w="2656" w:type="dxa"/>
            <w:tcBorders>
              <w:top w:val="nil"/>
              <w:left w:val="nil"/>
              <w:bottom w:val="single" w:sz="4" w:space="0" w:color="auto"/>
              <w:right w:val="single" w:sz="4" w:space="0" w:color="auto"/>
            </w:tcBorders>
            <w:noWrap/>
            <w:vAlign w:val="center"/>
          </w:tcPr>
          <w:p w:rsidR="00501E9C" w:rsidRPr="00D47EC5" w:rsidRDefault="00501E9C" w:rsidP="005302D3">
            <w:pPr>
              <w:spacing w:after="0" w:line="240" w:lineRule="auto"/>
              <w:jc w:val="center"/>
              <w:rPr>
                <w:rFonts w:cs="Times New Roman"/>
                <w:sz w:val="20"/>
                <w:szCs w:val="20"/>
                <w:lang w:eastAsia="el-GR"/>
              </w:rPr>
            </w:pPr>
            <w:r w:rsidRPr="00D47EC5">
              <w:rPr>
                <w:rFonts w:cs="Times New Roman"/>
                <w:sz w:val="20"/>
                <w:szCs w:val="20"/>
                <w:lang w:eastAsia="el-GR"/>
              </w:rPr>
              <w:t>"17/9/2012"</w:t>
            </w:r>
          </w:p>
        </w:tc>
        <w:tc>
          <w:tcPr>
            <w:tcW w:w="2243" w:type="dxa"/>
            <w:tcBorders>
              <w:top w:val="nil"/>
              <w:left w:val="nil"/>
              <w:bottom w:val="single" w:sz="4" w:space="0" w:color="auto"/>
              <w:right w:val="single" w:sz="4" w:space="0" w:color="auto"/>
            </w:tcBorders>
            <w:noWrap/>
            <w:vAlign w:val="center"/>
          </w:tcPr>
          <w:p w:rsidR="00501E9C" w:rsidRPr="00D47EC5" w:rsidRDefault="00501E9C">
            <w:pPr>
              <w:jc w:val="center"/>
              <w:rPr>
                <w:sz w:val="20"/>
                <w:szCs w:val="20"/>
              </w:rPr>
            </w:pPr>
            <w:r w:rsidRPr="00D47EC5">
              <w:rPr>
                <w:rFonts w:eastAsia="MS Mincho" w:cs="Times New Roman"/>
                <w:sz w:val="20"/>
                <w:szCs w:val="20"/>
                <w:lang w:eastAsia="ja-JP"/>
              </w:rPr>
              <w:t>S6 Data Evaluation</w:t>
            </w:r>
            <w:r w:rsidR="00A736AE" w:rsidRPr="00D47EC5">
              <w:rPr>
                <w:rFonts w:eastAsia="MS Mincho" w:cs="Times New Roman"/>
                <w:sz w:val="20"/>
                <w:szCs w:val="20"/>
                <w:lang w:eastAsia="ja-JP"/>
              </w:rPr>
              <w:t>.</w:t>
            </w:r>
            <w:r w:rsidRPr="00D47EC5">
              <w:rPr>
                <w:rFonts w:eastAsia="MS Mincho" w:cs="Times New Roman"/>
                <w:b/>
                <w:bCs/>
                <w:sz w:val="20"/>
                <w:szCs w:val="20"/>
                <w:lang w:eastAsia="ja-JP"/>
              </w:rPr>
              <w:t xml:space="preserve"> </w:t>
            </w:r>
            <w:r w:rsidR="007B3A29">
              <w:rPr>
                <w:rFonts w:eastAsia="MS Mincho" w:cs="Times New Roman"/>
                <w:b/>
                <w:bCs/>
                <w:sz w:val="20"/>
                <w:szCs w:val="20"/>
                <w:lang w:eastAsia="ja-JP"/>
              </w:rPr>
              <w:br/>
            </w:r>
            <w:r w:rsidRPr="00D47EC5">
              <w:rPr>
                <w:rFonts w:cs="Times New Roman"/>
                <w:sz w:val="20"/>
                <w:szCs w:val="20"/>
              </w:rPr>
              <w:t xml:space="preserve">P4 has time-span : </w:t>
            </w:r>
            <w:r w:rsidR="007B3A29">
              <w:rPr>
                <w:rFonts w:cs="Times New Roman"/>
                <w:sz w:val="20"/>
                <w:szCs w:val="20"/>
              </w:rPr>
              <w:br/>
            </w:r>
            <w:r w:rsidRPr="00D47EC5">
              <w:rPr>
                <w:rFonts w:cs="Times New Roman"/>
                <w:sz w:val="20"/>
                <w:szCs w:val="20"/>
              </w:rPr>
              <w:t>E52 Time-span</w:t>
            </w:r>
          </w:p>
        </w:tc>
      </w:tr>
      <w:tr w:rsidR="00A736AE" w:rsidRPr="000F6243" w:rsidTr="00E27ED4">
        <w:trPr>
          <w:trHeight w:val="600"/>
          <w:jc w:val="center"/>
        </w:trPr>
        <w:tc>
          <w:tcPr>
            <w:tcW w:w="1837" w:type="dxa"/>
            <w:tcBorders>
              <w:top w:val="nil"/>
              <w:left w:val="single" w:sz="4" w:space="0" w:color="auto"/>
              <w:bottom w:val="single" w:sz="4" w:space="0" w:color="auto"/>
              <w:right w:val="single" w:sz="4" w:space="0" w:color="auto"/>
            </w:tcBorders>
            <w:noWrap/>
            <w:vAlign w:val="center"/>
          </w:tcPr>
          <w:p w:rsidR="00501E9C" w:rsidRPr="00D47EC5" w:rsidRDefault="00A736AE" w:rsidP="005302D3">
            <w:pPr>
              <w:spacing w:after="0" w:line="240" w:lineRule="auto"/>
              <w:rPr>
                <w:rFonts w:cs="Times New Roman"/>
                <w:color w:val="000000"/>
                <w:sz w:val="20"/>
                <w:szCs w:val="20"/>
                <w:lang w:eastAsia="el-GR"/>
              </w:rPr>
            </w:pPr>
            <w:r w:rsidRPr="00D47EC5">
              <w:rPr>
                <w:rFonts w:cs="Times New Roman"/>
                <w:color w:val="000000"/>
                <w:sz w:val="20"/>
                <w:szCs w:val="20"/>
                <w:lang w:eastAsia="el-GR"/>
              </w:rPr>
              <w:t>s</w:t>
            </w:r>
            <w:r w:rsidR="00501E9C" w:rsidRPr="00D47EC5">
              <w:rPr>
                <w:rFonts w:cs="Times New Roman"/>
                <w:color w:val="000000"/>
                <w:sz w:val="20"/>
                <w:szCs w:val="20"/>
                <w:lang w:eastAsia="el-GR"/>
              </w:rPr>
              <w:t>tatisticalRemarks</w:t>
            </w:r>
          </w:p>
        </w:tc>
        <w:tc>
          <w:tcPr>
            <w:tcW w:w="1608" w:type="dxa"/>
            <w:tcBorders>
              <w:top w:val="nil"/>
              <w:left w:val="nil"/>
              <w:bottom w:val="single" w:sz="4" w:space="0" w:color="auto"/>
              <w:right w:val="single" w:sz="4" w:space="0" w:color="auto"/>
            </w:tcBorders>
            <w:vAlign w:val="center"/>
          </w:tcPr>
          <w:p w:rsidR="00501E9C" w:rsidRPr="00D47EC5" w:rsidRDefault="00501E9C" w:rsidP="005302D3">
            <w:pPr>
              <w:spacing w:after="0" w:line="240" w:lineRule="auto"/>
              <w:jc w:val="center"/>
              <w:rPr>
                <w:rFonts w:cs="Times New Roman"/>
                <w:color w:val="000000"/>
                <w:sz w:val="20"/>
                <w:szCs w:val="20"/>
                <w:lang w:val="en-US" w:eastAsia="el-GR"/>
              </w:rPr>
            </w:pPr>
            <w:r w:rsidRPr="00D47EC5">
              <w:rPr>
                <w:rFonts w:cs="Times New Roman"/>
                <w:color w:val="000000"/>
                <w:sz w:val="20"/>
                <w:szCs w:val="20"/>
                <w:lang w:val="en-US" w:eastAsia="el-GR"/>
              </w:rPr>
              <w:t>Any note relative to the statistical analysis of data</w:t>
            </w:r>
          </w:p>
        </w:tc>
        <w:tc>
          <w:tcPr>
            <w:tcW w:w="2656" w:type="dxa"/>
            <w:tcBorders>
              <w:top w:val="nil"/>
              <w:left w:val="nil"/>
              <w:bottom w:val="single" w:sz="4" w:space="0" w:color="auto"/>
              <w:right w:val="single" w:sz="4" w:space="0" w:color="auto"/>
            </w:tcBorders>
            <w:noWrap/>
            <w:vAlign w:val="center"/>
          </w:tcPr>
          <w:p w:rsidR="00D47EC5" w:rsidRDefault="00501E9C" w:rsidP="005302D3">
            <w:pPr>
              <w:spacing w:after="0" w:line="240" w:lineRule="auto"/>
              <w:jc w:val="center"/>
              <w:rPr>
                <w:rFonts w:cs="Times New Roman"/>
                <w:sz w:val="20"/>
                <w:szCs w:val="20"/>
                <w:lang w:eastAsia="el-GR"/>
              </w:rPr>
            </w:pPr>
            <w:r w:rsidRPr="00D47EC5">
              <w:rPr>
                <w:rFonts w:cs="Times New Roman"/>
                <w:sz w:val="20"/>
                <w:szCs w:val="20"/>
                <w:lang w:eastAsia="el-GR"/>
              </w:rPr>
              <w:t>"</w:t>
            </w:r>
            <w:r w:rsidRPr="00D47EC5">
              <w:rPr>
                <w:rFonts w:cs="Times New Roman"/>
                <w:sz w:val="20"/>
                <w:szCs w:val="20"/>
                <w:shd w:val="clear" w:color="auto" w:fill="FFFFFF"/>
              </w:rPr>
              <w:t>smoothing</w:t>
            </w:r>
            <w:r w:rsidRPr="00D47EC5">
              <w:rPr>
                <w:rFonts w:cs="Times New Roman"/>
                <w:sz w:val="20"/>
                <w:szCs w:val="20"/>
                <w:lang w:eastAsia="el-GR"/>
              </w:rPr>
              <w:t>"</w:t>
            </w:r>
          </w:p>
          <w:p w:rsidR="00501E9C" w:rsidRPr="00D47EC5" w:rsidRDefault="00501E9C" w:rsidP="005302D3">
            <w:pPr>
              <w:spacing w:after="0" w:line="240" w:lineRule="auto"/>
              <w:jc w:val="center"/>
              <w:rPr>
                <w:rFonts w:cs="Times New Roman"/>
                <w:sz w:val="20"/>
                <w:szCs w:val="20"/>
                <w:lang w:eastAsia="el-GR"/>
              </w:rPr>
            </w:pPr>
            <w:r w:rsidRPr="00D47EC5">
              <w:rPr>
                <w:rFonts w:cs="Times New Roman"/>
                <w:sz w:val="20"/>
                <w:szCs w:val="20"/>
                <w:lang w:eastAsia="el-GR"/>
              </w:rPr>
              <w:t>"</w:t>
            </w:r>
            <w:r w:rsidRPr="00D47EC5">
              <w:rPr>
                <w:rFonts w:cs="Times New Roman"/>
                <w:sz w:val="20"/>
                <w:szCs w:val="20"/>
                <w:shd w:val="clear" w:color="auto" w:fill="FFFFFF"/>
              </w:rPr>
              <w:t>testingandvisualizing</w:t>
            </w:r>
          </w:p>
        </w:tc>
        <w:tc>
          <w:tcPr>
            <w:tcW w:w="2243" w:type="dxa"/>
            <w:tcBorders>
              <w:top w:val="nil"/>
              <w:left w:val="nil"/>
              <w:bottom w:val="single" w:sz="4" w:space="0" w:color="auto"/>
              <w:right w:val="single" w:sz="4" w:space="0" w:color="auto"/>
            </w:tcBorders>
            <w:noWrap/>
            <w:vAlign w:val="center"/>
          </w:tcPr>
          <w:p w:rsidR="00501E9C" w:rsidRPr="00D47EC5" w:rsidRDefault="00A736AE">
            <w:pPr>
              <w:jc w:val="center"/>
              <w:rPr>
                <w:sz w:val="20"/>
                <w:szCs w:val="20"/>
                <w:lang w:val="en-US"/>
              </w:rPr>
            </w:pPr>
            <w:r w:rsidRPr="00D47EC5">
              <w:rPr>
                <w:rFonts w:eastAsia="MS Mincho" w:cs="Times New Roman"/>
                <w:sz w:val="20"/>
                <w:szCs w:val="20"/>
                <w:lang w:eastAsia="ja-JP"/>
              </w:rPr>
              <w:t>S6 Data Evaluation.</w:t>
            </w:r>
            <w:r w:rsidR="00501E9C" w:rsidRPr="00D47EC5">
              <w:rPr>
                <w:rFonts w:cs="Times New Roman"/>
                <w:sz w:val="20"/>
                <w:szCs w:val="20"/>
                <w:lang w:val="en-US"/>
              </w:rPr>
              <w:t xml:space="preserve"> </w:t>
            </w:r>
            <w:r w:rsidR="007B3A29">
              <w:rPr>
                <w:rFonts w:cs="Times New Roman"/>
                <w:sz w:val="20"/>
                <w:szCs w:val="20"/>
                <w:lang w:val="en-US"/>
              </w:rPr>
              <w:br/>
            </w:r>
            <w:r w:rsidR="00501E9C" w:rsidRPr="00D47EC5">
              <w:rPr>
                <w:rFonts w:cs="Times New Roman"/>
                <w:sz w:val="20"/>
                <w:szCs w:val="20"/>
                <w:lang w:val="en-US"/>
              </w:rPr>
              <w:t>P3 has note:</w:t>
            </w:r>
            <w:r w:rsidRPr="00D47EC5">
              <w:rPr>
                <w:rFonts w:cs="Times New Roman"/>
                <w:sz w:val="20"/>
                <w:szCs w:val="20"/>
                <w:lang w:val="en-US"/>
              </w:rPr>
              <w:br/>
            </w:r>
            <w:r w:rsidR="00501E9C" w:rsidRPr="00D47EC5">
              <w:rPr>
                <w:rFonts w:cs="Times New Roman"/>
                <w:sz w:val="20"/>
                <w:szCs w:val="20"/>
                <w:lang w:val="en-US"/>
              </w:rPr>
              <w:t>E62 String</w:t>
            </w:r>
          </w:p>
        </w:tc>
      </w:tr>
      <w:tr w:rsidR="00A736AE" w:rsidRPr="000F6243" w:rsidTr="00E27ED4">
        <w:trPr>
          <w:trHeight w:val="900"/>
          <w:jc w:val="center"/>
        </w:trPr>
        <w:tc>
          <w:tcPr>
            <w:tcW w:w="1837" w:type="dxa"/>
            <w:tcBorders>
              <w:top w:val="nil"/>
              <w:left w:val="single" w:sz="4" w:space="0" w:color="auto"/>
              <w:bottom w:val="single" w:sz="4" w:space="0" w:color="auto"/>
              <w:right w:val="single" w:sz="4" w:space="0" w:color="auto"/>
            </w:tcBorders>
            <w:noWrap/>
            <w:vAlign w:val="center"/>
          </w:tcPr>
          <w:p w:rsidR="00501E9C" w:rsidRPr="00D47EC5" w:rsidRDefault="00A736AE" w:rsidP="005302D3">
            <w:pPr>
              <w:spacing w:after="0" w:line="240" w:lineRule="auto"/>
              <w:rPr>
                <w:rFonts w:cs="Times New Roman"/>
                <w:color w:val="000000"/>
                <w:sz w:val="20"/>
                <w:szCs w:val="20"/>
                <w:lang w:eastAsia="el-GR"/>
              </w:rPr>
            </w:pPr>
            <w:r w:rsidRPr="00D47EC5">
              <w:rPr>
                <w:rFonts w:cs="Times New Roman"/>
                <w:color w:val="000000"/>
                <w:sz w:val="20"/>
                <w:szCs w:val="20"/>
                <w:lang w:eastAsia="el-GR"/>
              </w:rPr>
              <w:lastRenderedPageBreak/>
              <w:t>s</w:t>
            </w:r>
            <w:r w:rsidR="00501E9C" w:rsidRPr="00D47EC5">
              <w:rPr>
                <w:rFonts w:cs="Times New Roman"/>
                <w:color w:val="000000"/>
                <w:sz w:val="20"/>
                <w:szCs w:val="20"/>
                <w:lang w:eastAsia="el-GR"/>
              </w:rPr>
              <w:t>tatisticalMethod</w:t>
            </w:r>
          </w:p>
        </w:tc>
        <w:tc>
          <w:tcPr>
            <w:tcW w:w="1608" w:type="dxa"/>
            <w:tcBorders>
              <w:top w:val="nil"/>
              <w:left w:val="nil"/>
              <w:bottom w:val="single" w:sz="4" w:space="0" w:color="auto"/>
              <w:right w:val="single" w:sz="4" w:space="0" w:color="auto"/>
            </w:tcBorders>
            <w:vAlign w:val="center"/>
          </w:tcPr>
          <w:p w:rsidR="00501E9C" w:rsidRPr="00D47EC5" w:rsidRDefault="00501E9C" w:rsidP="005302D3">
            <w:pPr>
              <w:spacing w:after="0" w:line="240" w:lineRule="auto"/>
              <w:jc w:val="center"/>
              <w:rPr>
                <w:rFonts w:cs="Times New Roman"/>
                <w:color w:val="000000"/>
                <w:sz w:val="20"/>
                <w:szCs w:val="20"/>
                <w:lang w:val="en-US" w:eastAsia="el-GR"/>
              </w:rPr>
            </w:pPr>
            <w:r w:rsidRPr="00D47EC5">
              <w:rPr>
                <w:rFonts w:cs="Times New Roman"/>
                <w:color w:val="000000"/>
                <w:sz w:val="20"/>
                <w:szCs w:val="20"/>
                <w:lang w:val="en-US" w:eastAsia="el-GR"/>
              </w:rPr>
              <w:t>The methods and the protocols which have been used to the statistical analysis of data</w:t>
            </w:r>
          </w:p>
        </w:tc>
        <w:tc>
          <w:tcPr>
            <w:tcW w:w="2656" w:type="dxa"/>
            <w:tcBorders>
              <w:top w:val="nil"/>
              <w:left w:val="nil"/>
              <w:bottom w:val="single" w:sz="4" w:space="0" w:color="auto"/>
              <w:right w:val="single" w:sz="4" w:space="0" w:color="auto"/>
            </w:tcBorders>
            <w:noWrap/>
            <w:vAlign w:val="center"/>
          </w:tcPr>
          <w:p w:rsidR="00501E9C" w:rsidRPr="00D47EC5" w:rsidRDefault="00501E9C" w:rsidP="005302D3">
            <w:pPr>
              <w:spacing w:after="0" w:line="240" w:lineRule="auto"/>
              <w:jc w:val="center"/>
              <w:rPr>
                <w:rFonts w:cs="Times New Roman"/>
                <w:sz w:val="20"/>
                <w:szCs w:val="20"/>
                <w:lang w:val="en-US" w:eastAsia="el-GR"/>
              </w:rPr>
            </w:pPr>
            <w:r w:rsidRPr="00D47EC5">
              <w:rPr>
                <w:rFonts w:cs="Times New Roman"/>
                <w:sz w:val="20"/>
                <w:szCs w:val="20"/>
                <w:lang w:val="en-US" w:eastAsia="el-GR"/>
              </w:rPr>
              <w:t>"Analysis of Variance"   "</w:t>
            </w:r>
            <w:r w:rsidRPr="00D47EC5">
              <w:rPr>
                <w:rFonts w:cs="Times New Roman"/>
                <w:sz w:val="20"/>
                <w:szCs w:val="20"/>
                <w:shd w:val="clear" w:color="auto" w:fill="FFFFFF"/>
                <w:lang w:val="en-US"/>
              </w:rPr>
              <w:t>Mann–Whitney</w:t>
            </w:r>
            <w:r w:rsidRPr="00D47EC5">
              <w:rPr>
                <w:rStyle w:val="apple-converted-space"/>
                <w:rFonts w:cs="Times New Roman"/>
                <w:sz w:val="20"/>
                <w:szCs w:val="20"/>
                <w:shd w:val="clear" w:color="auto" w:fill="FFFFFF"/>
                <w:lang w:val="en-US"/>
              </w:rPr>
              <w:t> </w:t>
            </w:r>
            <w:r w:rsidRPr="00D47EC5">
              <w:rPr>
                <w:rFonts w:cs="Times New Roman"/>
                <w:sz w:val="20"/>
                <w:szCs w:val="20"/>
                <w:shd w:val="clear" w:color="auto" w:fill="FFFFFF"/>
                <w:lang w:val="en-US"/>
              </w:rPr>
              <w:t>U</w:t>
            </w:r>
            <w:r w:rsidRPr="00D47EC5">
              <w:rPr>
                <w:rStyle w:val="apple-converted-space"/>
                <w:rFonts w:cs="Times New Roman"/>
                <w:sz w:val="20"/>
                <w:szCs w:val="20"/>
                <w:shd w:val="clear" w:color="auto" w:fill="FFFFFF"/>
                <w:lang w:val="en-US"/>
              </w:rPr>
              <w:t> </w:t>
            </w:r>
            <w:r w:rsidRPr="00D47EC5">
              <w:rPr>
                <w:rFonts w:cs="Times New Roman"/>
                <w:sz w:val="20"/>
                <w:szCs w:val="20"/>
                <w:shd w:val="clear" w:color="auto" w:fill="FFFFFF"/>
                <w:lang w:val="en-US"/>
              </w:rPr>
              <w:t>test</w:t>
            </w:r>
            <w:r w:rsidRPr="00D47EC5">
              <w:rPr>
                <w:rFonts w:cs="Times New Roman"/>
                <w:sz w:val="20"/>
                <w:szCs w:val="20"/>
                <w:lang w:val="en-US" w:eastAsia="el-GR"/>
              </w:rPr>
              <w:t>"</w:t>
            </w:r>
          </w:p>
        </w:tc>
        <w:tc>
          <w:tcPr>
            <w:tcW w:w="2243" w:type="dxa"/>
            <w:tcBorders>
              <w:top w:val="nil"/>
              <w:left w:val="nil"/>
              <w:bottom w:val="single" w:sz="4" w:space="0" w:color="auto"/>
              <w:right w:val="single" w:sz="4" w:space="0" w:color="auto"/>
            </w:tcBorders>
            <w:noWrap/>
            <w:vAlign w:val="center"/>
          </w:tcPr>
          <w:p w:rsidR="00501E9C" w:rsidRPr="00D47EC5" w:rsidRDefault="00A736AE">
            <w:pPr>
              <w:spacing w:after="0" w:line="240" w:lineRule="auto"/>
              <w:jc w:val="center"/>
              <w:rPr>
                <w:rFonts w:cs="Times New Roman"/>
                <w:color w:val="000000"/>
                <w:sz w:val="20"/>
                <w:szCs w:val="20"/>
                <w:lang w:eastAsia="el-GR"/>
              </w:rPr>
            </w:pPr>
            <w:r w:rsidRPr="00D47EC5">
              <w:rPr>
                <w:rFonts w:eastAsia="MS Mincho" w:cs="Times New Roman"/>
                <w:sz w:val="20"/>
                <w:szCs w:val="20"/>
                <w:lang w:eastAsia="ja-JP"/>
              </w:rPr>
              <w:t>S6 Data Evaluation.</w:t>
            </w:r>
            <w:r w:rsidR="007B3A29">
              <w:rPr>
                <w:rFonts w:eastAsia="MS Mincho" w:cs="Times New Roman"/>
                <w:sz w:val="20"/>
                <w:szCs w:val="20"/>
                <w:lang w:eastAsia="ja-JP"/>
              </w:rPr>
              <w:br/>
            </w:r>
            <w:r w:rsidR="00501E9C" w:rsidRPr="00D47EC5">
              <w:rPr>
                <w:sz w:val="20"/>
                <w:szCs w:val="20"/>
              </w:rPr>
              <w:t xml:space="preserve"> P32 used general technique : </w:t>
            </w:r>
            <w:r w:rsidRPr="00D47EC5">
              <w:rPr>
                <w:sz w:val="20"/>
                <w:szCs w:val="20"/>
              </w:rPr>
              <w:br/>
            </w:r>
            <w:r w:rsidR="00501E9C" w:rsidRPr="00D47EC5">
              <w:rPr>
                <w:sz w:val="20"/>
                <w:szCs w:val="20"/>
              </w:rPr>
              <w:t>E55 Type</w:t>
            </w:r>
          </w:p>
        </w:tc>
      </w:tr>
      <w:tr w:rsidR="00A736AE" w:rsidRPr="000F6243" w:rsidTr="00E27ED4">
        <w:trPr>
          <w:trHeight w:val="300"/>
          <w:jc w:val="center"/>
        </w:trPr>
        <w:tc>
          <w:tcPr>
            <w:tcW w:w="1837" w:type="dxa"/>
            <w:tcBorders>
              <w:top w:val="nil"/>
              <w:left w:val="single" w:sz="4" w:space="0" w:color="auto"/>
              <w:bottom w:val="single" w:sz="4" w:space="0" w:color="auto"/>
              <w:right w:val="single" w:sz="4" w:space="0" w:color="auto"/>
            </w:tcBorders>
            <w:noWrap/>
            <w:vAlign w:val="center"/>
          </w:tcPr>
          <w:p w:rsidR="00501E9C" w:rsidRPr="00D47EC5" w:rsidRDefault="00E27ED4" w:rsidP="005302D3">
            <w:pPr>
              <w:spacing w:after="0" w:line="240" w:lineRule="auto"/>
              <w:rPr>
                <w:rFonts w:cs="Times New Roman"/>
                <w:color w:val="000000"/>
                <w:sz w:val="20"/>
                <w:szCs w:val="20"/>
                <w:lang w:eastAsia="el-GR"/>
              </w:rPr>
            </w:pPr>
            <w:r>
              <w:rPr>
                <w:rFonts w:cs="Times New Roman"/>
                <w:color w:val="000000"/>
                <w:sz w:val="20"/>
                <w:szCs w:val="20"/>
                <w:lang w:eastAsia="el-GR"/>
              </w:rPr>
              <w:t>observedDimension</w:t>
            </w:r>
          </w:p>
        </w:tc>
        <w:tc>
          <w:tcPr>
            <w:tcW w:w="1608" w:type="dxa"/>
            <w:tcBorders>
              <w:top w:val="nil"/>
              <w:left w:val="nil"/>
              <w:bottom w:val="single" w:sz="4" w:space="0" w:color="auto"/>
              <w:right w:val="single" w:sz="4" w:space="0" w:color="auto"/>
            </w:tcBorders>
            <w:noWrap/>
            <w:vAlign w:val="center"/>
          </w:tcPr>
          <w:p w:rsidR="00501E9C" w:rsidRPr="00D47EC5" w:rsidRDefault="00E27ED4" w:rsidP="005302D3">
            <w:pPr>
              <w:spacing w:after="0" w:line="240" w:lineRule="auto"/>
              <w:jc w:val="center"/>
              <w:rPr>
                <w:rFonts w:cs="Times New Roman"/>
                <w:color w:val="000000"/>
                <w:sz w:val="20"/>
                <w:szCs w:val="20"/>
                <w:lang w:val="en-US" w:eastAsia="el-GR"/>
              </w:rPr>
            </w:pPr>
            <w:r w:rsidRPr="00D6482F">
              <w:rPr>
                <w:rFonts w:cs="Times New Roman"/>
                <w:color w:val="000000"/>
                <w:sz w:val="20"/>
                <w:szCs w:val="20"/>
                <w:lang w:val="en-US" w:eastAsia="el-GR"/>
              </w:rPr>
              <w:t>The dimension that was measured</w:t>
            </w:r>
          </w:p>
        </w:tc>
        <w:tc>
          <w:tcPr>
            <w:tcW w:w="2656" w:type="dxa"/>
            <w:tcBorders>
              <w:top w:val="nil"/>
              <w:left w:val="nil"/>
              <w:bottom w:val="single" w:sz="4" w:space="0" w:color="auto"/>
              <w:right w:val="single" w:sz="4" w:space="0" w:color="auto"/>
            </w:tcBorders>
            <w:noWrap/>
            <w:vAlign w:val="center"/>
          </w:tcPr>
          <w:p w:rsidR="00501E9C" w:rsidRPr="00D47EC5" w:rsidRDefault="00501E9C" w:rsidP="00E27ED4">
            <w:pPr>
              <w:spacing w:after="0" w:line="240" w:lineRule="auto"/>
              <w:jc w:val="center"/>
              <w:rPr>
                <w:rFonts w:cs="Times New Roman"/>
                <w:color w:val="000000"/>
                <w:sz w:val="20"/>
                <w:szCs w:val="20"/>
                <w:lang w:eastAsia="el-GR"/>
              </w:rPr>
            </w:pPr>
            <w:r w:rsidRPr="00D47EC5">
              <w:rPr>
                <w:rFonts w:cs="Times New Roman"/>
                <w:color w:val="000000"/>
                <w:sz w:val="20"/>
                <w:szCs w:val="20"/>
                <w:lang w:eastAsia="el-GR"/>
              </w:rPr>
              <w:t>"</w:t>
            </w:r>
            <w:r w:rsidR="00E27ED4">
              <w:rPr>
                <w:rFonts w:cs="Times New Roman"/>
                <w:color w:val="000000"/>
                <w:sz w:val="20"/>
                <w:szCs w:val="20"/>
                <w:lang w:eastAsia="el-GR"/>
              </w:rPr>
              <w:t>Average Specimen Length</w:t>
            </w:r>
            <w:r w:rsidRPr="00D47EC5">
              <w:rPr>
                <w:rFonts w:cs="Times New Roman"/>
                <w:color w:val="000000"/>
                <w:sz w:val="20"/>
                <w:szCs w:val="20"/>
                <w:lang w:eastAsia="el-GR"/>
              </w:rPr>
              <w:t>"</w:t>
            </w:r>
          </w:p>
        </w:tc>
        <w:tc>
          <w:tcPr>
            <w:tcW w:w="2243" w:type="dxa"/>
            <w:tcBorders>
              <w:top w:val="nil"/>
              <w:left w:val="nil"/>
              <w:bottom w:val="single" w:sz="4" w:space="0" w:color="auto"/>
              <w:right w:val="single" w:sz="4" w:space="0" w:color="auto"/>
            </w:tcBorders>
            <w:noWrap/>
            <w:vAlign w:val="center"/>
          </w:tcPr>
          <w:p w:rsidR="00501E9C" w:rsidRPr="00D47EC5" w:rsidRDefault="00A736AE" w:rsidP="00D96118">
            <w:pPr>
              <w:spacing w:after="0" w:line="240" w:lineRule="auto"/>
              <w:jc w:val="center"/>
              <w:rPr>
                <w:rFonts w:cs="Times New Roman"/>
                <w:color w:val="000000"/>
                <w:sz w:val="20"/>
                <w:szCs w:val="20"/>
                <w:lang w:val="it-IT" w:eastAsia="el-GR"/>
              </w:rPr>
            </w:pPr>
            <w:del w:id="222" w:author="Nikolaos Minadakis" w:date="2015-02-05T17:14:00Z">
              <w:r w:rsidRPr="00D47EC5" w:rsidDel="00527B4B">
                <w:rPr>
                  <w:rFonts w:eastAsia="MS Mincho" w:cs="Times New Roman"/>
                  <w:sz w:val="20"/>
                  <w:szCs w:val="20"/>
                  <w:lang w:val="it-IT" w:eastAsia="ja-JP"/>
                </w:rPr>
                <w:br/>
              </w:r>
            </w:del>
            <w:r w:rsidR="00501E9C" w:rsidRPr="00D47EC5">
              <w:rPr>
                <w:rFonts w:eastAsia="MS Mincho" w:cs="Times New Roman"/>
                <w:sz w:val="20"/>
                <w:szCs w:val="20"/>
                <w:lang w:val="it-IT" w:eastAsia="ja-JP"/>
              </w:rPr>
              <w:t>S6 Data Evaluation</w:t>
            </w:r>
            <w:r w:rsidR="00501E9C" w:rsidRPr="00D47EC5">
              <w:rPr>
                <w:rFonts w:eastAsia="MS Mincho" w:cs="Times New Roman"/>
                <w:b/>
                <w:bCs/>
                <w:sz w:val="20"/>
                <w:szCs w:val="20"/>
                <w:lang w:val="it-IT" w:eastAsia="ja-JP"/>
              </w:rPr>
              <w:t xml:space="preserve"> </w:t>
            </w:r>
            <w:r w:rsidRPr="00D47EC5">
              <w:rPr>
                <w:rFonts w:cs="Times New Roman"/>
                <w:sz w:val="20"/>
                <w:szCs w:val="20"/>
                <w:lang w:val="it-IT"/>
              </w:rPr>
              <w:t>.</w:t>
            </w:r>
            <w:r w:rsidR="00D96118">
              <w:rPr>
                <w:rFonts w:cs="Times New Roman"/>
                <w:sz w:val="20"/>
                <w:szCs w:val="20"/>
                <w:lang w:val="it-IT"/>
              </w:rPr>
              <w:br/>
            </w:r>
            <w:r w:rsidRPr="00D47EC5">
              <w:rPr>
                <w:sz w:val="20"/>
                <w:szCs w:val="20"/>
                <w:lang w:val="it-IT"/>
              </w:rPr>
              <w:t>O10 assigned dimension</w:t>
            </w:r>
            <w:r w:rsidR="00501E9C" w:rsidRPr="00D47EC5">
              <w:rPr>
                <w:sz w:val="20"/>
                <w:szCs w:val="20"/>
                <w:lang w:val="it-IT"/>
              </w:rPr>
              <w:t xml:space="preserve">: </w:t>
            </w:r>
            <w:r w:rsidRPr="00D47EC5">
              <w:rPr>
                <w:sz w:val="20"/>
                <w:szCs w:val="20"/>
                <w:lang w:val="it-IT"/>
              </w:rPr>
              <w:br/>
            </w:r>
            <w:r w:rsidR="00501E9C" w:rsidRPr="00D47EC5">
              <w:rPr>
                <w:sz w:val="20"/>
                <w:szCs w:val="20"/>
                <w:lang w:val="it-IT"/>
              </w:rPr>
              <w:t>E54 Dimension</w:t>
            </w:r>
          </w:p>
        </w:tc>
      </w:tr>
      <w:tr w:rsidR="00E27ED4" w:rsidRPr="000F6243" w:rsidTr="00E27ED4">
        <w:trPr>
          <w:trHeight w:val="300"/>
          <w:jc w:val="center"/>
        </w:trPr>
        <w:tc>
          <w:tcPr>
            <w:tcW w:w="1837" w:type="dxa"/>
            <w:tcBorders>
              <w:top w:val="single" w:sz="4" w:space="0" w:color="auto"/>
              <w:left w:val="single" w:sz="4" w:space="0" w:color="auto"/>
              <w:bottom w:val="single" w:sz="4" w:space="0" w:color="auto"/>
              <w:right w:val="single" w:sz="4" w:space="0" w:color="auto"/>
            </w:tcBorders>
            <w:noWrap/>
            <w:vAlign w:val="center"/>
          </w:tcPr>
          <w:p w:rsidR="00E27ED4" w:rsidRPr="00EF1515" w:rsidRDefault="00E27ED4" w:rsidP="00E27ED4">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DimensionType</w:t>
            </w:r>
          </w:p>
        </w:tc>
        <w:tc>
          <w:tcPr>
            <w:tcW w:w="1608" w:type="dxa"/>
            <w:tcBorders>
              <w:top w:val="single" w:sz="4" w:space="0" w:color="auto"/>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type of the dimension that was measured</w:t>
            </w:r>
          </w:p>
        </w:tc>
        <w:tc>
          <w:tcPr>
            <w:tcW w:w="2656" w:type="dxa"/>
            <w:tcBorders>
              <w:top w:val="single" w:sz="4" w:space="0" w:color="auto"/>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sz w:val="20"/>
                <w:szCs w:val="20"/>
                <w:lang w:eastAsia="el-GR"/>
              </w:rPr>
            </w:pPr>
            <w:r w:rsidRPr="00EF1515">
              <w:rPr>
                <w:rFonts w:cs="Times New Roman"/>
                <w:sz w:val="20"/>
                <w:szCs w:val="20"/>
                <w:lang w:eastAsia="el-GR"/>
              </w:rPr>
              <w:t>"</w:t>
            </w:r>
            <w:r>
              <w:rPr>
                <w:rFonts w:cs="Times New Roman"/>
                <w:color w:val="000000"/>
                <w:sz w:val="20"/>
                <w:szCs w:val="20"/>
                <w:lang w:eastAsia="el-GR"/>
              </w:rPr>
              <w:t xml:space="preserve"> Average Specimen Length</w:t>
            </w:r>
            <w:r w:rsidRPr="00EF1515">
              <w:rPr>
                <w:rFonts w:cs="Times New Roman"/>
                <w:sz w:val="20"/>
                <w:szCs w:val="20"/>
                <w:lang w:eastAsia="el-GR"/>
              </w:rPr>
              <w:t xml:space="preserve"> "</w:t>
            </w:r>
          </w:p>
        </w:tc>
        <w:tc>
          <w:tcPr>
            <w:tcW w:w="2243" w:type="dxa"/>
            <w:tcBorders>
              <w:top w:val="single" w:sz="4" w:space="0" w:color="auto"/>
              <w:left w:val="nil"/>
              <w:bottom w:val="single" w:sz="4" w:space="0" w:color="auto"/>
              <w:right w:val="single" w:sz="4" w:space="0" w:color="auto"/>
            </w:tcBorders>
            <w:noWrap/>
            <w:vAlign w:val="center"/>
          </w:tcPr>
          <w:p w:rsidR="00E27ED4" w:rsidRDefault="00E27ED4" w:rsidP="00E27ED4">
            <w:pPr>
              <w:spacing w:after="0" w:line="240" w:lineRule="auto"/>
              <w:jc w:val="center"/>
              <w:rPr>
                <w:rFonts w:cs="Times New Roman"/>
                <w:sz w:val="20"/>
                <w:szCs w:val="20"/>
              </w:rPr>
            </w:pPr>
            <w:r w:rsidRPr="00EF1515">
              <w:rPr>
                <w:rFonts w:cs="Times New Roman"/>
                <w:sz w:val="20"/>
                <w:szCs w:val="20"/>
              </w:rPr>
              <w:t>E54 Dimension:</w:t>
            </w:r>
          </w:p>
          <w:p w:rsidR="00E27ED4" w:rsidRDefault="00E27ED4" w:rsidP="00E27ED4">
            <w:pPr>
              <w:spacing w:after="0" w:line="240" w:lineRule="auto"/>
              <w:jc w:val="center"/>
              <w:rPr>
                <w:rFonts w:cs="Times New Roman"/>
                <w:sz w:val="20"/>
                <w:szCs w:val="20"/>
              </w:rPr>
            </w:pPr>
            <w:r w:rsidRPr="00EF1515">
              <w:rPr>
                <w:rFonts w:cs="Times New Roman"/>
                <w:sz w:val="20"/>
                <w:szCs w:val="20"/>
              </w:rPr>
              <w:t>P2 has type:</w:t>
            </w:r>
          </w:p>
          <w:p w:rsidR="00E27ED4" w:rsidRPr="00E27ED4" w:rsidRDefault="00E27ED4" w:rsidP="00E27ED4">
            <w:pPr>
              <w:spacing w:after="0" w:line="240" w:lineRule="auto"/>
              <w:jc w:val="center"/>
              <w:rPr>
                <w:rFonts w:cs="Times New Roman"/>
                <w:sz w:val="20"/>
                <w:szCs w:val="20"/>
              </w:rPr>
            </w:pPr>
            <w:r>
              <w:rPr>
                <w:rFonts w:cs="Times New Roman"/>
                <w:sz w:val="20"/>
                <w:szCs w:val="20"/>
              </w:rPr>
              <w:t>E55 Type</w:t>
            </w:r>
          </w:p>
        </w:tc>
      </w:tr>
      <w:tr w:rsidR="00E27ED4" w:rsidRPr="000F6243" w:rsidTr="00E27ED4">
        <w:trPr>
          <w:trHeight w:val="300"/>
          <w:jc w:val="center"/>
        </w:trPr>
        <w:tc>
          <w:tcPr>
            <w:tcW w:w="1837" w:type="dxa"/>
            <w:tcBorders>
              <w:top w:val="nil"/>
              <w:left w:val="single" w:sz="4" w:space="0" w:color="auto"/>
              <w:bottom w:val="single" w:sz="4" w:space="0" w:color="auto"/>
              <w:right w:val="single" w:sz="4" w:space="0" w:color="auto"/>
            </w:tcBorders>
            <w:noWrap/>
            <w:vAlign w:val="center"/>
          </w:tcPr>
          <w:p w:rsidR="00E27ED4" w:rsidRPr="00EF1515" w:rsidRDefault="00E27ED4" w:rsidP="00E27ED4">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DimensionValue</w:t>
            </w:r>
          </w:p>
        </w:tc>
        <w:tc>
          <w:tcPr>
            <w:tcW w:w="1608" w:type="dxa"/>
            <w:tcBorders>
              <w:top w:val="nil"/>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value of the dimension that was measured</w:t>
            </w:r>
          </w:p>
        </w:tc>
        <w:tc>
          <w:tcPr>
            <w:tcW w:w="2656" w:type="dxa"/>
            <w:tcBorders>
              <w:top w:val="nil"/>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sz w:val="20"/>
                <w:szCs w:val="20"/>
                <w:lang w:eastAsia="el-GR"/>
              </w:rPr>
            </w:pPr>
            <w:r w:rsidRPr="00EF1515">
              <w:rPr>
                <w:rFonts w:cs="Times New Roman"/>
                <w:sz w:val="20"/>
                <w:szCs w:val="20"/>
                <w:lang w:eastAsia="el-GR"/>
              </w:rPr>
              <w:t>"</w:t>
            </w:r>
            <w:r>
              <w:rPr>
                <w:rFonts w:cs="Times New Roman"/>
                <w:sz w:val="20"/>
                <w:szCs w:val="20"/>
                <w:lang w:eastAsia="el-GR"/>
              </w:rPr>
              <w:t>5</w:t>
            </w:r>
            <w:r w:rsidRPr="00EF1515">
              <w:rPr>
                <w:rFonts w:cs="Times New Roman"/>
                <w:sz w:val="20"/>
                <w:szCs w:val="20"/>
                <w:lang w:eastAsia="el-GR"/>
              </w:rPr>
              <w:t>"</w:t>
            </w:r>
          </w:p>
        </w:tc>
        <w:tc>
          <w:tcPr>
            <w:tcW w:w="2243" w:type="dxa"/>
            <w:tcBorders>
              <w:top w:val="nil"/>
              <w:left w:val="nil"/>
              <w:bottom w:val="single" w:sz="4" w:space="0" w:color="auto"/>
              <w:right w:val="single" w:sz="4" w:space="0" w:color="auto"/>
            </w:tcBorders>
            <w:noWrap/>
            <w:vAlign w:val="center"/>
          </w:tcPr>
          <w:p w:rsidR="00E27ED4" w:rsidRPr="00DF29F8" w:rsidRDefault="00E27ED4" w:rsidP="00E27ED4">
            <w:pPr>
              <w:jc w:val="center"/>
              <w:rPr>
                <w:rFonts w:cs="Times New Roman"/>
                <w:sz w:val="20"/>
                <w:szCs w:val="20"/>
              </w:rPr>
            </w:pPr>
            <w:r w:rsidRPr="00EF1515">
              <w:rPr>
                <w:rFonts w:cs="Times New Roman"/>
                <w:sz w:val="20"/>
                <w:szCs w:val="20"/>
                <w:lang w:val="it-IT"/>
              </w:rPr>
              <w:t>E54 Dimension:</w:t>
            </w:r>
            <w:r w:rsidRPr="00EF1515">
              <w:rPr>
                <w:rFonts w:cs="Times New Roman"/>
                <w:sz w:val="20"/>
                <w:szCs w:val="20"/>
              </w:rPr>
              <w:t xml:space="preserve"> </w:t>
            </w:r>
            <w:r>
              <w:rPr>
                <w:rFonts w:cs="Times New Roman"/>
                <w:sz w:val="20"/>
                <w:szCs w:val="20"/>
              </w:rPr>
              <w:br/>
            </w:r>
            <w:r w:rsidRPr="00EF1515">
              <w:rPr>
                <w:rFonts w:cs="Times New Roman"/>
                <w:sz w:val="20"/>
                <w:szCs w:val="20"/>
              </w:rPr>
              <w:t>P90 has value</w:t>
            </w:r>
            <w:r w:rsidRPr="00EF1515">
              <w:rPr>
                <w:rFonts w:cs="Times New Roman"/>
                <w:sz w:val="20"/>
                <w:szCs w:val="20"/>
                <w:lang w:val="it-IT"/>
              </w:rPr>
              <w:t>:</w:t>
            </w:r>
            <w:r>
              <w:rPr>
                <w:rFonts w:cs="Times New Roman"/>
                <w:sz w:val="20"/>
                <w:szCs w:val="20"/>
                <w:lang w:val="it-IT"/>
              </w:rPr>
              <w:br/>
            </w:r>
            <w:r w:rsidRPr="00EF1515">
              <w:rPr>
                <w:rFonts w:cs="Times New Roman"/>
                <w:sz w:val="20"/>
                <w:szCs w:val="20"/>
                <w:lang w:val="it-IT"/>
              </w:rPr>
              <w:t>E60 Number</w:t>
            </w:r>
          </w:p>
        </w:tc>
      </w:tr>
      <w:tr w:rsidR="00E27ED4" w:rsidRPr="000F6243" w:rsidTr="00E27ED4">
        <w:trPr>
          <w:trHeight w:val="300"/>
          <w:jc w:val="center"/>
        </w:trPr>
        <w:tc>
          <w:tcPr>
            <w:tcW w:w="1837" w:type="dxa"/>
            <w:tcBorders>
              <w:top w:val="nil"/>
              <w:left w:val="single" w:sz="4" w:space="0" w:color="auto"/>
              <w:bottom w:val="single" w:sz="4" w:space="0" w:color="auto"/>
              <w:right w:val="single" w:sz="4" w:space="0" w:color="auto"/>
            </w:tcBorders>
            <w:noWrap/>
            <w:vAlign w:val="center"/>
          </w:tcPr>
          <w:p w:rsidR="00E27ED4" w:rsidRPr="00EF1515" w:rsidRDefault="00E27ED4" w:rsidP="00E27ED4">
            <w:pPr>
              <w:spacing w:after="0" w:line="240" w:lineRule="auto"/>
              <w:rPr>
                <w:rFonts w:cs="Times New Roman"/>
                <w:color w:val="000000"/>
                <w:sz w:val="20"/>
                <w:szCs w:val="20"/>
                <w:lang w:eastAsia="el-GR"/>
              </w:rPr>
            </w:pPr>
            <w:r w:rsidRPr="00EF1515">
              <w:rPr>
                <w:rFonts w:cs="Times New Roman"/>
                <w:color w:val="000000"/>
                <w:sz w:val="20"/>
                <w:szCs w:val="20"/>
                <w:lang w:eastAsia="el-GR"/>
              </w:rPr>
              <w:t>DimensionUnit</w:t>
            </w:r>
          </w:p>
        </w:tc>
        <w:tc>
          <w:tcPr>
            <w:tcW w:w="1608" w:type="dxa"/>
            <w:tcBorders>
              <w:top w:val="nil"/>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color w:val="000000"/>
                <w:sz w:val="20"/>
                <w:szCs w:val="20"/>
                <w:lang w:val="en-US" w:eastAsia="el-GR"/>
              </w:rPr>
            </w:pPr>
            <w:r w:rsidRPr="00EF1515">
              <w:rPr>
                <w:rFonts w:cs="Times New Roman"/>
                <w:color w:val="000000"/>
                <w:sz w:val="20"/>
                <w:szCs w:val="20"/>
                <w:lang w:val="en-US" w:eastAsia="el-GR"/>
              </w:rPr>
              <w:t>The unit of the value of the dimension that was measured</w:t>
            </w:r>
          </w:p>
        </w:tc>
        <w:tc>
          <w:tcPr>
            <w:tcW w:w="2656" w:type="dxa"/>
            <w:tcBorders>
              <w:top w:val="nil"/>
              <w:left w:val="nil"/>
              <w:bottom w:val="single" w:sz="4" w:space="0" w:color="auto"/>
              <w:right w:val="single" w:sz="4" w:space="0" w:color="auto"/>
            </w:tcBorders>
            <w:noWrap/>
            <w:vAlign w:val="center"/>
          </w:tcPr>
          <w:p w:rsidR="00E27ED4" w:rsidRPr="00EF1515" w:rsidRDefault="00E27ED4" w:rsidP="00E27ED4">
            <w:pPr>
              <w:spacing w:after="0" w:line="240" w:lineRule="auto"/>
              <w:jc w:val="center"/>
              <w:rPr>
                <w:rFonts w:cs="Times New Roman"/>
                <w:sz w:val="20"/>
                <w:szCs w:val="20"/>
                <w:lang w:eastAsia="el-GR"/>
              </w:rPr>
            </w:pPr>
            <w:r w:rsidRPr="00EF1515">
              <w:rPr>
                <w:rFonts w:cs="Times New Roman"/>
                <w:sz w:val="20"/>
                <w:szCs w:val="20"/>
                <w:lang w:eastAsia="el-GR"/>
              </w:rPr>
              <w:t>"mm"</w:t>
            </w:r>
          </w:p>
        </w:tc>
        <w:tc>
          <w:tcPr>
            <w:tcW w:w="2243" w:type="dxa"/>
            <w:tcBorders>
              <w:top w:val="nil"/>
              <w:left w:val="nil"/>
              <w:bottom w:val="single" w:sz="4" w:space="0" w:color="auto"/>
              <w:right w:val="single" w:sz="4" w:space="0" w:color="auto"/>
            </w:tcBorders>
            <w:noWrap/>
            <w:vAlign w:val="center"/>
          </w:tcPr>
          <w:p w:rsidR="00E27ED4" w:rsidRPr="00EF1515" w:rsidRDefault="00E27ED4" w:rsidP="00E27ED4">
            <w:pPr>
              <w:jc w:val="center"/>
              <w:rPr>
                <w:rFonts w:cs="Times New Roman"/>
                <w:sz w:val="20"/>
                <w:szCs w:val="20"/>
              </w:rPr>
            </w:pPr>
            <w:r w:rsidRPr="00EF1515">
              <w:rPr>
                <w:rFonts w:cs="Times New Roman"/>
                <w:sz w:val="20"/>
                <w:szCs w:val="20"/>
              </w:rPr>
              <w:t xml:space="preserve">E54 Dimension: </w:t>
            </w:r>
            <w:r>
              <w:rPr>
                <w:rFonts w:cs="Times New Roman"/>
                <w:sz w:val="20"/>
                <w:szCs w:val="20"/>
              </w:rPr>
              <w:br/>
            </w:r>
            <w:r w:rsidRPr="00EF1515">
              <w:rPr>
                <w:rFonts w:cs="Times New Roman"/>
                <w:sz w:val="20"/>
                <w:szCs w:val="20"/>
              </w:rPr>
              <w:t xml:space="preserve">P91 has </w:t>
            </w:r>
            <w:r>
              <w:rPr>
                <w:rFonts w:cs="Times New Roman"/>
                <w:sz w:val="20"/>
                <w:szCs w:val="20"/>
              </w:rPr>
              <w:t>unit:</w:t>
            </w:r>
            <w:r>
              <w:rPr>
                <w:rFonts w:cs="Times New Roman"/>
                <w:sz w:val="20"/>
                <w:szCs w:val="20"/>
              </w:rPr>
              <w:br/>
              <w:t>E58 Measurement Unit</w:t>
            </w:r>
          </w:p>
        </w:tc>
      </w:tr>
    </w:tbl>
    <w:p w:rsidR="00501E9C" w:rsidRPr="00770D20" w:rsidRDefault="00501E9C" w:rsidP="00501E9C">
      <w:pPr>
        <w:jc w:val="center"/>
        <w:rPr>
          <w:rFonts w:cs="Times New Roman"/>
          <w:i/>
          <w:iCs/>
          <w:sz w:val="24"/>
          <w:szCs w:val="24"/>
          <w:lang w:val="en-US"/>
        </w:rPr>
      </w:pPr>
    </w:p>
    <w:p w:rsidR="00501E9C" w:rsidRDefault="00501E9C" w:rsidP="004637A7">
      <w:pPr>
        <w:jc w:val="center"/>
        <w:rPr>
          <w:rFonts w:cs="Times New Roman"/>
          <w:i/>
          <w:iCs/>
          <w:sz w:val="24"/>
          <w:szCs w:val="24"/>
          <w:lang w:val="en-US"/>
        </w:rPr>
      </w:pPr>
      <w:r w:rsidRPr="00770D20">
        <w:rPr>
          <w:rFonts w:cs="Times New Roman"/>
          <w:i/>
          <w:iCs/>
          <w:sz w:val="24"/>
          <w:szCs w:val="24"/>
          <w:lang w:val="en-US"/>
        </w:rPr>
        <w:t>Table 1</w:t>
      </w:r>
      <w:r w:rsidR="00D47EC5">
        <w:rPr>
          <w:rFonts w:cs="Times New Roman"/>
          <w:i/>
          <w:iCs/>
          <w:sz w:val="24"/>
          <w:szCs w:val="24"/>
          <w:lang w:val="en-US"/>
        </w:rPr>
        <w:t>2</w:t>
      </w:r>
      <w:r w:rsidRPr="00770D20">
        <w:rPr>
          <w:rFonts w:cs="Times New Roman"/>
          <w:i/>
          <w:iCs/>
          <w:sz w:val="24"/>
          <w:szCs w:val="24"/>
          <w:lang w:val="en-US"/>
        </w:rPr>
        <w:t>: Metadata about Statistical Analysis of Data</w:t>
      </w:r>
    </w:p>
    <w:p w:rsidR="00E27ED4" w:rsidRDefault="00E27ED4">
      <w:pPr>
        <w:rPr>
          <w:rFonts w:cs="Times New Roman"/>
          <w:i/>
          <w:iCs/>
          <w:sz w:val="24"/>
          <w:szCs w:val="24"/>
          <w:lang w:val="en-US"/>
        </w:rPr>
      </w:pPr>
      <w:r>
        <w:rPr>
          <w:rFonts w:cs="Times New Roman"/>
          <w:i/>
          <w:iCs/>
          <w:sz w:val="24"/>
          <w:szCs w:val="24"/>
          <w:lang w:val="en-US"/>
        </w:rPr>
        <w:br w:type="page"/>
      </w:r>
    </w:p>
    <w:p w:rsidR="0031618C" w:rsidRDefault="0031618C" w:rsidP="004637A7">
      <w:pPr>
        <w:jc w:val="center"/>
        <w:rPr>
          <w:ins w:id="223" w:author="Nikolaos Minadakis" w:date="2015-02-05T17:15:00Z"/>
          <w:rFonts w:cs="Times New Roman"/>
          <w:i/>
          <w:iCs/>
          <w:sz w:val="24"/>
          <w:szCs w:val="24"/>
          <w:lang w:val="en-US"/>
        </w:rPr>
      </w:pPr>
    </w:p>
    <w:p w:rsidR="00527B4B" w:rsidRDefault="00527B4B" w:rsidP="004637A7">
      <w:pPr>
        <w:jc w:val="center"/>
        <w:rPr>
          <w:ins w:id="224" w:author="Nikolaos Minadakis" w:date="2015-02-05T17:15:00Z"/>
          <w:rFonts w:cs="Times New Roman"/>
          <w:i/>
          <w:iCs/>
          <w:sz w:val="24"/>
          <w:szCs w:val="24"/>
          <w:lang w:val="en-US"/>
        </w:rPr>
      </w:pPr>
    </w:p>
    <w:p w:rsidR="00527B4B" w:rsidRDefault="00527B4B" w:rsidP="004637A7">
      <w:pPr>
        <w:jc w:val="center"/>
        <w:rPr>
          <w:ins w:id="225" w:author="Nikolaos Minadakis" w:date="2015-02-05T17:15:00Z"/>
          <w:rFonts w:cs="Times New Roman"/>
          <w:i/>
          <w:iCs/>
          <w:sz w:val="24"/>
          <w:szCs w:val="24"/>
          <w:lang w:val="en-US"/>
        </w:rPr>
      </w:pPr>
    </w:p>
    <w:p w:rsidR="00527B4B" w:rsidRDefault="00527B4B" w:rsidP="004637A7">
      <w:pPr>
        <w:jc w:val="center"/>
        <w:rPr>
          <w:ins w:id="226" w:author="Nikolaos Minadakis" w:date="2015-02-05T17:15:00Z"/>
          <w:rFonts w:cs="Times New Roman"/>
          <w:i/>
          <w:iCs/>
          <w:sz w:val="24"/>
          <w:szCs w:val="24"/>
          <w:lang w:val="en-US"/>
        </w:rPr>
      </w:pPr>
    </w:p>
    <w:p w:rsidR="00527B4B" w:rsidRDefault="00527B4B" w:rsidP="004637A7">
      <w:pPr>
        <w:jc w:val="center"/>
        <w:rPr>
          <w:ins w:id="227" w:author="Nikolaos Minadakis" w:date="2015-02-05T17:15:00Z"/>
          <w:rFonts w:cs="Times New Roman"/>
          <w:i/>
          <w:iCs/>
          <w:sz w:val="24"/>
          <w:szCs w:val="24"/>
          <w:lang w:val="en-US"/>
        </w:rPr>
      </w:pPr>
    </w:p>
    <w:p w:rsidR="00527B4B" w:rsidRDefault="00527B4B" w:rsidP="004637A7">
      <w:pPr>
        <w:jc w:val="center"/>
        <w:rPr>
          <w:ins w:id="228" w:author="Nikolaos Minadakis" w:date="2015-02-05T17:15:00Z"/>
          <w:rFonts w:cs="Times New Roman"/>
          <w:i/>
          <w:iCs/>
          <w:sz w:val="24"/>
          <w:szCs w:val="24"/>
          <w:lang w:val="en-US"/>
        </w:rPr>
      </w:pPr>
    </w:p>
    <w:p w:rsidR="00527B4B" w:rsidRDefault="00527B4B" w:rsidP="004637A7">
      <w:pPr>
        <w:jc w:val="center"/>
        <w:rPr>
          <w:ins w:id="229" w:author="Nikolaos Minadakis" w:date="2015-02-05T17:15:00Z"/>
          <w:rFonts w:cs="Times New Roman"/>
          <w:i/>
          <w:iCs/>
          <w:sz w:val="24"/>
          <w:szCs w:val="24"/>
          <w:lang w:val="en-US"/>
        </w:rPr>
      </w:pPr>
    </w:p>
    <w:p w:rsidR="00527B4B" w:rsidRDefault="00527B4B">
      <w:pPr>
        <w:rPr>
          <w:ins w:id="230" w:author="Nikolaos Minadakis" w:date="2015-02-05T17:15:00Z"/>
          <w:rFonts w:cs="Times New Roman"/>
          <w:i/>
          <w:iCs/>
          <w:sz w:val="24"/>
          <w:szCs w:val="24"/>
          <w:lang w:val="en-US"/>
        </w:rPr>
        <w:pPrChange w:id="231" w:author="Nikolaos Minadakis" w:date="2015-02-05T17:24:00Z">
          <w:pPr>
            <w:jc w:val="center"/>
          </w:pPr>
        </w:pPrChange>
      </w:pPr>
    </w:p>
    <w:p w:rsidR="00570C3B" w:rsidRDefault="00570C3B">
      <w:pPr>
        <w:rPr>
          <w:rFonts w:cs="Times New Roman"/>
          <w:i/>
          <w:iCs/>
          <w:sz w:val="24"/>
          <w:szCs w:val="24"/>
          <w:lang w:val="en-US"/>
        </w:rPr>
        <w:pPrChange w:id="232" w:author="Nikolaos Minadakis" w:date="2015-02-05T17:24:00Z">
          <w:pPr>
            <w:jc w:val="center"/>
          </w:pPr>
        </w:pPrChange>
      </w:pPr>
    </w:p>
    <w:p w:rsidR="0031618C" w:rsidRPr="00770D20" w:rsidRDefault="00D47EC5" w:rsidP="00D47EC5">
      <w:pPr>
        <w:pStyle w:val="Heading1"/>
        <w:rPr>
          <w:lang w:val="en-US"/>
        </w:rPr>
      </w:pPr>
      <w:bookmarkStart w:id="233" w:name="_Toc435550181"/>
      <w:r>
        <w:rPr>
          <w:lang w:val="en-US"/>
        </w:rPr>
        <w:t>Deliverable 2.2 Report</w:t>
      </w:r>
      <w:bookmarkEnd w:id="233"/>
    </w:p>
    <w:p w:rsidR="00D47EC5" w:rsidRDefault="00D47EC5" w:rsidP="0031618C">
      <w:pPr>
        <w:spacing w:after="0" w:line="240" w:lineRule="auto"/>
        <w:rPr>
          <w:rFonts w:ascii="Times New Roman" w:eastAsia="Times New Roman" w:hAnsi="Times New Roman" w:cs="Times New Roman"/>
          <w:color w:val="000000"/>
          <w:sz w:val="24"/>
          <w:szCs w:val="20"/>
          <w:lang w:val="en-US" w:eastAsia="el-GR" w:bidi="ar-SA"/>
        </w:rPr>
      </w:pPr>
    </w:p>
    <w:p w:rsidR="00140DFD" w:rsidRDefault="00140DFD" w:rsidP="0031618C">
      <w:pPr>
        <w:spacing w:after="0" w:line="240" w:lineRule="auto"/>
        <w:rPr>
          <w:rFonts w:ascii="Times New Roman" w:eastAsia="Times New Roman" w:hAnsi="Times New Roman" w:cs="Times New Roman"/>
          <w:color w:val="000000"/>
          <w:sz w:val="24"/>
          <w:szCs w:val="20"/>
          <w:lang w:val="en-US" w:eastAsia="el-GR" w:bidi="ar-SA"/>
        </w:rPr>
      </w:pPr>
      <w:r w:rsidRPr="00140DFD">
        <w:rPr>
          <w:rFonts w:ascii="Times New Roman" w:eastAsia="Times New Roman" w:hAnsi="Times New Roman" w:cs="Times New Roman"/>
          <w:i/>
          <w:color w:val="000000"/>
          <w:sz w:val="24"/>
          <w:szCs w:val="20"/>
          <w:lang w:val="en-US" w:eastAsia="el-GR" w:bidi="ar-SA"/>
        </w:rPr>
        <w:t>Starting Date:</w:t>
      </w:r>
      <w:r>
        <w:rPr>
          <w:rFonts w:ascii="Times New Roman" w:eastAsia="Times New Roman" w:hAnsi="Times New Roman" w:cs="Times New Roman"/>
          <w:color w:val="000000"/>
          <w:sz w:val="24"/>
          <w:szCs w:val="20"/>
          <w:lang w:val="en-US" w:eastAsia="el-GR" w:bidi="ar-SA"/>
        </w:rPr>
        <w:t xml:space="preserve"> 1/1/2013</w:t>
      </w:r>
    </w:p>
    <w:p w:rsidR="00140DFD" w:rsidRDefault="00140DFD" w:rsidP="0031618C">
      <w:pPr>
        <w:spacing w:after="0" w:line="240" w:lineRule="auto"/>
        <w:rPr>
          <w:rFonts w:ascii="Times New Roman" w:eastAsia="Times New Roman" w:hAnsi="Times New Roman" w:cs="Times New Roman"/>
          <w:color w:val="000000"/>
          <w:sz w:val="24"/>
          <w:szCs w:val="20"/>
          <w:lang w:val="en-US" w:eastAsia="el-GR" w:bidi="ar-SA"/>
        </w:rPr>
      </w:pPr>
      <w:r w:rsidRPr="00140DFD">
        <w:rPr>
          <w:rFonts w:ascii="Times New Roman" w:eastAsia="Times New Roman" w:hAnsi="Times New Roman" w:cs="Times New Roman"/>
          <w:i/>
          <w:color w:val="000000"/>
          <w:sz w:val="24"/>
          <w:szCs w:val="20"/>
          <w:lang w:val="en-US" w:eastAsia="el-GR" w:bidi="ar-SA"/>
        </w:rPr>
        <w:t>Ending Date:</w:t>
      </w:r>
      <w:r>
        <w:rPr>
          <w:rFonts w:ascii="Times New Roman" w:eastAsia="Times New Roman" w:hAnsi="Times New Roman" w:cs="Times New Roman"/>
          <w:color w:val="000000"/>
          <w:sz w:val="24"/>
          <w:szCs w:val="20"/>
          <w:lang w:val="en-US" w:eastAsia="el-GR" w:bidi="ar-SA"/>
        </w:rPr>
        <w:t xml:space="preserve"> 30/</w:t>
      </w:r>
      <w:r w:rsidR="00B7751B">
        <w:rPr>
          <w:rFonts w:ascii="Times New Roman" w:eastAsia="Times New Roman" w:hAnsi="Times New Roman" w:cs="Times New Roman"/>
          <w:color w:val="000000"/>
          <w:sz w:val="24"/>
          <w:szCs w:val="20"/>
          <w:lang w:val="en-US" w:eastAsia="el-GR" w:bidi="ar-SA"/>
        </w:rPr>
        <w:t>9</w:t>
      </w:r>
      <w:r>
        <w:rPr>
          <w:rFonts w:ascii="Times New Roman" w:eastAsia="Times New Roman" w:hAnsi="Times New Roman" w:cs="Times New Roman"/>
          <w:color w:val="000000"/>
          <w:sz w:val="24"/>
          <w:szCs w:val="20"/>
          <w:lang w:val="en-US" w:eastAsia="el-GR" w:bidi="ar-SA"/>
        </w:rPr>
        <w:t>/2015</w:t>
      </w:r>
    </w:p>
    <w:p w:rsidR="00140DFD" w:rsidRDefault="00140DFD" w:rsidP="0031618C">
      <w:pPr>
        <w:spacing w:after="0" w:line="240" w:lineRule="auto"/>
        <w:rPr>
          <w:rFonts w:ascii="Times New Roman" w:eastAsia="Times New Roman" w:hAnsi="Times New Roman" w:cs="Times New Roman"/>
          <w:color w:val="000000"/>
          <w:sz w:val="24"/>
          <w:szCs w:val="20"/>
          <w:lang w:val="en-US" w:eastAsia="el-GR" w:bidi="ar-SA"/>
        </w:rPr>
      </w:pPr>
      <w:r w:rsidRPr="00140DFD">
        <w:rPr>
          <w:rFonts w:ascii="Times New Roman" w:eastAsia="Times New Roman" w:hAnsi="Times New Roman" w:cs="Times New Roman"/>
          <w:i/>
          <w:color w:val="000000"/>
          <w:sz w:val="24"/>
          <w:szCs w:val="20"/>
          <w:lang w:val="en-US" w:eastAsia="el-GR" w:bidi="ar-SA"/>
        </w:rPr>
        <w:t>Deliverable First Version Date:</w:t>
      </w:r>
      <w:r>
        <w:rPr>
          <w:rFonts w:ascii="Times New Roman" w:eastAsia="Times New Roman" w:hAnsi="Times New Roman" w:cs="Times New Roman"/>
          <w:color w:val="000000"/>
          <w:sz w:val="24"/>
          <w:szCs w:val="20"/>
          <w:lang w:val="en-US" w:eastAsia="el-GR" w:bidi="ar-SA"/>
        </w:rPr>
        <w:t xml:space="preserve"> 31/12/2014</w:t>
      </w:r>
    </w:p>
    <w:p w:rsidR="00140DFD" w:rsidRDefault="00140DFD" w:rsidP="0031618C">
      <w:pPr>
        <w:spacing w:after="0" w:line="240" w:lineRule="auto"/>
        <w:rPr>
          <w:rFonts w:ascii="Times New Roman" w:eastAsia="Times New Roman" w:hAnsi="Times New Roman" w:cs="Times New Roman"/>
          <w:color w:val="000000"/>
          <w:sz w:val="24"/>
          <w:szCs w:val="20"/>
          <w:lang w:val="en-US" w:eastAsia="el-GR" w:bidi="ar-SA"/>
        </w:rPr>
      </w:pPr>
    </w:p>
    <w:p w:rsidR="00140DFD" w:rsidRDefault="00140DFD" w:rsidP="0031618C">
      <w:pPr>
        <w:spacing w:after="0" w:line="240" w:lineRule="auto"/>
        <w:rPr>
          <w:rFonts w:ascii="Times New Roman" w:eastAsia="Times New Roman" w:hAnsi="Times New Roman" w:cs="Times New Roman"/>
          <w:color w:val="000000"/>
          <w:sz w:val="24"/>
          <w:szCs w:val="20"/>
          <w:lang w:val="en-US" w:eastAsia="el-GR" w:bidi="ar-SA"/>
        </w:rPr>
      </w:pPr>
      <w:r w:rsidRPr="00140DFD">
        <w:rPr>
          <w:rFonts w:ascii="Times New Roman" w:eastAsia="Times New Roman" w:hAnsi="Times New Roman" w:cs="Times New Roman"/>
          <w:i/>
          <w:color w:val="000000"/>
          <w:sz w:val="24"/>
          <w:szCs w:val="20"/>
          <w:lang w:val="en-US" w:eastAsia="el-GR" w:bidi="ar-SA"/>
        </w:rPr>
        <w:t>FORTH Participants:</w:t>
      </w:r>
      <w:r>
        <w:rPr>
          <w:rFonts w:ascii="Times New Roman" w:eastAsia="Times New Roman" w:hAnsi="Times New Roman" w:cs="Times New Roman"/>
          <w:color w:val="000000"/>
          <w:sz w:val="24"/>
          <w:szCs w:val="20"/>
          <w:lang w:val="en-US" w:eastAsia="el-GR" w:bidi="ar-SA"/>
        </w:rPr>
        <w:t xml:space="preserve">  Athina Kritsotaki: 1/1/</w:t>
      </w:r>
      <w:del w:id="234" w:author="Nikolaos Minadakis" w:date="2015-02-05T16:58:00Z">
        <w:r w:rsidDel="001E12C8">
          <w:rPr>
            <w:rFonts w:ascii="Times New Roman" w:eastAsia="Times New Roman" w:hAnsi="Times New Roman" w:cs="Times New Roman"/>
            <w:color w:val="000000"/>
            <w:sz w:val="24"/>
            <w:szCs w:val="20"/>
            <w:lang w:val="en-US" w:eastAsia="el-GR" w:bidi="ar-SA"/>
          </w:rPr>
          <w:delText xml:space="preserve">2013 </w:delText>
        </w:r>
      </w:del>
      <w:ins w:id="235" w:author="Nikolaos Minadakis" w:date="2015-02-05T16:58:00Z">
        <w:r w:rsidR="001E12C8">
          <w:rPr>
            <w:rFonts w:ascii="Times New Roman" w:eastAsia="Times New Roman" w:hAnsi="Times New Roman" w:cs="Times New Roman"/>
            <w:color w:val="000000"/>
            <w:sz w:val="24"/>
            <w:szCs w:val="20"/>
            <w:lang w:val="en-US" w:eastAsia="el-GR" w:bidi="ar-SA"/>
          </w:rPr>
          <w:t xml:space="preserve">2014 </w:t>
        </w:r>
      </w:ins>
      <w:r>
        <w:rPr>
          <w:rFonts w:ascii="Times New Roman" w:eastAsia="Times New Roman" w:hAnsi="Times New Roman" w:cs="Times New Roman"/>
          <w:color w:val="000000"/>
          <w:sz w:val="24"/>
          <w:szCs w:val="20"/>
          <w:lang w:val="en-US" w:eastAsia="el-GR" w:bidi="ar-SA"/>
        </w:rPr>
        <w:t>– now</w:t>
      </w:r>
    </w:p>
    <w:p w:rsidR="00140DFD" w:rsidRPr="00055B4B" w:rsidRDefault="00B7751B" w:rsidP="00140DFD">
      <w:pPr>
        <w:spacing w:after="0" w:line="240" w:lineRule="auto"/>
        <w:ind w:left="1440" w:firstLine="720"/>
        <w:rPr>
          <w:rFonts w:ascii="Times New Roman" w:eastAsia="Times New Roman" w:hAnsi="Times New Roman" w:cs="Times New Roman"/>
          <w:color w:val="000000"/>
          <w:sz w:val="24"/>
          <w:szCs w:val="20"/>
          <w:lang w:val="es-ES_tradnl" w:eastAsia="el-GR" w:bidi="ar-SA"/>
        </w:rPr>
      </w:pPr>
      <w:r>
        <w:rPr>
          <w:rFonts w:ascii="Times New Roman" w:eastAsia="Times New Roman" w:hAnsi="Times New Roman" w:cs="Times New Roman"/>
          <w:color w:val="000000"/>
          <w:sz w:val="24"/>
          <w:szCs w:val="20"/>
          <w:lang w:val="en-US" w:eastAsia="el-GR" w:bidi="ar-SA"/>
        </w:rPr>
        <w:t xml:space="preserve"> </w:t>
      </w:r>
      <w:r w:rsidR="00140DFD" w:rsidRPr="00055B4B">
        <w:rPr>
          <w:rFonts w:ascii="Times New Roman" w:eastAsia="Times New Roman" w:hAnsi="Times New Roman" w:cs="Times New Roman"/>
          <w:color w:val="000000"/>
          <w:sz w:val="24"/>
          <w:szCs w:val="20"/>
          <w:lang w:val="es-ES_tradnl" w:eastAsia="el-GR" w:bidi="ar-SA"/>
        </w:rPr>
        <w:t>Nikos Minadakis: 1/4/2013 – now</w:t>
      </w:r>
    </w:p>
    <w:p w:rsidR="00140DFD" w:rsidRPr="00055B4B" w:rsidRDefault="00B7751B" w:rsidP="00140DFD">
      <w:pPr>
        <w:spacing w:after="0" w:line="240" w:lineRule="auto"/>
        <w:ind w:left="1440" w:firstLine="720"/>
        <w:rPr>
          <w:rFonts w:ascii="Times New Roman" w:eastAsia="Times New Roman" w:hAnsi="Times New Roman" w:cs="Times New Roman"/>
          <w:color w:val="000000"/>
          <w:sz w:val="24"/>
          <w:szCs w:val="20"/>
          <w:lang w:val="es-ES_tradnl" w:eastAsia="el-GR" w:bidi="ar-SA"/>
        </w:rPr>
      </w:pPr>
      <w:r w:rsidRPr="00055B4B">
        <w:rPr>
          <w:rFonts w:ascii="Times New Roman" w:eastAsia="Times New Roman" w:hAnsi="Times New Roman" w:cs="Times New Roman"/>
          <w:color w:val="000000"/>
          <w:sz w:val="24"/>
          <w:szCs w:val="20"/>
          <w:lang w:val="es-ES_tradnl" w:eastAsia="el-GR" w:bidi="ar-SA"/>
        </w:rPr>
        <w:t xml:space="preserve"> Vasiliki</w:t>
      </w:r>
      <w:r w:rsidR="00140DFD" w:rsidRPr="00055B4B">
        <w:rPr>
          <w:rFonts w:ascii="Times New Roman" w:eastAsia="Times New Roman" w:hAnsi="Times New Roman" w:cs="Times New Roman"/>
          <w:color w:val="000000"/>
          <w:sz w:val="24"/>
          <w:szCs w:val="20"/>
          <w:lang w:val="es-ES_tradnl" w:eastAsia="el-GR" w:bidi="ar-SA"/>
        </w:rPr>
        <w:t xml:space="preserve"> Tsimbida: 1/10/2014 - now</w:t>
      </w:r>
    </w:p>
    <w:p w:rsidR="00140DFD" w:rsidRPr="00055B4B" w:rsidRDefault="00140DFD" w:rsidP="0031618C">
      <w:pPr>
        <w:spacing w:after="0" w:line="240" w:lineRule="auto"/>
        <w:rPr>
          <w:rFonts w:ascii="Times New Roman" w:eastAsia="Times New Roman" w:hAnsi="Times New Roman" w:cs="Times New Roman"/>
          <w:color w:val="000000"/>
          <w:sz w:val="24"/>
          <w:szCs w:val="20"/>
          <w:lang w:val="es-ES_tradnl" w:eastAsia="el-GR" w:bidi="ar-SA"/>
        </w:rPr>
      </w:pPr>
    </w:p>
    <w:p w:rsidR="0031618C" w:rsidRPr="00140DFD" w:rsidRDefault="00140DFD" w:rsidP="0031618C">
      <w:pPr>
        <w:spacing w:after="0" w:line="240" w:lineRule="auto"/>
        <w:rPr>
          <w:rFonts w:ascii="Times New Roman" w:eastAsia="Times New Roman" w:hAnsi="Times New Roman" w:cs="Times New Roman"/>
          <w:i/>
          <w:color w:val="000000"/>
          <w:sz w:val="24"/>
          <w:szCs w:val="20"/>
          <w:lang w:val="en-US" w:eastAsia="el-GR" w:bidi="ar-SA"/>
        </w:rPr>
      </w:pPr>
      <w:r>
        <w:rPr>
          <w:rFonts w:ascii="Times New Roman" w:eastAsia="Times New Roman" w:hAnsi="Times New Roman" w:cs="Times New Roman"/>
          <w:i/>
          <w:color w:val="000000"/>
          <w:sz w:val="24"/>
          <w:szCs w:val="20"/>
          <w:lang w:val="en-US" w:eastAsia="el-GR" w:bidi="ar-SA"/>
        </w:rPr>
        <w:t xml:space="preserve">Final Version Progress: </w:t>
      </w:r>
      <w:r w:rsidR="0030544C">
        <w:rPr>
          <w:rFonts w:ascii="Times New Roman" w:eastAsia="Times New Roman" w:hAnsi="Times New Roman" w:cs="Times New Roman"/>
          <w:color w:val="000000"/>
          <w:sz w:val="24"/>
          <w:szCs w:val="20"/>
          <w:lang w:val="en-US" w:eastAsia="el-GR" w:bidi="ar-SA"/>
        </w:rPr>
        <w:t>6</w:t>
      </w:r>
      <w:r w:rsidRPr="00140DFD">
        <w:rPr>
          <w:rFonts w:ascii="Times New Roman" w:eastAsia="Times New Roman" w:hAnsi="Times New Roman" w:cs="Times New Roman"/>
          <w:color w:val="000000"/>
          <w:sz w:val="24"/>
          <w:szCs w:val="20"/>
          <w:lang w:val="en-US" w:eastAsia="el-GR" w:bidi="ar-SA"/>
        </w:rPr>
        <w:t>0%</w:t>
      </w:r>
    </w:p>
    <w:p w:rsidR="0031618C" w:rsidRDefault="0031618C" w:rsidP="0031618C">
      <w:pPr>
        <w:spacing w:after="0" w:line="240" w:lineRule="auto"/>
        <w:rPr>
          <w:rFonts w:ascii="Times New Roman" w:eastAsia="Times New Roman" w:hAnsi="Times New Roman" w:cs="Times New Roman"/>
          <w:color w:val="000000"/>
          <w:sz w:val="24"/>
          <w:szCs w:val="20"/>
          <w:lang w:val="en-US" w:eastAsia="el-GR" w:bidi="ar-SA"/>
        </w:rPr>
      </w:pPr>
    </w:p>
    <w:p w:rsidR="0031618C" w:rsidRPr="00140DFD" w:rsidRDefault="00140DFD" w:rsidP="0031618C">
      <w:pPr>
        <w:spacing w:after="0" w:line="240" w:lineRule="auto"/>
        <w:rPr>
          <w:rFonts w:ascii="Times New Roman" w:eastAsia="Times New Roman" w:hAnsi="Times New Roman" w:cs="Times New Roman"/>
          <w:b/>
          <w:color w:val="000000"/>
          <w:sz w:val="24"/>
          <w:szCs w:val="20"/>
          <w:lang w:val="en-US" w:eastAsia="el-GR" w:bidi="ar-SA"/>
        </w:rPr>
      </w:pPr>
      <w:r w:rsidRPr="00140DFD">
        <w:rPr>
          <w:rFonts w:ascii="Times New Roman" w:eastAsia="Times New Roman" w:hAnsi="Times New Roman" w:cs="Times New Roman"/>
          <w:b/>
          <w:color w:val="000000"/>
          <w:sz w:val="24"/>
          <w:szCs w:val="20"/>
          <w:lang w:val="en-US" w:eastAsia="el-GR" w:bidi="ar-SA"/>
        </w:rPr>
        <w:t>1/1/2013 – 31/12/2014 Progress Report:</w:t>
      </w:r>
    </w:p>
    <w:p w:rsidR="00D02856" w:rsidRDefault="00D02856" w:rsidP="0031618C">
      <w:pPr>
        <w:spacing w:after="0" w:line="240" w:lineRule="auto"/>
        <w:rPr>
          <w:rFonts w:ascii="Times New Roman" w:eastAsia="Times New Roman" w:hAnsi="Times New Roman" w:cs="Times New Roman"/>
          <w:color w:val="000000"/>
          <w:sz w:val="24"/>
          <w:szCs w:val="20"/>
          <w:lang w:val="en-US" w:eastAsia="el-GR" w:bidi="ar-SA"/>
        </w:rPr>
      </w:pPr>
    </w:p>
    <w:p w:rsidR="0031618C" w:rsidRDefault="00D02856" w:rsidP="00D02856">
      <w:pPr>
        <w:spacing w:after="0" w:line="240" w:lineRule="auto"/>
        <w:jc w:val="both"/>
        <w:rPr>
          <w:rFonts w:ascii="Times New Roman" w:eastAsia="Times New Roman" w:hAnsi="Times New Roman" w:cs="Times New Roman"/>
          <w:color w:val="000000"/>
          <w:sz w:val="24"/>
          <w:szCs w:val="20"/>
          <w:lang w:val="en-US" w:eastAsia="el-GR" w:bidi="ar-SA"/>
        </w:rPr>
      </w:pPr>
      <w:r>
        <w:rPr>
          <w:rFonts w:ascii="Times New Roman" w:eastAsia="Times New Roman" w:hAnsi="Times New Roman" w:cs="Times New Roman"/>
          <w:color w:val="000000"/>
          <w:sz w:val="24"/>
          <w:szCs w:val="20"/>
          <w:lang w:val="en-US" w:eastAsia="el-GR" w:bidi="ar-SA"/>
        </w:rPr>
        <w:t>During months 1-12 biodiversity datasets of the partners were collected and analyzed. The main metadata categories were recognized and lists of the competency queries were created in collaboration with the domain experts for each category. A number of meetings between FORTH, HCMR and domain experts from other institutions took place in order to come to an agreement on the kept metadata and the format of them. Templates for each metadata category were created in order to assist the metadata submission progress.</w:t>
      </w:r>
    </w:p>
    <w:p w:rsidR="0031618C" w:rsidRDefault="0031618C" w:rsidP="0031618C">
      <w:pPr>
        <w:spacing w:after="0" w:line="240" w:lineRule="auto"/>
        <w:rPr>
          <w:rFonts w:ascii="Times New Roman" w:eastAsia="Times New Roman" w:hAnsi="Times New Roman" w:cs="Times New Roman"/>
          <w:color w:val="000000"/>
          <w:sz w:val="24"/>
          <w:szCs w:val="20"/>
          <w:lang w:val="en-US" w:eastAsia="el-GR" w:bidi="ar-SA"/>
        </w:rPr>
      </w:pPr>
    </w:p>
    <w:p w:rsidR="0031618C" w:rsidRDefault="00D02856" w:rsidP="002D6075">
      <w:pPr>
        <w:spacing w:after="0" w:line="240" w:lineRule="auto"/>
        <w:jc w:val="both"/>
        <w:rPr>
          <w:rFonts w:ascii="Times New Roman" w:eastAsia="Times New Roman" w:hAnsi="Times New Roman" w:cs="Times New Roman"/>
          <w:color w:val="000000"/>
          <w:sz w:val="24"/>
          <w:szCs w:val="20"/>
          <w:lang w:val="en-US" w:eastAsia="el-GR" w:bidi="ar-SA"/>
        </w:rPr>
      </w:pPr>
      <w:r>
        <w:rPr>
          <w:rFonts w:ascii="Times New Roman" w:eastAsia="Times New Roman" w:hAnsi="Times New Roman" w:cs="Times New Roman"/>
          <w:color w:val="000000"/>
          <w:sz w:val="24"/>
          <w:szCs w:val="20"/>
          <w:lang w:val="en-US" w:eastAsia="el-GR" w:bidi="ar-SA"/>
        </w:rPr>
        <w:t>During months 13-24</w:t>
      </w:r>
      <w:r w:rsidR="002D6075">
        <w:rPr>
          <w:rFonts w:ascii="Times New Roman" w:eastAsia="Times New Roman" w:hAnsi="Times New Roman" w:cs="Times New Roman"/>
          <w:color w:val="000000"/>
          <w:sz w:val="24"/>
          <w:szCs w:val="20"/>
          <w:lang w:val="en-US" w:eastAsia="el-GR" w:bidi="ar-SA"/>
        </w:rPr>
        <w:t xml:space="preserve"> the analysis and collection of biodiversity datasets and requirements continued and furthermore the mapping between the source’s metadata and the semantic models of the LW Greece Infrastructure begun. A number of meetings and presentations regarding these mappings took place mainly between FORTH and HCMR. The semantic models were extended according to the needs of the related competency queries and the form of the source’s metadata.</w:t>
      </w:r>
    </w:p>
    <w:p w:rsidR="00D02856" w:rsidRDefault="00D02856" w:rsidP="0031618C">
      <w:pPr>
        <w:spacing w:after="0" w:line="240" w:lineRule="auto"/>
        <w:rPr>
          <w:rFonts w:ascii="Times New Roman" w:eastAsia="Times New Roman" w:hAnsi="Times New Roman" w:cs="Times New Roman"/>
          <w:b/>
          <w:color w:val="000000"/>
          <w:sz w:val="24"/>
          <w:szCs w:val="20"/>
          <w:lang w:val="en-US" w:eastAsia="el-GR" w:bidi="ar-SA"/>
        </w:rPr>
      </w:pPr>
    </w:p>
    <w:p w:rsidR="00146E36" w:rsidRDefault="00146E36" w:rsidP="00146E36">
      <w:pPr>
        <w:spacing w:after="0" w:line="240" w:lineRule="auto"/>
        <w:rPr>
          <w:rFonts w:ascii="Times New Roman" w:eastAsia="Times New Roman" w:hAnsi="Times New Roman" w:cs="Times New Roman"/>
          <w:b/>
          <w:color w:val="000000"/>
          <w:sz w:val="24"/>
          <w:szCs w:val="20"/>
          <w:lang w:val="en-US" w:eastAsia="el-GR" w:bidi="ar-SA"/>
        </w:rPr>
      </w:pPr>
    </w:p>
    <w:p w:rsidR="00146E36" w:rsidRPr="00146E36" w:rsidRDefault="00140DFD" w:rsidP="00146E36">
      <w:pPr>
        <w:spacing w:after="0" w:line="240" w:lineRule="auto"/>
        <w:rPr>
          <w:rFonts w:ascii="Times New Roman" w:eastAsia="Times New Roman" w:hAnsi="Times New Roman" w:cs="Times New Roman"/>
          <w:b/>
          <w:color w:val="000000"/>
          <w:sz w:val="24"/>
          <w:szCs w:val="20"/>
          <w:lang w:val="en-US" w:eastAsia="el-GR" w:bidi="ar-SA"/>
        </w:rPr>
      </w:pPr>
      <w:r w:rsidRPr="00140DFD">
        <w:rPr>
          <w:rFonts w:ascii="Times New Roman" w:eastAsia="Times New Roman" w:hAnsi="Times New Roman" w:cs="Times New Roman"/>
          <w:b/>
          <w:color w:val="000000"/>
          <w:sz w:val="24"/>
          <w:szCs w:val="20"/>
          <w:lang w:val="en-US" w:eastAsia="el-GR" w:bidi="ar-SA"/>
        </w:rPr>
        <w:lastRenderedPageBreak/>
        <w:t>Next Steps</w:t>
      </w:r>
      <w:r w:rsidR="00B7751B">
        <w:rPr>
          <w:rFonts w:ascii="Times New Roman" w:eastAsia="Times New Roman" w:hAnsi="Times New Roman" w:cs="Times New Roman"/>
          <w:b/>
          <w:color w:val="000000"/>
          <w:sz w:val="24"/>
          <w:szCs w:val="20"/>
          <w:lang w:val="en-US" w:eastAsia="el-GR" w:bidi="ar-SA"/>
        </w:rPr>
        <w:t xml:space="preserve"> until 30/9/2015</w:t>
      </w:r>
      <w:r w:rsidRPr="00140DFD">
        <w:rPr>
          <w:rFonts w:ascii="Times New Roman" w:eastAsia="Times New Roman" w:hAnsi="Times New Roman" w:cs="Times New Roman"/>
          <w:b/>
          <w:color w:val="000000"/>
          <w:sz w:val="24"/>
          <w:szCs w:val="20"/>
          <w:lang w:val="en-US" w:eastAsia="el-GR" w:bidi="ar-SA"/>
        </w:rPr>
        <w:t>:</w:t>
      </w:r>
      <w:r w:rsidR="00146E36">
        <w:rPr>
          <w:rFonts w:ascii="Times New Roman" w:eastAsia="Times New Roman" w:hAnsi="Times New Roman" w:cs="Times New Roman"/>
          <w:b/>
          <w:color w:val="000000"/>
          <w:sz w:val="24"/>
          <w:szCs w:val="20"/>
          <w:lang w:val="en-US" w:eastAsia="el-GR" w:bidi="ar-SA"/>
        </w:rPr>
        <w:br/>
      </w:r>
    </w:p>
    <w:p w:rsidR="00146E36" w:rsidRPr="00770D20" w:rsidRDefault="00146E36" w:rsidP="00AC72B5">
      <w:pPr>
        <w:jc w:val="both"/>
        <w:rPr>
          <w:rFonts w:cs="Times New Roman"/>
          <w:i/>
          <w:iCs/>
          <w:sz w:val="24"/>
          <w:szCs w:val="24"/>
          <w:lang w:val="en-US"/>
        </w:rPr>
      </w:pPr>
      <w:r>
        <w:rPr>
          <w:rFonts w:ascii="Times New Roman" w:eastAsia="Times New Roman" w:hAnsi="Times New Roman" w:cs="Times New Roman"/>
          <w:color w:val="000000"/>
          <w:sz w:val="24"/>
          <w:szCs w:val="20"/>
          <w:lang w:val="en-US" w:eastAsia="el-GR" w:bidi="ar-SA"/>
        </w:rPr>
        <w:t xml:space="preserve">Until the end version of the deliverable the remaining datasets will be analyzed and the process of collecting metadata, map them to the semantic model and extend the model accordingly will continue. The metadata categories and fields will come to the final format such as the related templates. </w:t>
      </w:r>
      <w:r w:rsidR="00AC72B5">
        <w:rPr>
          <w:rFonts w:ascii="Times New Roman" w:eastAsia="Times New Roman" w:hAnsi="Times New Roman" w:cs="Times New Roman"/>
          <w:color w:val="000000"/>
          <w:sz w:val="24"/>
          <w:szCs w:val="20"/>
          <w:lang w:val="en-US" w:eastAsia="el-GR" w:bidi="ar-SA"/>
        </w:rPr>
        <w:t>Furthermore any change that has to do with the needs of the deliverable 2.4 of data services will take place in order to keep an alignment between the different components of the infrastructure.</w:t>
      </w:r>
    </w:p>
    <w:sectPr w:rsidR="00146E36" w:rsidRPr="00770D20" w:rsidSect="00957E0E">
      <w:headerReference w:type="default" r:id="rId15"/>
      <w:footerReference w:type="default" r:id="rId16"/>
      <w:pgSz w:w="11906" w:h="16838"/>
      <w:pgMar w:top="1440" w:right="1800" w:bottom="1440" w:left="1800" w:header="39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1F" w:rsidRDefault="009C5F1F" w:rsidP="00957E0E">
      <w:pPr>
        <w:spacing w:after="0" w:line="240" w:lineRule="auto"/>
      </w:pPr>
      <w:r>
        <w:separator/>
      </w:r>
    </w:p>
  </w:endnote>
  <w:endnote w:type="continuationSeparator" w:id="0">
    <w:p w:rsidR="009C5F1F" w:rsidRDefault="009C5F1F" w:rsidP="0095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Lohit Hindi">
    <w:altName w:val="Times New Roman"/>
    <w:charset w:val="01"/>
    <w:family w:val="auto"/>
    <w:pitch w:val="variable"/>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C2" w:rsidRDefault="006534C2">
    <w:pPr>
      <w:pStyle w:val="Footer"/>
      <w:rPr>
        <w:ins w:id="236" w:author="Nikolaos Minadakis" w:date="2015-02-05T17:15:00Z"/>
      </w:rPr>
    </w:pPr>
  </w:p>
  <w:p w:rsidR="006534C2" w:rsidRDefault="00653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1F" w:rsidRDefault="009C5F1F" w:rsidP="00957E0E">
      <w:pPr>
        <w:spacing w:after="0" w:line="240" w:lineRule="auto"/>
      </w:pPr>
      <w:r>
        <w:separator/>
      </w:r>
    </w:p>
  </w:footnote>
  <w:footnote w:type="continuationSeparator" w:id="0">
    <w:p w:rsidR="009C5F1F" w:rsidRDefault="009C5F1F" w:rsidP="00957E0E">
      <w:pPr>
        <w:spacing w:after="0" w:line="240" w:lineRule="auto"/>
      </w:pPr>
      <w:r>
        <w:continuationSeparator/>
      </w:r>
    </w:p>
  </w:footnote>
  <w:footnote w:id="1">
    <w:p w:rsidR="006534C2" w:rsidRDefault="006534C2" w:rsidP="00841D64">
      <w:pPr>
        <w:pStyle w:val="FootnoteText"/>
        <w:rPr>
          <w:ins w:id="7" w:author="Nikolaos Minadakis" w:date="2015-02-05T17:21:00Z"/>
          <w:lang w:val="en-US"/>
        </w:rPr>
      </w:pPr>
      <w:ins w:id="8" w:author="Nikolaos Minadakis" w:date="2015-02-05T17:21:00Z">
        <w:r>
          <w:rPr>
            <w:rStyle w:val="FootnoteReference"/>
          </w:rPr>
          <w:footnoteRef/>
        </w:r>
        <w:r>
          <w:t xml:space="preserve"> </w:t>
        </w:r>
        <w:r>
          <w:rPr>
            <w:lang w:val="en-US"/>
          </w:rPr>
          <w:t>Classes prefixes E and properties prefixes P refer to cidoc-crm</w:t>
        </w:r>
        <w:r>
          <w:rPr>
            <w:lang w:val="en-US"/>
          </w:rPr>
          <w:br/>
          <w:t xml:space="preserve">   Classes prefixes S and properties prefixes O refer to crm-sci</w:t>
        </w:r>
      </w:ins>
    </w:p>
    <w:p w:rsidR="006534C2" w:rsidRDefault="006534C2" w:rsidP="00841D64">
      <w:pPr>
        <w:pStyle w:val="FootnoteText"/>
        <w:rPr>
          <w:ins w:id="9" w:author="Nikolaos Minadakis" w:date="2015-02-05T17:21:00Z"/>
          <w:lang w:val="en-US"/>
        </w:rPr>
      </w:pPr>
      <w:ins w:id="10" w:author="Nikolaos Minadakis" w:date="2015-02-05T17:21:00Z">
        <w:r>
          <w:rPr>
            <w:lang w:val="en-US"/>
          </w:rPr>
          <w:t xml:space="preserve">   Classes prefixes D and properties prefixes L refer to crm-dig</w:t>
        </w:r>
      </w:ins>
    </w:p>
    <w:p w:rsidR="006534C2" w:rsidRPr="00841D64" w:rsidRDefault="006534C2" w:rsidP="00841D64">
      <w:pPr>
        <w:pStyle w:val="FootnoteText"/>
        <w:rPr>
          <w:lang w:val="en-US"/>
          <w:rPrChange w:id="11" w:author="Nikolaos Minadakis" w:date="2015-02-05T17:21:00Z">
            <w:rPr/>
          </w:rPrChange>
        </w:rPr>
      </w:pPr>
      <w:ins w:id="12" w:author="Nikolaos Minadakis" w:date="2015-02-05T17:21:00Z">
        <w:r>
          <w:rPr>
            <w:lang w:val="en-US"/>
          </w:rPr>
          <w:t xml:space="preserve">   Classes prefixes BC/BT and properties prefixes LC/LX/LTrefer to marineTLO</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C2" w:rsidRPr="00957E0E" w:rsidRDefault="006534C2" w:rsidP="00957E0E">
    <w:pPr>
      <w:pStyle w:val="Header"/>
      <w:jc w:val="center"/>
      <w:rPr>
        <w:i/>
        <w:lang w:val="en-US"/>
      </w:rPr>
    </w:pPr>
    <w:r w:rsidRPr="00957E0E">
      <w:rPr>
        <w:i/>
        <w:noProof/>
        <w:lang w:val="el-GR" w:eastAsia="el-GR" w:bidi="ar-SA"/>
      </w:rPr>
      <w:drawing>
        <wp:anchor distT="0" distB="0" distL="114300" distR="114300" simplePos="0" relativeHeight="251659264" behindDoc="0" locked="0" layoutInCell="1" allowOverlap="1">
          <wp:simplePos x="0" y="0"/>
          <wp:positionH relativeFrom="column">
            <wp:posOffset>-752475</wp:posOffset>
          </wp:positionH>
          <wp:positionV relativeFrom="paragraph">
            <wp:posOffset>-261620</wp:posOffset>
          </wp:positionV>
          <wp:extent cx="1133475" cy="1000125"/>
          <wp:effectExtent l="19050" t="0" r="9525" b="0"/>
          <wp:wrapNone/>
          <wp:docPr id="2" name="Picture 2" descr="LifewatchLogo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watchLogo1000px.jpg"/>
                  <pic:cNvPicPr/>
                </pic:nvPicPr>
                <pic:blipFill>
                  <a:blip r:embed="rId1" cstate="print"/>
                  <a:stretch>
                    <a:fillRect/>
                  </a:stretch>
                </pic:blipFill>
                <pic:spPr>
                  <a:xfrm>
                    <a:off x="0" y="0"/>
                    <a:ext cx="1133475" cy="1000125"/>
                  </a:xfrm>
                  <a:prstGeom prst="rect">
                    <a:avLst/>
                  </a:prstGeom>
                </pic:spPr>
              </pic:pic>
            </a:graphicData>
          </a:graphic>
        </wp:anchor>
      </w:drawing>
    </w:r>
    <w:r w:rsidRPr="00E07012">
      <w:rPr>
        <w:lang w:val="en-US"/>
      </w:rPr>
      <w:t xml:space="preserve"> </w:t>
    </w:r>
    <w:r>
      <w:rPr>
        <w:lang w:val="en-US"/>
      </w:rPr>
      <w:t>Deliverable 2.2: Metadata Catalogue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DCB"/>
    <w:multiLevelType w:val="hybridMultilevel"/>
    <w:tmpl w:val="B726D86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nsid w:val="0BE8693B"/>
    <w:multiLevelType w:val="hybridMultilevel"/>
    <w:tmpl w:val="B69640C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nsid w:val="0D262093"/>
    <w:multiLevelType w:val="multilevel"/>
    <w:tmpl w:val="AAF29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2BF59B1"/>
    <w:multiLevelType w:val="hybridMultilevel"/>
    <w:tmpl w:val="D9AC59D0"/>
    <w:lvl w:ilvl="0" w:tplc="04080011">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nsid w:val="1BF530D3"/>
    <w:multiLevelType w:val="hybridMultilevel"/>
    <w:tmpl w:val="8E3C3D9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nsid w:val="27616C27"/>
    <w:multiLevelType w:val="multilevel"/>
    <w:tmpl w:val="E8B04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2BB27E26"/>
    <w:multiLevelType w:val="multilevel"/>
    <w:tmpl w:val="B1C089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2E2F0BF3"/>
    <w:multiLevelType w:val="hybridMultilevel"/>
    <w:tmpl w:val="2C202A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nsid w:val="32B20942"/>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9">
    <w:nsid w:val="41AF1E85"/>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10">
    <w:nsid w:val="42B02E1A"/>
    <w:multiLevelType w:val="hybridMultilevel"/>
    <w:tmpl w:val="A5E4861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1">
    <w:nsid w:val="44A522F9"/>
    <w:multiLevelType w:val="hybridMultilevel"/>
    <w:tmpl w:val="8EFE53D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nsid w:val="580C0695"/>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13">
    <w:nsid w:val="6EFE45E5"/>
    <w:multiLevelType w:val="multilevel"/>
    <w:tmpl w:val="70E0B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7212711F"/>
    <w:multiLevelType w:val="hybridMultilevel"/>
    <w:tmpl w:val="BA6C737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nsid w:val="748A1463"/>
    <w:multiLevelType w:val="hybridMultilevel"/>
    <w:tmpl w:val="2D36D22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2"/>
  </w:num>
  <w:num w:numId="2">
    <w:abstractNumId w:val="5"/>
  </w:num>
  <w:num w:numId="3">
    <w:abstractNumId w:val="13"/>
  </w:num>
  <w:num w:numId="4">
    <w:abstractNumId w:val="6"/>
  </w:num>
  <w:num w:numId="5">
    <w:abstractNumId w:val="4"/>
  </w:num>
  <w:num w:numId="6">
    <w:abstractNumId w:val="15"/>
  </w:num>
  <w:num w:numId="7">
    <w:abstractNumId w:val="10"/>
  </w:num>
  <w:num w:numId="8">
    <w:abstractNumId w:val="14"/>
  </w:num>
  <w:num w:numId="9">
    <w:abstractNumId w:val="11"/>
  </w:num>
  <w:num w:numId="10">
    <w:abstractNumId w:val="3"/>
  </w:num>
  <w:num w:numId="11">
    <w:abstractNumId w:val="1"/>
  </w:num>
  <w:num w:numId="12">
    <w:abstractNumId w:val="9"/>
  </w:num>
  <w:num w:numId="13">
    <w:abstractNumId w:val="12"/>
  </w:num>
  <w:num w:numId="14">
    <w:abstractNumId w:val="8"/>
  </w:num>
  <w:num w:numId="15">
    <w:abstractNumId w:val="7"/>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os Minadakis">
    <w15:presenceInfo w15:providerId="AD" w15:userId="S-1-5-21-676814388-1321436977-1990613996-8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AA"/>
    <w:rsid w:val="000031AF"/>
    <w:rsid w:val="00011BA0"/>
    <w:rsid w:val="0003159D"/>
    <w:rsid w:val="0004767D"/>
    <w:rsid w:val="00054626"/>
    <w:rsid w:val="00055B4B"/>
    <w:rsid w:val="0006495B"/>
    <w:rsid w:val="00071C34"/>
    <w:rsid w:val="0007319F"/>
    <w:rsid w:val="00097F4A"/>
    <w:rsid w:val="000B5EB7"/>
    <w:rsid w:val="000D3DD0"/>
    <w:rsid w:val="000D7902"/>
    <w:rsid w:val="000E01B3"/>
    <w:rsid w:val="000E03F5"/>
    <w:rsid w:val="000F3890"/>
    <w:rsid w:val="00113F5E"/>
    <w:rsid w:val="00125366"/>
    <w:rsid w:val="00127E37"/>
    <w:rsid w:val="00131CAF"/>
    <w:rsid w:val="00140DFD"/>
    <w:rsid w:val="001456E7"/>
    <w:rsid w:val="00146E23"/>
    <w:rsid w:val="00146E36"/>
    <w:rsid w:val="00172A78"/>
    <w:rsid w:val="00187E04"/>
    <w:rsid w:val="001A1F24"/>
    <w:rsid w:val="001C6823"/>
    <w:rsid w:val="001C6D47"/>
    <w:rsid w:val="001D47BC"/>
    <w:rsid w:val="001E12C8"/>
    <w:rsid w:val="001F3C59"/>
    <w:rsid w:val="001F6E5F"/>
    <w:rsid w:val="0020550C"/>
    <w:rsid w:val="002344BA"/>
    <w:rsid w:val="0024199F"/>
    <w:rsid w:val="00241D04"/>
    <w:rsid w:val="0024262B"/>
    <w:rsid w:val="00275B00"/>
    <w:rsid w:val="00295F7A"/>
    <w:rsid w:val="002A350C"/>
    <w:rsid w:val="002D4CCC"/>
    <w:rsid w:val="002D6075"/>
    <w:rsid w:val="002D6C77"/>
    <w:rsid w:val="002E41BA"/>
    <w:rsid w:val="002E5BC4"/>
    <w:rsid w:val="002F0A4E"/>
    <w:rsid w:val="002F2512"/>
    <w:rsid w:val="002F684C"/>
    <w:rsid w:val="0030544C"/>
    <w:rsid w:val="0031618C"/>
    <w:rsid w:val="00316FCE"/>
    <w:rsid w:val="00327B05"/>
    <w:rsid w:val="00332828"/>
    <w:rsid w:val="00341100"/>
    <w:rsid w:val="0035041D"/>
    <w:rsid w:val="0036507B"/>
    <w:rsid w:val="00383B87"/>
    <w:rsid w:val="0039021A"/>
    <w:rsid w:val="003B549F"/>
    <w:rsid w:val="003C7F13"/>
    <w:rsid w:val="003D1EEC"/>
    <w:rsid w:val="003D7CE4"/>
    <w:rsid w:val="003E4B3D"/>
    <w:rsid w:val="00401680"/>
    <w:rsid w:val="00405919"/>
    <w:rsid w:val="004130A2"/>
    <w:rsid w:val="00435ACD"/>
    <w:rsid w:val="00445605"/>
    <w:rsid w:val="00456BEB"/>
    <w:rsid w:val="004637A7"/>
    <w:rsid w:val="004B0225"/>
    <w:rsid w:val="004B378B"/>
    <w:rsid w:val="004C2DCD"/>
    <w:rsid w:val="004D18D3"/>
    <w:rsid w:val="00501E9C"/>
    <w:rsid w:val="00507FFD"/>
    <w:rsid w:val="00526BF6"/>
    <w:rsid w:val="00527B4B"/>
    <w:rsid w:val="005302D3"/>
    <w:rsid w:val="00556BD4"/>
    <w:rsid w:val="00570C3B"/>
    <w:rsid w:val="00577B49"/>
    <w:rsid w:val="005A2336"/>
    <w:rsid w:val="005A73BA"/>
    <w:rsid w:val="005B260B"/>
    <w:rsid w:val="005C6D72"/>
    <w:rsid w:val="005F2D95"/>
    <w:rsid w:val="005F5D3B"/>
    <w:rsid w:val="00605A93"/>
    <w:rsid w:val="006264E5"/>
    <w:rsid w:val="0064562D"/>
    <w:rsid w:val="006534C2"/>
    <w:rsid w:val="00655F07"/>
    <w:rsid w:val="00662AE5"/>
    <w:rsid w:val="00670C43"/>
    <w:rsid w:val="006A50B0"/>
    <w:rsid w:val="006A55EC"/>
    <w:rsid w:val="006A651C"/>
    <w:rsid w:val="006B1A54"/>
    <w:rsid w:val="006D3481"/>
    <w:rsid w:val="00720283"/>
    <w:rsid w:val="007220D0"/>
    <w:rsid w:val="00734D37"/>
    <w:rsid w:val="00737478"/>
    <w:rsid w:val="00740889"/>
    <w:rsid w:val="00743EFF"/>
    <w:rsid w:val="00747FF0"/>
    <w:rsid w:val="00754CD7"/>
    <w:rsid w:val="0078012F"/>
    <w:rsid w:val="00784F49"/>
    <w:rsid w:val="00796533"/>
    <w:rsid w:val="007B3A29"/>
    <w:rsid w:val="007B65C5"/>
    <w:rsid w:val="007E7061"/>
    <w:rsid w:val="00812DF3"/>
    <w:rsid w:val="0083260B"/>
    <w:rsid w:val="00841D64"/>
    <w:rsid w:val="00876C5E"/>
    <w:rsid w:val="00880486"/>
    <w:rsid w:val="008A09A0"/>
    <w:rsid w:val="008E0BA1"/>
    <w:rsid w:val="008E39FD"/>
    <w:rsid w:val="008E5DEE"/>
    <w:rsid w:val="00912F12"/>
    <w:rsid w:val="00927778"/>
    <w:rsid w:val="0094215E"/>
    <w:rsid w:val="00954F64"/>
    <w:rsid w:val="00957CA8"/>
    <w:rsid w:val="00957E0E"/>
    <w:rsid w:val="0096490C"/>
    <w:rsid w:val="00987B60"/>
    <w:rsid w:val="0099751E"/>
    <w:rsid w:val="009A06FD"/>
    <w:rsid w:val="009A0E69"/>
    <w:rsid w:val="009C5F1F"/>
    <w:rsid w:val="009D0BB2"/>
    <w:rsid w:val="009D4A12"/>
    <w:rsid w:val="009F1B88"/>
    <w:rsid w:val="00A10818"/>
    <w:rsid w:val="00A408CF"/>
    <w:rsid w:val="00A4315A"/>
    <w:rsid w:val="00A51888"/>
    <w:rsid w:val="00A736AE"/>
    <w:rsid w:val="00A77141"/>
    <w:rsid w:val="00A779FD"/>
    <w:rsid w:val="00A86AAA"/>
    <w:rsid w:val="00AC13C8"/>
    <w:rsid w:val="00AC3B6F"/>
    <w:rsid w:val="00AC72B5"/>
    <w:rsid w:val="00AD5064"/>
    <w:rsid w:val="00AD75E2"/>
    <w:rsid w:val="00B0618D"/>
    <w:rsid w:val="00B21855"/>
    <w:rsid w:val="00B344B0"/>
    <w:rsid w:val="00B463EC"/>
    <w:rsid w:val="00B473E1"/>
    <w:rsid w:val="00B5455D"/>
    <w:rsid w:val="00B74141"/>
    <w:rsid w:val="00B7437D"/>
    <w:rsid w:val="00B7751B"/>
    <w:rsid w:val="00B77596"/>
    <w:rsid w:val="00B818B7"/>
    <w:rsid w:val="00B84248"/>
    <w:rsid w:val="00B9231A"/>
    <w:rsid w:val="00BA32A2"/>
    <w:rsid w:val="00BA3DC8"/>
    <w:rsid w:val="00BB0B21"/>
    <w:rsid w:val="00BC153B"/>
    <w:rsid w:val="00BD4BAF"/>
    <w:rsid w:val="00BD6551"/>
    <w:rsid w:val="00C11F96"/>
    <w:rsid w:val="00C13264"/>
    <w:rsid w:val="00C21267"/>
    <w:rsid w:val="00C363C6"/>
    <w:rsid w:val="00C466D0"/>
    <w:rsid w:val="00C57236"/>
    <w:rsid w:val="00C64F1E"/>
    <w:rsid w:val="00C752B6"/>
    <w:rsid w:val="00C92BC0"/>
    <w:rsid w:val="00C9755B"/>
    <w:rsid w:val="00CB1734"/>
    <w:rsid w:val="00CB1F6E"/>
    <w:rsid w:val="00CC4DC9"/>
    <w:rsid w:val="00CD3E97"/>
    <w:rsid w:val="00CF0473"/>
    <w:rsid w:val="00CF4EF6"/>
    <w:rsid w:val="00D02856"/>
    <w:rsid w:val="00D06372"/>
    <w:rsid w:val="00D27901"/>
    <w:rsid w:val="00D3266F"/>
    <w:rsid w:val="00D47EC5"/>
    <w:rsid w:val="00D5770B"/>
    <w:rsid w:val="00D57E4C"/>
    <w:rsid w:val="00D6482F"/>
    <w:rsid w:val="00D72FB3"/>
    <w:rsid w:val="00D96118"/>
    <w:rsid w:val="00DB4475"/>
    <w:rsid w:val="00DC2CCE"/>
    <w:rsid w:val="00DC3DC6"/>
    <w:rsid w:val="00DE5ED2"/>
    <w:rsid w:val="00DF29F8"/>
    <w:rsid w:val="00E01E99"/>
    <w:rsid w:val="00E0281B"/>
    <w:rsid w:val="00E07012"/>
    <w:rsid w:val="00E13F5D"/>
    <w:rsid w:val="00E14DB6"/>
    <w:rsid w:val="00E17DA5"/>
    <w:rsid w:val="00E27ED4"/>
    <w:rsid w:val="00E44A85"/>
    <w:rsid w:val="00E63CE9"/>
    <w:rsid w:val="00E64E48"/>
    <w:rsid w:val="00E7562E"/>
    <w:rsid w:val="00E82F26"/>
    <w:rsid w:val="00E82FDC"/>
    <w:rsid w:val="00E84C32"/>
    <w:rsid w:val="00EC46FE"/>
    <w:rsid w:val="00ED167E"/>
    <w:rsid w:val="00ED19DB"/>
    <w:rsid w:val="00EE082E"/>
    <w:rsid w:val="00EE60A2"/>
    <w:rsid w:val="00EF1515"/>
    <w:rsid w:val="00EF1F5F"/>
    <w:rsid w:val="00EF3B3B"/>
    <w:rsid w:val="00EF4AD0"/>
    <w:rsid w:val="00F22405"/>
    <w:rsid w:val="00F37D4D"/>
    <w:rsid w:val="00F45A54"/>
    <w:rsid w:val="00F51900"/>
    <w:rsid w:val="00F740E0"/>
    <w:rsid w:val="00F74D71"/>
    <w:rsid w:val="00F81376"/>
    <w:rsid w:val="00F863AA"/>
    <w:rsid w:val="00F87571"/>
    <w:rsid w:val="00F93D41"/>
    <w:rsid w:val="00FA72A6"/>
    <w:rsid w:val="00FA7D85"/>
    <w:rsid w:val="00FB1042"/>
    <w:rsid w:val="00FB118E"/>
    <w:rsid w:val="00FB55AA"/>
    <w:rsid w:val="00FB59BC"/>
    <w:rsid w:val="00FC5C12"/>
    <w:rsid w:val="00FE17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F6"/>
    <w:rPr>
      <w:lang w:val="en-GB"/>
    </w:rPr>
  </w:style>
  <w:style w:type="paragraph" w:styleId="Heading1">
    <w:name w:val="heading 1"/>
    <w:basedOn w:val="Normal"/>
    <w:next w:val="Normal"/>
    <w:link w:val="Heading1Char"/>
    <w:uiPriority w:val="9"/>
    <w:qFormat/>
    <w:rsid w:val="00CF4EF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4EF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CF4EF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4EF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4EF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4EF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4EF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4EF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4EF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097F4A"/>
    <w:pPr>
      <w:suppressLineNumbers/>
      <w:spacing w:before="120" w:after="120"/>
    </w:pPr>
    <w:rPr>
      <w:rFonts w:cs="Lohit Hindi"/>
      <w:i/>
      <w:iCs/>
      <w:sz w:val="24"/>
      <w:szCs w:val="24"/>
    </w:rPr>
  </w:style>
  <w:style w:type="character" w:styleId="Emphasis">
    <w:name w:val="Emphasis"/>
    <w:uiPriority w:val="20"/>
    <w:qFormat/>
    <w:rsid w:val="00CF4EF6"/>
    <w:rPr>
      <w:b/>
      <w:bCs/>
      <w:i/>
      <w:iCs/>
      <w:spacing w:val="10"/>
      <w:bdr w:val="none" w:sz="0" w:space="0" w:color="auto"/>
      <w:shd w:val="clear" w:color="auto" w:fill="auto"/>
    </w:rPr>
  </w:style>
  <w:style w:type="character" w:styleId="SubtleEmphasis">
    <w:name w:val="Subtle Emphasis"/>
    <w:uiPriority w:val="19"/>
    <w:qFormat/>
    <w:rsid w:val="00CF4EF6"/>
    <w:rPr>
      <w:i/>
      <w:iCs/>
    </w:rPr>
  </w:style>
  <w:style w:type="character" w:customStyle="1" w:styleId="Heading1Char">
    <w:name w:val="Heading 1 Char"/>
    <w:basedOn w:val="DefaultParagraphFont"/>
    <w:link w:val="Heading1"/>
    <w:uiPriority w:val="9"/>
    <w:rsid w:val="00CF4EF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F4E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4E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4EF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4EF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4EF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4EF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4EF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4EF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4EF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4EF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4EF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4EF6"/>
    <w:rPr>
      <w:rFonts w:asciiTheme="majorHAnsi" w:eastAsiaTheme="majorEastAsia" w:hAnsiTheme="majorHAnsi" w:cstheme="majorBidi"/>
      <w:i/>
      <w:iCs/>
      <w:spacing w:val="13"/>
      <w:sz w:val="24"/>
      <w:szCs w:val="24"/>
    </w:rPr>
  </w:style>
  <w:style w:type="character" w:styleId="Strong">
    <w:name w:val="Strong"/>
    <w:uiPriority w:val="22"/>
    <w:qFormat/>
    <w:rsid w:val="00CF4EF6"/>
    <w:rPr>
      <w:b/>
      <w:bCs/>
    </w:rPr>
  </w:style>
  <w:style w:type="paragraph" w:styleId="NoSpacing">
    <w:name w:val="No Spacing"/>
    <w:basedOn w:val="Normal"/>
    <w:uiPriority w:val="1"/>
    <w:qFormat/>
    <w:rsid w:val="00CF4EF6"/>
    <w:pPr>
      <w:spacing w:after="0" w:line="240" w:lineRule="auto"/>
    </w:pPr>
  </w:style>
  <w:style w:type="paragraph" w:styleId="ListParagraph">
    <w:name w:val="List Paragraph"/>
    <w:basedOn w:val="Normal"/>
    <w:uiPriority w:val="99"/>
    <w:qFormat/>
    <w:rsid w:val="00CF4EF6"/>
    <w:pPr>
      <w:ind w:left="720"/>
      <w:contextualSpacing/>
    </w:pPr>
  </w:style>
  <w:style w:type="paragraph" w:styleId="Quote">
    <w:name w:val="Quote"/>
    <w:basedOn w:val="Normal"/>
    <w:next w:val="Normal"/>
    <w:link w:val="QuoteChar"/>
    <w:uiPriority w:val="29"/>
    <w:qFormat/>
    <w:rsid w:val="00CF4EF6"/>
    <w:pPr>
      <w:spacing w:before="200" w:after="0"/>
      <w:ind w:left="360" w:right="360"/>
    </w:pPr>
    <w:rPr>
      <w:i/>
      <w:iCs/>
    </w:rPr>
  </w:style>
  <w:style w:type="character" w:customStyle="1" w:styleId="QuoteChar">
    <w:name w:val="Quote Char"/>
    <w:basedOn w:val="DefaultParagraphFont"/>
    <w:link w:val="Quote"/>
    <w:uiPriority w:val="29"/>
    <w:rsid w:val="00CF4EF6"/>
    <w:rPr>
      <w:i/>
      <w:iCs/>
    </w:rPr>
  </w:style>
  <w:style w:type="paragraph" w:styleId="IntenseQuote">
    <w:name w:val="Intense Quote"/>
    <w:basedOn w:val="Normal"/>
    <w:next w:val="Normal"/>
    <w:link w:val="IntenseQuoteChar"/>
    <w:uiPriority w:val="30"/>
    <w:qFormat/>
    <w:rsid w:val="00CF4EF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4EF6"/>
    <w:rPr>
      <w:b/>
      <w:bCs/>
      <w:i/>
      <w:iCs/>
    </w:rPr>
  </w:style>
  <w:style w:type="character" w:styleId="IntenseEmphasis">
    <w:name w:val="Intense Emphasis"/>
    <w:uiPriority w:val="21"/>
    <w:qFormat/>
    <w:rsid w:val="00CF4EF6"/>
    <w:rPr>
      <w:b/>
      <w:bCs/>
    </w:rPr>
  </w:style>
  <w:style w:type="character" w:styleId="SubtleReference">
    <w:name w:val="Subtle Reference"/>
    <w:uiPriority w:val="31"/>
    <w:qFormat/>
    <w:rsid w:val="00CF4EF6"/>
    <w:rPr>
      <w:smallCaps/>
    </w:rPr>
  </w:style>
  <w:style w:type="character" w:styleId="IntenseReference">
    <w:name w:val="Intense Reference"/>
    <w:uiPriority w:val="32"/>
    <w:qFormat/>
    <w:rsid w:val="00CF4EF6"/>
    <w:rPr>
      <w:smallCaps/>
      <w:spacing w:val="5"/>
      <w:u w:val="single"/>
    </w:rPr>
  </w:style>
  <w:style w:type="character" w:styleId="BookTitle">
    <w:name w:val="Book Title"/>
    <w:uiPriority w:val="33"/>
    <w:qFormat/>
    <w:rsid w:val="00CF4EF6"/>
    <w:rPr>
      <w:i/>
      <w:iCs/>
      <w:smallCaps/>
      <w:spacing w:val="5"/>
    </w:rPr>
  </w:style>
  <w:style w:type="paragraph" w:styleId="TOCHeading">
    <w:name w:val="TOC Heading"/>
    <w:basedOn w:val="Heading1"/>
    <w:next w:val="Normal"/>
    <w:uiPriority w:val="39"/>
    <w:unhideWhenUsed/>
    <w:qFormat/>
    <w:rsid w:val="00CF4EF6"/>
    <w:pPr>
      <w:outlineLvl w:val="9"/>
    </w:pPr>
  </w:style>
  <w:style w:type="paragraph" w:styleId="BalloonText">
    <w:name w:val="Balloon Text"/>
    <w:basedOn w:val="Normal"/>
    <w:link w:val="BalloonTextChar"/>
    <w:uiPriority w:val="99"/>
    <w:semiHidden/>
    <w:unhideWhenUsed/>
    <w:rsid w:val="00F8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AA"/>
    <w:rPr>
      <w:rFonts w:ascii="Tahoma" w:hAnsi="Tahoma" w:cs="Tahoma"/>
      <w:sz w:val="16"/>
      <w:szCs w:val="16"/>
      <w:lang w:val="en-GB"/>
    </w:rPr>
  </w:style>
  <w:style w:type="paragraph" w:customStyle="1" w:styleId="Normal1">
    <w:name w:val="Normal1"/>
    <w:rsid w:val="00D27901"/>
    <w:pPr>
      <w:spacing w:after="0" w:line="240" w:lineRule="auto"/>
    </w:pPr>
    <w:rPr>
      <w:rFonts w:ascii="Times New Roman" w:eastAsia="Times New Roman" w:hAnsi="Times New Roman" w:cs="Times New Roman"/>
      <w:color w:val="000000"/>
      <w:sz w:val="24"/>
      <w:szCs w:val="20"/>
      <w:lang w:val="el-GR" w:eastAsia="el-GR" w:bidi="ar-SA"/>
    </w:rPr>
  </w:style>
  <w:style w:type="table" w:customStyle="1" w:styleId="8">
    <w:name w:val="8"/>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7">
    <w:name w:val="7"/>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6">
    <w:name w:val="6"/>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57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57E0E"/>
    <w:rPr>
      <w:lang w:val="en-GB"/>
    </w:rPr>
  </w:style>
  <w:style w:type="paragraph" w:styleId="Footer">
    <w:name w:val="footer"/>
    <w:basedOn w:val="Normal"/>
    <w:link w:val="FooterChar"/>
    <w:uiPriority w:val="99"/>
    <w:unhideWhenUsed/>
    <w:rsid w:val="00957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7E0E"/>
    <w:rPr>
      <w:lang w:val="en-GB"/>
    </w:rPr>
  </w:style>
  <w:style w:type="character" w:styleId="Hyperlink">
    <w:name w:val="Hyperlink"/>
    <w:uiPriority w:val="99"/>
    <w:rsid w:val="00501E9C"/>
    <w:rPr>
      <w:color w:val="0000FF"/>
      <w:u w:val="single"/>
    </w:rPr>
  </w:style>
  <w:style w:type="table" w:styleId="TableGrid">
    <w:name w:val="Table Grid"/>
    <w:basedOn w:val="TableNormal"/>
    <w:uiPriority w:val="99"/>
    <w:rsid w:val="00501E9C"/>
    <w:pPr>
      <w:spacing w:after="0" w:line="240" w:lineRule="auto"/>
    </w:pPr>
    <w:rPr>
      <w:rFonts w:ascii="Calibri" w:eastAsia="Times New Roman" w:hAnsi="Calibri" w:cs="Calibri"/>
      <w:sz w:val="20"/>
      <w:szCs w:val="20"/>
      <w:lang w:val="el-GR" w:eastAsia="el-G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uiPriority w:val="99"/>
    <w:rsid w:val="00501E9C"/>
  </w:style>
  <w:style w:type="character" w:customStyle="1" w:styleId="fake-taxon-name-part">
    <w:name w:val="fake-taxon-name-part"/>
    <w:basedOn w:val="DefaultParagraphFont"/>
    <w:uiPriority w:val="99"/>
    <w:rsid w:val="00501E9C"/>
  </w:style>
  <w:style w:type="paragraph" w:styleId="NormalWeb">
    <w:name w:val="Normal (Web)"/>
    <w:basedOn w:val="Normal"/>
    <w:uiPriority w:val="99"/>
    <w:semiHidden/>
    <w:rsid w:val="00501E9C"/>
    <w:pPr>
      <w:spacing w:before="100" w:beforeAutospacing="1" w:after="100" w:afterAutospacing="1" w:line="240" w:lineRule="auto"/>
    </w:pPr>
    <w:rPr>
      <w:rFonts w:ascii="Times New Roman" w:eastAsia="Times New Roman" w:hAnsi="Times New Roman" w:cs="Times New Roman"/>
      <w:sz w:val="24"/>
      <w:szCs w:val="24"/>
      <w:lang w:val="el-GR" w:eastAsia="zh-CN" w:bidi="ar-SA"/>
    </w:rPr>
  </w:style>
  <w:style w:type="character" w:styleId="FollowedHyperlink">
    <w:name w:val="FollowedHyperlink"/>
    <w:uiPriority w:val="99"/>
    <w:semiHidden/>
    <w:rsid w:val="00501E9C"/>
    <w:rPr>
      <w:color w:val="800080"/>
      <w:u w:val="single"/>
    </w:rPr>
  </w:style>
  <w:style w:type="character" w:styleId="CommentReference">
    <w:name w:val="annotation reference"/>
    <w:uiPriority w:val="99"/>
    <w:semiHidden/>
    <w:rsid w:val="00501E9C"/>
    <w:rPr>
      <w:sz w:val="16"/>
      <w:szCs w:val="16"/>
    </w:rPr>
  </w:style>
  <w:style w:type="paragraph" w:styleId="CommentText">
    <w:name w:val="annotation text"/>
    <w:basedOn w:val="Normal"/>
    <w:link w:val="CommentTextChar"/>
    <w:uiPriority w:val="99"/>
    <w:semiHidden/>
    <w:rsid w:val="00501E9C"/>
    <w:rPr>
      <w:rFonts w:ascii="Calibri" w:eastAsia="Times New Roman" w:hAnsi="Calibri" w:cs="Calibri"/>
      <w:sz w:val="20"/>
      <w:szCs w:val="20"/>
      <w:lang w:val="el-GR" w:eastAsia="zh-CN" w:bidi="ar-SA"/>
    </w:rPr>
  </w:style>
  <w:style w:type="character" w:customStyle="1" w:styleId="CommentTextChar">
    <w:name w:val="Comment Text Char"/>
    <w:basedOn w:val="DefaultParagraphFont"/>
    <w:link w:val="CommentText"/>
    <w:uiPriority w:val="99"/>
    <w:semiHidden/>
    <w:rsid w:val="00501E9C"/>
    <w:rPr>
      <w:rFonts w:ascii="Calibri" w:eastAsia="Times New Roman" w:hAnsi="Calibri" w:cs="Calibri"/>
      <w:sz w:val="20"/>
      <w:szCs w:val="20"/>
      <w:lang w:val="el-GR" w:eastAsia="zh-CN" w:bidi="ar-SA"/>
    </w:rPr>
  </w:style>
  <w:style w:type="paragraph" w:styleId="CommentSubject">
    <w:name w:val="annotation subject"/>
    <w:basedOn w:val="CommentText"/>
    <w:next w:val="CommentText"/>
    <w:link w:val="CommentSubjectChar"/>
    <w:uiPriority w:val="99"/>
    <w:semiHidden/>
    <w:rsid w:val="00501E9C"/>
    <w:rPr>
      <w:b/>
      <w:bCs/>
    </w:rPr>
  </w:style>
  <w:style w:type="character" w:customStyle="1" w:styleId="CommentSubjectChar">
    <w:name w:val="Comment Subject Char"/>
    <w:basedOn w:val="CommentTextChar"/>
    <w:link w:val="CommentSubject"/>
    <w:uiPriority w:val="99"/>
    <w:semiHidden/>
    <w:rsid w:val="00501E9C"/>
    <w:rPr>
      <w:rFonts w:ascii="Calibri" w:eastAsia="Times New Roman" w:hAnsi="Calibri" w:cs="Calibri"/>
      <w:b/>
      <w:bCs/>
      <w:sz w:val="20"/>
      <w:szCs w:val="20"/>
      <w:lang w:val="el-GR" w:eastAsia="zh-CN" w:bidi="ar-SA"/>
    </w:rPr>
  </w:style>
  <w:style w:type="paragraph" w:styleId="TOC3">
    <w:name w:val="toc 3"/>
    <w:basedOn w:val="Normal"/>
    <w:next w:val="Normal"/>
    <w:autoRedefine/>
    <w:uiPriority w:val="99"/>
    <w:semiHidden/>
    <w:rsid w:val="00501E9C"/>
    <w:pPr>
      <w:widowControl w:val="0"/>
      <w:tabs>
        <w:tab w:val="right" w:leader="dot" w:pos="9061"/>
      </w:tabs>
      <w:autoSpaceDE w:val="0"/>
      <w:autoSpaceDN w:val="0"/>
      <w:spacing w:after="0" w:line="240" w:lineRule="auto"/>
      <w:ind w:left="471"/>
    </w:pPr>
    <w:rPr>
      <w:rFonts w:ascii="Calibri Light" w:eastAsia="Times New Roman" w:hAnsi="Calibri Light" w:cs="Calibri Light"/>
      <w:sz w:val="20"/>
      <w:szCs w:val="20"/>
      <w:lang w:bidi="ar-SA"/>
    </w:rPr>
  </w:style>
  <w:style w:type="paragraph" w:styleId="TOC1">
    <w:name w:val="toc 1"/>
    <w:basedOn w:val="Normal"/>
    <w:next w:val="Normal"/>
    <w:autoRedefine/>
    <w:uiPriority w:val="39"/>
    <w:unhideWhenUsed/>
    <w:rsid w:val="00D47EC5"/>
    <w:pPr>
      <w:spacing w:after="100"/>
    </w:pPr>
  </w:style>
  <w:style w:type="paragraph" w:styleId="TOC2">
    <w:name w:val="toc 2"/>
    <w:basedOn w:val="Normal"/>
    <w:next w:val="Normal"/>
    <w:autoRedefine/>
    <w:uiPriority w:val="39"/>
    <w:unhideWhenUsed/>
    <w:rsid w:val="00D47EC5"/>
    <w:pPr>
      <w:spacing w:after="100"/>
      <w:ind w:left="220"/>
    </w:pPr>
  </w:style>
  <w:style w:type="paragraph" w:styleId="FootnoteText">
    <w:name w:val="footnote text"/>
    <w:basedOn w:val="Normal"/>
    <w:link w:val="FootnoteTextChar"/>
    <w:uiPriority w:val="99"/>
    <w:semiHidden/>
    <w:unhideWhenUsed/>
    <w:rsid w:val="00B77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596"/>
    <w:rPr>
      <w:sz w:val="20"/>
      <w:szCs w:val="20"/>
      <w:lang w:val="en-GB"/>
    </w:rPr>
  </w:style>
  <w:style w:type="character" w:styleId="FootnoteReference">
    <w:name w:val="footnote reference"/>
    <w:basedOn w:val="DefaultParagraphFont"/>
    <w:uiPriority w:val="99"/>
    <w:semiHidden/>
    <w:unhideWhenUsed/>
    <w:rsid w:val="00B775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F6"/>
    <w:rPr>
      <w:lang w:val="en-GB"/>
    </w:rPr>
  </w:style>
  <w:style w:type="paragraph" w:styleId="Heading1">
    <w:name w:val="heading 1"/>
    <w:basedOn w:val="Normal"/>
    <w:next w:val="Normal"/>
    <w:link w:val="Heading1Char"/>
    <w:uiPriority w:val="9"/>
    <w:qFormat/>
    <w:rsid w:val="00CF4EF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4EF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CF4EF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4EF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4EF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4EF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4EF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4EF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4EF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097F4A"/>
    <w:pPr>
      <w:suppressLineNumbers/>
      <w:spacing w:before="120" w:after="120"/>
    </w:pPr>
    <w:rPr>
      <w:rFonts w:cs="Lohit Hindi"/>
      <w:i/>
      <w:iCs/>
      <w:sz w:val="24"/>
      <w:szCs w:val="24"/>
    </w:rPr>
  </w:style>
  <w:style w:type="character" w:styleId="Emphasis">
    <w:name w:val="Emphasis"/>
    <w:uiPriority w:val="20"/>
    <w:qFormat/>
    <w:rsid w:val="00CF4EF6"/>
    <w:rPr>
      <w:b/>
      <w:bCs/>
      <w:i/>
      <w:iCs/>
      <w:spacing w:val="10"/>
      <w:bdr w:val="none" w:sz="0" w:space="0" w:color="auto"/>
      <w:shd w:val="clear" w:color="auto" w:fill="auto"/>
    </w:rPr>
  </w:style>
  <w:style w:type="character" w:styleId="SubtleEmphasis">
    <w:name w:val="Subtle Emphasis"/>
    <w:uiPriority w:val="19"/>
    <w:qFormat/>
    <w:rsid w:val="00CF4EF6"/>
    <w:rPr>
      <w:i/>
      <w:iCs/>
    </w:rPr>
  </w:style>
  <w:style w:type="character" w:customStyle="1" w:styleId="Heading1Char">
    <w:name w:val="Heading 1 Char"/>
    <w:basedOn w:val="DefaultParagraphFont"/>
    <w:link w:val="Heading1"/>
    <w:uiPriority w:val="9"/>
    <w:rsid w:val="00CF4EF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F4E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4E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4EF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4EF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4EF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4EF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4EF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4EF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4EF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4EF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4EF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4EF6"/>
    <w:rPr>
      <w:rFonts w:asciiTheme="majorHAnsi" w:eastAsiaTheme="majorEastAsia" w:hAnsiTheme="majorHAnsi" w:cstheme="majorBidi"/>
      <w:i/>
      <w:iCs/>
      <w:spacing w:val="13"/>
      <w:sz w:val="24"/>
      <w:szCs w:val="24"/>
    </w:rPr>
  </w:style>
  <w:style w:type="character" w:styleId="Strong">
    <w:name w:val="Strong"/>
    <w:uiPriority w:val="22"/>
    <w:qFormat/>
    <w:rsid w:val="00CF4EF6"/>
    <w:rPr>
      <w:b/>
      <w:bCs/>
    </w:rPr>
  </w:style>
  <w:style w:type="paragraph" w:styleId="NoSpacing">
    <w:name w:val="No Spacing"/>
    <w:basedOn w:val="Normal"/>
    <w:uiPriority w:val="1"/>
    <w:qFormat/>
    <w:rsid w:val="00CF4EF6"/>
    <w:pPr>
      <w:spacing w:after="0" w:line="240" w:lineRule="auto"/>
    </w:pPr>
  </w:style>
  <w:style w:type="paragraph" w:styleId="ListParagraph">
    <w:name w:val="List Paragraph"/>
    <w:basedOn w:val="Normal"/>
    <w:uiPriority w:val="99"/>
    <w:qFormat/>
    <w:rsid w:val="00CF4EF6"/>
    <w:pPr>
      <w:ind w:left="720"/>
      <w:contextualSpacing/>
    </w:pPr>
  </w:style>
  <w:style w:type="paragraph" w:styleId="Quote">
    <w:name w:val="Quote"/>
    <w:basedOn w:val="Normal"/>
    <w:next w:val="Normal"/>
    <w:link w:val="QuoteChar"/>
    <w:uiPriority w:val="29"/>
    <w:qFormat/>
    <w:rsid w:val="00CF4EF6"/>
    <w:pPr>
      <w:spacing w:before="200" w:after="0"/>
      <w:ind w:left="360" w:right="360"/>
    </w:pPr>
    <w:rPr>
      <w:i/>
      <w:iCs/>
    </w:rPr>
  </w:style>
  <w:style w:type="character" w:customStyle="1" w:styleId="QuoteChar">
    <w:name w:val="Quote Char"/>
    <w:basedOn w:val="DefaultParagraphFont"/>
    <w:link w:val="Quote"/>
    <w:uiPriority w:val="29"/>
    <w:rsid w:val="00CF4EF6"/>
    <w:rPr>
      <w:i/>
      <w:iCs/>
    </w:rPr>
  </w:style>
  <w:style w:type="paragraph" w:styleId="IntenseQuote">
    <w:name w:val="Intense Quote"/>
    <w:basedOn w:val="Normal"/>
    <w:next w:val="Normal"/>
    <w:link w:val="IntenseQuoteChar"/>
    <w:uiPriority w:val="30"/>
    <w:qFormat/>
    <w:rsid w:val="00CF4EF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4EF6"/>
    <w:rPr>
      <w:b/>
      <w:bCs/>
      <w:i/>
      <w:iCs/>
    </w:rPr>
  </w:style>
  <w:style w:type="character" w:styleId="IntenseEmphasis">
    <w:name w:val="Intense Emphasis"/>
    <w:uiPriority w:val="21"/>
    <w:qFormat/>
    <w:rsid w:val="00CF4EF6"/>
    <w:rPr>
      <w:b/>
      <w:bCs/>
    </w:rPr>
  </w:style>
  <w:style w:type="character" w:styleId="SubtleReference">
    <w:name w:val="Subtle Reference"/>
    <w:uiPriority w:val="31"/>
    <w:qFormat/>
    <w:rsid w:val="00CF4EF6"/>
    <w:rPr>
      <w:smallCaps/>
    </w:rPr>
  </w:style>
  <w:style w:type="character" w:styleId="IntenseReference">
    <w:name w:val="Intense Reference"/>
    <w:uiPriority w:val="32"/>
    <w:qFormat/>
    <w:rsid w:val="00CF4EF6"/>
    <w:rPr>
      <w:smallCaps/>
      <w:spacing w:val="5"/>
      <w:u w:val="single"/>
    </w:rPr>
  </w:style>
  <w:style w:type="character" w:styleId="BookTitle">
    <w:name w:val="Book Title"/>
    <w:uiPriority w:val="33"/>
    <w:qFormat/>
    <w:rsid w:val="00CF4EF6"/>
    <w:rPr>
      <w:i/>
      <w:iCs/>
      <w:smallCaps/>
      <w:spacing w:val="5"/>
    </w:rPr>
  </w:style>
  <w:style w:type="paragraph" w:styleId="TOCHeading">
    <w:name w:val="TOC Heading"/>
    <w:basedOn w:val="Heading1"/>
    <w:next w:val="Normal"/>
    <w:uiPriority w:val="39"/>
    <w:unhideWhenUsed/>
    <w:qFormat/>
    <w:rsid w:val="00CF4EF6"/>
    <w:pPr>
      <w:outlineLvl w:val="9"/>
    </w:pPr>
  </w:style>
  <w:style w:type="paragraph" w:styleId="BalloonText">
    <w:name w:val="Balloon Text"/>
    <w:basedOn w:val="Normal"/>
    <w:link w:val="BalloonTextChar"/>
    <w:uiPriority w:val="99"/>
    <w:semiHidden/>
    <w:unhideWhenUsed/>
    <w:rsid w:val="00F8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AA"/>
    <w:rPr>
      <w:rFonts w:ascii="Tahoma" w:hAnsi="Tahoma" w:cs="Tahoma"/>
      <w:sz w:val="16"/>
      <w:szCs w:val="16"/>
      <w:lang w:val="en-GB"/>
    </w:rPr>
  </w:style>
  <w:style w:type="paragraph" w:customStyle="1" w:styleId="Normal1">
    <w:name w:val="Normal1"/>
    <w:rsid w:val="00D27901"/>
    <w:pPr>
      <w:spacing w:after="0" w:line="240" w:lineRule="auto"/>
    </w:pPr>
    <w:rPr>
      <w:rFonts w:ascii="Times New Roman" w:eastAsia="Times New Roman" w:hAnsi="Times New Roman" w:cs="Times New Roman"/>
      <w:color w:val="000000"/>
      <w:sz w:val="24"/>
      <w:szCs w:val="20"/>
      <w:lang w:val="el-GR" w:eastAsia="el-GR" w:bidi="ar-SA"/>
    </w:rPr>
  </w:style>
  <w:style w:type="table" w:customStyle="1" w:styleId="8">
    <w:name w:val="8"/>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7">
    <w:name w:val="7"/>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6">
    <w:name w:val="6"/>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57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57E0E"/>
    <w:rPr>
      <w:lang w:val="en-GB"/>
    </w:rPr>
  </w:style>
  <w:style w:type="paragraph" w:styleId="Footer">
    <w:name w:val="footer"/>
    <w:basedOn w:val="Normal"/>
    <w:link w:val="FooterChar"/>
    <w:uiPriority w:val="99"/>
    <w:unhideWhenUsed/>
    <w:rsid w:val="00957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7E0E"/>
    <w:rPr>
      <w:lang w:val="en-GB"/>
    </w:rPr>
  </w:style>
  <w:style w:type="character" w:styleId="Hyperlink">
    <w:name w:val="Hyperlink"/>
    <w:uiPriority w:val="99"/>
    <w:rsid w:val="00501E9C"/>
    <w:rPr>
      <w:color w:val="0000FF"/>
      <w:u w:val="single"/>
    </w:rPr>
  </w:style>
  <w:style w:type="table" w:styleId="TableGrid">
    <w:name w:val="Table Grid"/>
    <w:basedOn w:val="TableNormal"/>
    <w:uiPriority w:val="99"/>
    <w:rsid w:val="00501E9C"/>
    <w:pPr>
      <w:spacing w:after="0" w:line="240" w:lineRule="auto"/>
    </w:pPr>
    <w:rPr>
      <w:rFonts w:ascii="Calibri" w:eastAsia="Times New Roman" w:hAnsi="Calibri" w:cs="Calibri"/>
      <w:sz w:val="20"/>
      <w:szCs w:val="20"/>
      <w:lang w:val="el-GR" w:eastAsia="el-G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uiPriority w:val="99"/>
    <w:rsid w:val="00501E9C"/>
  </w:style>
  <w:style w:type="character" w:customStyle="1" w:styleId="fake-taxon-name-part">
    <w:name w:val="fake-taxon-name-part"/>
    <w:basedOn w:val="DefaultParagraphFont"/>
    <w:uiPriority w:val="99"/>
    <w:rsid w:val="00501E9C"/>
  </w:style>
  <w:style w:type="paragraph" w:styleId="NormalWeb">
    <w:name w:val="Normal (Web)"/>
    <w:basedOn w:val="Normal"/>
    <w:uiPriority w:val="99"/>
    <w:semiHidden/>
    <w:rsid w:val="00501E9C"/>
    <w:pPr>
      <w:spacing w:before="100" w:beforeAutospacing="1" w:after="100" w:afterAutospacing="1" w:line="240" w:lineRule="auto"/>
    </w:pPr>
    <w:rPr>
      <w:rFonts w:ascii="Times New Roman" w:eastAsia="Times New Roman" w:hAnsi="Times New Roman" w:cs="Times New Roman"/>
      <w:sz w:val="24"/>
      <w:szCs w:val="24"/>
      <w:lang w:val="el-GR" w:eastAsia="zh-CN" w:bidi="ar-SA"/>
    </w:rPr>
  </w:style>
  <w:style w:type="character" w:styleId="FollowedHyperlink">
    <w:name w:val="FollowedHyperlink"/>
    <w:uiPriority w:val="99"/>
    <w:semiHidden/>
    <w:rsid w:val="00501E9C"/>
    <w:rPr>
      <w:color w:val="800080"/>
      <w:u w:val="single"/>
    </w:rPr>
  </w:style>
  <w:style w:type="character" w:styleId="CommentReference">
    <w:name w:val="annotation reference"/>
    <w:uiPriority w:val="99"/>
    <w:semiHidden/>
    <w:rsid w:val="00501E9C"/>
    <w:rPr>
      <w:sz w:val="16"/>
      <w:szCs w:val="16"/>
    </w:rPr>
  </w:style>
  <w:style w:type="paragraph" w:styleId="CommentText">
    <w:name w:val="annotation text"/>
    <w:basedOn w:val="Normal"/>
    <w:link w:val="CommentTextChar"/>
    <w:uiPriority w:val="99"/>
    <w:semiHidden/>
    <w:rsid w:val="00501E9C"/>
    <w:rPr>
      <w:rFonts w:ascii="Calibri" w:eastAsia="Times New Roman" w:hAnsi="Calibri" w:cs="Calibri"/>
      <w:sz w:val="20"/>
      <w:szCs w:val="20"/>
      <w:lang w:val="el-GR" w:eastAsia="zh-CN" w:bidi="ar-SA"/>
    </w:rPr>
  </w:style>
  <w:style w:type="character" w:customStyle="1" w:styleId="CommentTextChar">
    <w:name w:val="Comment Text Char"/>
    <w:basedOn w:val="DefaultParagraphFont"/>
    <w:link w:val="CommentText"/>
    <w:uiPriority w:val="99"/>
    <w:semiHidden/>
    <w:rsid w:val="00501E9C"/>
    <w:rPr>
      <w:rFonts w:ascii="Calibri" w:eastAsia="Times New Roman" w:hAnsi="Calibri" w:cs="Calibri"/>
      <w:sz w:val="20"/>
      <w:szCs w:val="20"/>
      <w:lang w:val="el-GR" w:eastAsia="zh-CN" w:bidi="ar-SA"/>
    </w:rPr>
  </w:style>
  <w:style w:type="paragraph" w:styleId="CommentSubject">
    <w:name w:val="annotation subject"/>
    <w:basedOn w:val="CommentText"/>
    <w:next w:val="CommentText"/>
    <w:link w:val="CommentSubjectChar"/>
    <w:uiPriority w:val="99"/>
    <w:semiHidden/>
    <w:rsid w:val="00501E9C"/>
    <w:rPr>
      <w:b/>
      <w:bCs/>
    </w:rPr>
  </w:style>
  <w:style w:type="character" w:customStyle="1" w:styleId="CommentSubjectChar">
    <w:name w:val="Comment Subject Char"/>
    <w:basedOn w:val="CommentTextChar"/>
    <w:link w:val="CommentSubject"/>
    <w:uiPriority w:val="99"/>
    <w:semiHidden/>
    <w:rsid w:val="00501E9C"/>
    <w:rPr>
      <w:rFonts w:ascii="Calibri" w:eastAsia="Times New Roman" w:hAnsi="Calibri" w:cs="Calibri"/>
      <w:b/>
      <w:bCs/>
      <w:sz w:val="20"/>
      <w:szCs w:val="20"/>
      <w:lang w:val="el-GR" w:eastAsia="zh-CN" w:bidi="ar-SA"/>
    </w:rPr>
  </w:style>
  <w:style w:type="paragraph" w:styleId="TOC3">
    <w:name w:val="toc 3"/>
    <w:basedOn w:val="Normal"/>
    <w:next w:val="Normal"/>
    <w:autoRedefine/>
    <w:uiPriority w:val="99"/>
    <w:semiHidden/>
    <w:rsid w:val="00501E9C"/>
    <w:pPr>
      <w:widowControl w:val="0"/>
      <w:tabs>
        <w:tab w:val="right" w:leader="dot" w:pos="9061"/>
      </w:tabs>
      <w:autoSpaceDE w:val="0"/>
      <w:autoSpaceDN w:val="0"/>
      <w:spacing w:after="0" w:line="240" w:lineRule="auto"/>
      <w:ind w:left="471"/>
    </w:pPr>
    <w:rPr>
      <w:rFonts w:ascii="Calibri Light" w:eastAsia="Times New Roman" w:hAnsi="Calibri Light" w:cs="Calibri Light"/>
      <w:sz w:val="20"/>
      <w:szCs w:val="20"/>
      <w:lang w:bidi="ar-SA"/>
    </w:rPr>
  </w:style>
  <w:style w:type="paragraph" w:styleId="TOC1">
    <w:name w:val="toc 1"/>
    <w:basedOn w:val="Normal"/>
    <w:next w:val="Normal"/>
    <w:autoRedefine/>
    <w:uiPriority w:val="39"/>
    <w:unhideWhenUsed/>
    <w:rsid w:val="00D47EC5"/>
    <w:pPr>
      <w:spacing w:after="100"/>
    </w:pPr>
  </w:style>
  <w:style w:type="paragraph" w:styleId="TOC2">
    <w:name w:val="toc 2"/>
    <w:basedOn w:val="Normal"/>
    <w:next w:val="Normal"/>
    <w:autoRedefine/>
    <w:uiPriority w:val="39"/>
    <w:unhideWhenUsed/>
    <w:rsid w:val="00D47EC5"/>
    <w:pPr>
      <w:spacing w:after="100"/>
      <w:ind w:left="220"/>
    </w:pPr>
  </w:style>
  <w:style w:type="paragraph" w:styleId="FootnoteText">
    <w:name w:val="footnote text"/>
    <w:basedOn w:val="Normal"/>
    <w:link w:val="FootnoteTextChar"/>
    <w:uiPriority w:val="99"/>
    <w:semiHidden/>
    <w:unhideWhenUsed/>
    <w:rsid w:val="00B77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596"/>
    <w:rPr>
      <w:sz w:val="20"/>
      <w:szCs w:val="20"/>
      <w:lang w:val="en-GB"/>
    </w:rPr>
  </w:style>
  <w:style w:type="character" w:styleId="FootnoteReference">
    <w:name w:val="footnote reference"/>
    <w:basedOn w:val="DefaultParagraphFont"/>
    <w:uiPriority w:val="99"/>
    <w:semiHidden/>
    <w:unhideWhenUsed/>
    <w:rsid w:val="00B77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rifa@hcmr.g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rifa@hcmr.g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6B7F3-56E1-4C04-917A-569FE7DB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31</Pages>
  <Words>7206</Words>
  <Characters>38917</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admin</cp:lastModifiedBy>
  <cp:revision>74</cp:revision>
  <cp:lastPrinted>2015-02-05T15:31:00Z</cp:lastPrinted>
  <dcterms:created xsi:type="dcterms:W3CDTF">2015-02-05T15:20:00Z</dcterms:created>
  <dcterms:modified xsi:type="dcterms:W3CDTF">2015-11-25T11:37:00Z</dcterms:modified>
</cp:coreProperties>
</file>