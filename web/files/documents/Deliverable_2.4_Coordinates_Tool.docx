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01" w:rsidRPr="002835E4" w:rsidRDefault="00D27901">
      <w:r w:rsidRPr="002835E4">
        <w:rPr>
          <w:noProof/>
          <w:lang w:val="el-GR" w:eastAsia="el-G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-923925</wp:posOffset>
            </wp:positionV>
            <wp:extent cx="1133475" cy="1000125"/>
            <wp:effectExtent l="19050" t="0" r="9525" b="0"/>
            <wp:wrapNone/>
            <wp:docPr id="3" name="Picture 2" descr="LifewatchLogo10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watchLogo1000p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35E4">
        <w:rPr>
          <w:noProof/>
          <w:lang w:val="el-GR" w:eastAsia="el-G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-923925</wp:posOffset>
            </wp:positionV>
            <wp:extent cx="7596505" cy="1000125"/>
            <wp:effectExtent l="19050" t="0" r="4445" b="0"/>
            <wp:wrapNone/>
            <wp:docPr id="1" name="Picture 0" descr="LWbanner_higher 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banner_higher resolution.png"/>
                    <pic:cNvPicPr/>
                  </pic:nvPicPr>
                  <pic:blipFill>
                    <a:blip r:embed="rId9" cstate="print"/>
                    <a:srcRect l="875"/>
                    <a:stretch>
                      <a:fillRect/>
                    </a:stretch>
                  </pic:blipFill>
                  <pic:spPr>
                    <a:xfrm>
                      <a:off x="0" y="0"/>
                      <a:ext cx="759650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901" w:rsidRPr="002835E4" w:rsidRDefault="00D27901"/>
    <w:p w:rsidR="00D27901" w:rsidRPr="002835E4" w:rsidRDefault="0031618C" w:rsidP="00D27901">
      <w:pPr>
        <w:pStyle w:val="Normal1"/>
        <w:jc w:val="center"/>
        <w:rPr>
          <w:rFonts w:asciiTheme="minorHAnsi" w:hAnsiTheme="minorHAnsi"/>
          <w:i/>
          <w:sz w:val="32"/>
          <w:szCs w:val="32"/>
          <w:lang w:val="en-US"/>
        </w:rPr>
      </w:pPr>
      <w:r w:rsidRPr="002835E4">
        <w:rPr>
          <w:rFonts w:asciiTheme="minorHAnsi" w:hAnsiTheme="minorHAnsi"/>
          <w:b/>
          <w:i/>
          <w:color w:val="1F497D"/>
          <w:sz w:val="32"/>
          <w:szCs w:val="32"/>
          <w:lang w:val="en-US"/>
        </w:rPr>
        <w:t>Deliverable 2.</w:t>
      </w:r>
      <w:r w:rsidR="002E2F8F">
        <w:rPr>
          <w:rFonts w:asciiTheme="minorHAnsi" w:hAnsiTheme="minorHAnsi"/>
          <w:b/>
          <w:i/>
          <w:color w:val="1F497D"/>
          <w:sz w:val="32"/>
          <w:szCs w:val="32"/>
          <w:lang w:val="en-US"/>
        </w:rPr>
        <w:t>5: Coordinates</w:t>
      </w:r>
      <w:r w:rsidR="006F3F81">
        <w:rPr>
          <w:rFonts w:asciiTheme="minorHAnsi" w:hAnsiTheme="minorHAnsi"/>
          <w:b/>
          <w:i/>
          <w:color w:val="1F497D"/>
          <w:sz w:val="32"/>
          <w:szCs w:val="32"/>
          <w:lang w:val="en-US"/>
        </w:rPr>
        <w:t xml:space="preserve"> Transformation</w:t>
      </w:r>
      <w:r w:rsidR="002E2F8F">
        <w:rPr>
          <w:rFonts w:asciiTheme="minorHAnsi" w:hAnsiTheme="minorHAnsi"/>
          <w:b/>
          <w:i/>
          <w:color w:val="1F497D"/>
          <w:sz w:val="32"/>
          <w:szCs w:val="32"/>
          <w:lang w:val="en-US"/>
        </w:rPr>
        <w:t xml:space="preserve"> Tool</w:t>
      </w: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  <w:lang w:val="en-US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  <w:lang w:val="en-US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  <w:lang w:val="en-US"/>
        </w:rPr>
      </w:pPr>
    </w:p>
    <w:tbl>
      <w:tblPr>
        <w:tblStyle w:val="8"/>
        <w:tblW w:w="8420" w:type="dxa"/>
        <w:tblBorders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5598"/>
      </w:tblGrid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Document</w:t>
            </w:r>
            <w:proofErr w:type="spellEnd"/>
            <w:r w:rsidRPr="002835E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5598" w:type="dxa"/>
          </w:tcPr>
          <w:p w:rsidR="00D27901" w:rsidRPr="002835E4" w:rsidRDefault="0039021A" w:rsidP="006F3F81">
            <w:pPr>
              <w:pStyle w:val="Normal1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835E4">
              <w:rPr>
                <w:rFonts w:asciiTheme="minorHAnsi" w:hAnsiTheme="minorHAnsi"/>
                <w:sz w:val="22"/>
                <w:szCs w:val="22"/>
                <w:lang w:val="en-US"/>
              </w:rPr>
              <w:t>Deliverable 2.</w:t>
            </w:r>
            <w:r w:rsidR="006F3F81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  <w:r w:rsidR="001B5F2F" w:rsidRPr="002835E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: </w:t>
            </w:r>
            <w:r w:rsidR="006F3F81">
              <w:rPr>
                <w:rFonts w:asciiTheme="minorHAnsi" w:hAnsiTheme="minorHAnsi"/>
                <w:sz w:val="22"/>
                <w:szCs w:val="22"/>
                <w:lang w:val="en-US"/>
              </w:rPr>
              <w:t>Coordinates Transformation Tool</w:t>
            </w: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98" w:type="dxa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7901" w:rsidRPr="002835E4" w:rsidTr="0039021A">
        <w:trPr>
          <w:trHeight w:val="240"/>
        </w:trPr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Due</w:t>
            </w:r>
            <w:proofErr w:type="spellEnd"/>
            <w:r w:rsidRPr="002835E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5598" w:type="dxa"/>
          </w:tcPr>
          <w:p w:rsidR="00D27901" w:rsidRPr="002835E4" w:rsidRDefault="006579D4" w:rsidP="006579D4">
            <w:pPr>
              <w:pStyle w:val="Normal1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31</w:t>
            </w:r>
            <w:r w:rsidR="00E07012" w:rsidRPr="002835E4">
              <w:rPr>
                <w:rFonts w:asciiTheme="minorHAnsi" w:hAnsiTheme="minorHAnsi"/>
                <w:sz w:val="22"/>
                <w:szCs w:val="22"/>
                <w:lang w:val="en-US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10</w:t>
            </w:r>
            <w:r w:rsidR="00E07012" w:rsidRPr="002835E4">
              <w:rPr>
                <w:rFonts w:asciiTheme="minorHAnsi" w:hAnsiTheme="minorHAnsi"/>
                <w:sz w:val="22"/>
                <w:szCs w:val="22"/>
                <w:lang w:val="en-US"/>
              </w:rPr>
              <w:t>/2015</w:t>
            </w: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Date</w:t>
            </w:r>
            <w:proofErr w:type="spellEnd"/>
            <w:r w:rsidRPr="002835E4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submission</w:t>
            </w:r>
            <w:proofErr w:type="spellEnd"/>
          </w:p>
        </w:tc>
        <w:tc>
          <w:tcPr>
            <w:tcW w:w="5598" w:type="dxa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57E4C" w:rsidRPr="002835E4" w:rsidTr="0039021A">
        <w:tc>
          <w:tcPr>
            <w:tcW w:w="2822" w:type="dxa"/>
          </w:tcPr>
          <w:p w:rsidR="00D57E4C" w:rsidRPr="002835E4" w:rsidRDefault="00D57E4C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98" w:type="dxa"/>
          </w:tcPr>
          <w:p w:rsidR="00D57E4C" w:rsidRPr="002835E4" w:rsidRDefault="00D57E4C" w:rsidP="0039021A">
            <w:pPr>
              <w:pStyle w:val="Normal1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Lead</w:t>
            </w:r>
            <w:proofErr w:type="spellEnd"/>
            <w:r w:rsidRPr="002835E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beneficiary</w:t>
            </w:r>
            <w:proofErr w:type="spellEnd"/>
          </w:p>
        </w:tc>
        <w:tc>
          <w:tcPr>
            <w:tcW w:w="5598" w:type="dxa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835E4">
              <w:rPr>
                <w:rFonts w:asciiTheme="minorHAnsi" w:hAnsiTheme="minorHAnsi"/>
                <w:sz w:val="22"/>
                <w:szCs w:val="22"/>
                <w:lang w:val="en-US"/>
              </w:rPr>
              <w:t>Hellenic Centre for Marine Research</w:t>
            </w: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5598" w:type="dxa"/>
          </w:tcPr>
          <w:p w:rsidR="00D27901" w:rsidRPr="002835E4" w:rsidRDefault="0064562D" w:rsidP="0039021A">
            <w:pPr>
              <w:pStyle w:val="Normal1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835E4">
              <w:rPr>
                <w:rFonts w:asciiTheme="minorHAnsi" w:hAnsiTheme="minorHAnsi"/>
                <w:sz w:val="22"/>
                <w:szCs w:val="22"/>
                <w:lang w:val="en-US"/>
              </w:rPr>
              <w:t>FORTH/ICS/ISL</w:t>
            </w:r>
          </w:p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Dissemination</w:t>
            </w:r>
            <w:proofErr w:type="spellEnd"/>
            <w:r w:rsidRPr="002835E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Level</w:t>
            </w:r>
            <w:proofErr w:type="spellEnd"/>
            <w:r w:rsidRPr="002835E4">
              <w:rPr>
                <w:rFonts w:asciiTheme="minorHAnsi" w:hAnsiTheme="minorHAnsi"/>
                <w:sz w:val="22"/>
                <w:szCs w:val="22"/>
              </w:rPr>
              <w:t>*</w:t>
            </w:r>
            <w:r w:rsidRPr="002835E4">
              <w:rPr>
                <w:rFonts w:asciiTheme="minorHAnsi" w:hAnsiTheme="minorHAnsi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98" w:type="dxa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2835E4">
              <w:rPr>
                <w:rFonts w:asciiTheme="minorHAnsi" w:hAnsiTheme="minorHAnsi"/>
                <w:sz w:val="22"/>
                <w:szCs w:val="22"/>
              </w:rPr>
              <w:t>RE</w:t>
            </w: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Nature</w:t>
            </w:r>
            <w:proofErr w:type="spellEnd"/>
          </w:p>
        </w:tc>
        <w:tc>
          <w:tcPr>
            <w:tcW w:w="5598" w:type="dxa"/>
          </w:tcPr>
          <w:p w:rsidR="00D27901" w:rsidRPr="002835E4" w:rsidRDefault="0031618C" w:rsidP="0039021A">
            <w:pPr>
              <w:pStyle w:val="Normal1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835E4">
              <w:rPr>
                <w:rFonts w:asciiTheme="minorHAnsi" w:hAnsiTheme="minorHAnsi"/>
                <w:sz w:val="22"/>
                <w:szCs w:val="22"/>
                <w:lang w:val="en-US"/>
              </w:rPr>
              <w:t>Deliverable</w:t>
            </w:r>
          </w:p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2835E4">
              <w:rPr>
                <w:rFonts w:asciiTheme="minorHAnsi" w:hAnsiTheme="minorHAnsi"/>
                <w:sz w:val="22"/>
                <w:szCs w:val="22"/>
              </w:rPr>
              <w:t xml:space="preserve">Status of the </w:t>
            </w: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Document</w:t>
            </w:r>
            <w:proofErr w:type="spellEnd"/>
          </w:p>
        </w:tc>
        <w:tc>
          <w:tcPr>
            <w:tcW w:w="5598" w:type="dxa"/>
          </w:tcPr>
          <w:p w:rsidR="00D27901" w:rsidRPr="002835E4" w:rsidRDefault="00E07012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  <w:r w:rsidRPr="002835E4"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  <w:r w:rsidRPr="002835E4">
              <w:rPr>
                <w:rFonts w:asciiTheme="minorHAnsi" w:hAnsiTheme="minorHAnsi"/>
                <w:sz w:val="22"/>
                <w:szCs w:val="22"/>
                <w:vertAlign w:val="superscript"/>
                <w:lang w:val="en-US"/>
              </w:rPr>
              <w:t>st</w:t>
            </w:r>
            <w:r w:rsidRPr="002835E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27901" w:rsidRPr="002835E4">
              <w:rPr>
                <w:rFonts w:asciiTheme="minorHAnsi" w:hAnsiTheme="minorHAnsi"/>
                <w:sz w:val="22"/>
                <w:szCs w:val="22"/>
              </w:rPr>
              <w:t>Draft</w:t>
            </w:r>
            <w:proofErr w:type="spellEnd"/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835E4">
              <w:rPr>
                <w:rFonts w:asciiTheme="minorHAnsi" w:hAnsiTheme="minorHAnsi"/>
                <w:sz w:val="22"/>
                <w:szCs w:val="22"/>
              </w:rPr>
              <w:t>Version</w:t>
            </w:r>
            <w:proofErr w:type="spellEnd"/>
          </w:p>
        </w:tc>
        <w:tc>
          <w:tcPr>
            <w:tcW w:w="5598" w:type="dxa"/>
          </w:tcPr>
          <w:p w:rsidR="00D27901" w:rsidRPr="002835E4" w:rsidRDefault="00E07012" w:rsidP="0039021A">
            <w:pPr>
              <w:pStyle w:val="Normal1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835E4">
              <w:rPr>
                <w:rFonts w:asciiTheme="minorHAnsi" w:hAnsiTheme="minorHAnsi"/>
                <w:sz w:val="22"/>
                <w:szCs w:val="22"/>
                <w:lang w:val="en-US"/>
              </w:rPr>
              <w:t>1.0</w:t>
            </w:r>
          </w:p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98" w:type="dxa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7901" w:rsidRPr="002835E4" w:rsidTr="0039021A">
        <w:tc>
          <w:tcPr>
            <w:tcW w:w="2822" w:type="dxa"/>
          </w:tcPr>
          <w:p w:rsidR="00D27901" w:rsidRPr="002835E4" w:rsidRDefault="00D27901" w:rsidP="0039021A">
            <w:pPr>
              <w:pStyle w:val="Normal1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98" w:type="dxa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</w:rPr>
      </w:pPr>
    </w:p>
    <w:tbl>
      <w:tblPr>
        <w:tblStyle w:val="7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6690"/>
      </w:tblGrid>
      <w:tr w:rsidR="00D27901" w:rsidRPr="002835E4" w:rsidTr="0039021A">
        <w:trPr>
          <w:trHeight w:val="380"/>
        </w:trPr>
        <w:tc>
          <w:tcPr>
            <w:tcW w:w="1815" w:type="dxa"/>
            <w:tcBorders>
              <w:bottom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tabs>
                <w:tab w:val="left" w:pos="295"/>
              </w:tabs>
              <w:jc w:val="center"/>
              <w:rPr>
                <w:rFonts w:asciiTheme="minorHAnsi" w:hAnsiTheme="minorHAnsi"/>
                <w:sz w:val="20"/>
              </w:rPr>
            </w:pPr>
            <w:r w:rsidRPr="002835E4">
              <w:rPr>
                <w:rFonts w:asciiTheme="minorHAnsi" w:hAnsiTheme="minorHAnsi"/>
                <w:b/>
                <w:sz w:val="20"/>
              </w:rPr>
              <w:t>*</w:t>
            </w:r>
            <w:r w:rsidRPr="002835E4">
              <w:rPr>
                <w:rFonts w:asciiTheme="minorHAnsi" w:hAnsiTheme="minorHAnsi"/>
                <w:b/>
                <w:sz w:val="20"/>
                <w:vertAlign w:val="superscript"/>
              </w:rPr>
              <w:t xml:space="preserve">1 </w:t>
            </w:r>
            <w:proofErr w:type="spellStart"/>
            <w:r w:rsidRPr="002835E4">
              <w:rPr>
                <w:rFonts w:asciiTheme="minorHAnsi" w:hAnsiTheme="minorHAnsi"/>
                <w:b/>
                <w:sz w:val="20"/>
              </w:rPr>
              <w:t>Dissemination</w:t>
            </w:r>
            <w:proofErr w:type="spellEnd"/>
            <w:r w:rsidRPr="002835E4">
              <w:rPr>
                <w:rFonts w:asciiTheme="minorHAnsi" w:hAnsiTheme="minorHAnsi"/>
                <w:b/>
                <w:sz w:val="20"/>
              </w:rPr>
              <w:t xml:space="preserve"> </w:t>
            </w:r>
            <w:proofErr w:type="spellStart"/>
            <w:r w:rsidRPr="002835E4">
              <w:rPr>
                <w:rFonts w:asciiTheme="minorHAnsi" w:hAnsiTheme="minorHAnsi"/>
                <w:b/>
                <w:sz w:val="20"/>
              </w:rPr>
              <w:t>Level</w:t>
            </w:r>
            <w:proofErr w:type="spellEnd"/>
          </w:p>
        </w:tc>
        <w:tc>
          <w:tcPr>
            <w:tcW w:w="6690" w:type="dxa"/>
            <w:tcBorders>
              <w:bottom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widowControl w:val="0"/>
              <w:spacing w:after="200" w:line="276" w:lineRule="auto"/>
              <w:rPr>
                <w:rFonts w:asciiTheme="minorHAnsi" w:hAnsiTheme="minorHAnsi"/>
                <w:sz w:val="20"/>
              </w:rPr>
            </w:pPr>
          </w:p>
        </w:tc>
      </w:tr>
      <w:tr w:rsidR="00D27901" w:rsidRPr="002835E4" w:rsidTr="0039021A">
        <w:trPr>
          <w:trHeight w:val="280"/>
        </w:trPr>
        <w:tc>
          <w:tcPr>
            <w:tcW w:w="18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0"/>
              </w:rPr>
            </w:pPr>
            <w:r w:rsidRPr="002835E4">
              <w:rPr>
                <w:rFonts w:asciiTheme="minorHAnsi" w:hAnsiTheme="minorHAnsi"/>
                <w:b/>
                <w:sz w:val="20"/>
              </w:rPr>
              <w:t>PU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tabs>
                <w:tab w:val="left" w:pos="295"/>
              </w:tabs>
              <w:rPr>
                <w:rFonts w:asciiTheme="minorHAnsi" w:hAnsiTheme="minorHAnsi"/>
                <w:sz w:val="20"/>
              </w:rPr>
            </w:pPr>
            <w:proofErr w:type="spellStart"/>
            <w:r w:rsidRPr="002835E4">
              <w:rPr>
                <w:rFonts w:asciiTheme="minorHAnsi" w:hAnsiTheme="minorHAnsi"/>
                <w:sz w:val="20"/>
              </w:rPr>
              <w:t>Public</w:t>
            </w:r>
            <w:proofErr w:type="spellEnd"/>
          </w:p>
        </w:tc>
      </w:tr>
      <w:tr w:rsidR="00D27901" w:rsidRPr="002835E4" w:rsidTr="0039021A">
        <w:trPr>
          <w:trHeight w:val="280"/>
        </w:trPr>
        <w:tc>
          <w:tcPr>
            <w:tcW w:w="18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0"/>
              </w:rPr>
            </w:pPr>
            <w:r w:rsidRPr="002835E4">
              <w:rPr>
                <w:rFonts w:asciiTheme="minorHAnsi" w:hAnsiTheme="minorHAnsi"/>
                <w:b/>
                <w:sz w:val="20"/>
              </w:rPr>
              <w:t>PP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tabs>
                <w:tab w:val="left" w:pos="295"/>
              </w:tabs>
              <w:rPr>
                <w:rFonts w:asciiTheme="minorHAnsi" w:hAnsiTheme="minorHAnsi"/>
                <w:sz w:val="20"/>
                <w:lang w:val="en-US"/>
              </w:rPr>
            </w:pPr>
            <w:r w:rsidRPr="002835E4">
              <w:rPr>
                <w:rFonts w:asciiTheme="minorHAnsi" w:hAnsiTheme="minorHAnsi"/>
                <w:sz w:val="20"/>
                <w:lang w:val="en-US"/>
              </w:rPr>
              <w:t xml:space="preserve">Restricted to other </w:t>
            </w:r>
            <w:proofErr w:type="spellStart"/>
            <w:r w:rsidRPr="002835E4">
              <w:rPr>
                <w:rFonts w:asciiTheme="minorHAnsi" w:hAnsiTheme="minorHAnsi"/>
                <w:sz w:val="20"/>
                <w:lang w:val="en-US"/>
              </w:rPr>
              <w:t>programme</w:t>
            </w:r>
            <w:proofErr w:type="spellEnd"/>
            <w:r w:rsidRPr="002835E4">
              <w:rPr>
                <w:rFonts w:asciiTheme="minorHAnsi" w:hAnsiTheme="minorHAnsi"/>
                <w:sz w:val="20"/>
                <w:lang w:val="en-US"/>
              </w:rPr>
              <w:t xml:space="preserve"> participants (including Commission services)</w:t>
            </w:r>
          </w:p>
        </w:tc>
      </w:tr>
      <w:tr w:rsidR="00D27901" w:rsidRPr="002835E4" w:rsidTr="0039021A">
        <w:trPr>
          <w:trHeight w:val="280"/>
        </w:trPr>
        <w:tc>
          <w:tcPr>
            <w:tcW w:w="18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0"/>
              </w:rPr>
            </w:pPr>
            <w:r w:rsidRPr="002835E4">
              <w:rPr>
                <w:rFonts w:asciiTheme="minorHAnsi" w:hAnsiTheme="minorHAnsi"/>
                <w:b/>
                <w:sz w:val="20"/>
              </w:rPr>
              <w:t>RE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tabs>
                <w:tab w:val="left" w:pos="295"/>
              </w:tabs>
              <w:rPr>
                <w:rFonts w:asciiTheme="minorHAnsi" w:hAnsiTheme="minorHAnsi"/>
                <w:sz w:val="20"/>
                <w:lang w:val="en-US"/>
              </w:rPr>
            </w:pPr>
            <w:r w:rsidRPr="002835E4">
              <w:rPr>
                <w:rFonts w:asciiTheme="minorHAnsi" w:hAnsiTheme="minorHAnsi"/>
                <w:sz w:val="20"/>
                <w:lang w:val="en-US"/>
              </w:rPr>
              <w:t>Restricted to a group specified by the consortium (including Commission services)</w:t>
            </w:r>
          </w:p>
        </w:tc>
      </w:tr>
      <w:tr w:rsidR="00D27901" w:rsidRPr="002835E4" w:rsidTr="0039021A">
        <w:trPr>
          <w:trHeight w:val="280"/>
        </w:trPr>
        <w:tc>
          <w:tcPr>
            <w:tcW w:w="181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rPr>
                <w:rFonts w:asciiTheme="minorHAnsi" w:hAnsiTheme="minorHAnsi"/>
                <w:sz w:val="20"/>
              </w:rPr>
            </w:pPr>
            <w:r w:rsidRPr="002835E4">
              <w:rPr>
                <w:rFonts w:asciiTheme="minorHAnsi" w:hAnsiTheme="minorHAnsi"/>
                <w:b/>
                <w:sz w:val="20"/>
              </w:rPr>
              <w:t>CO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27901" w:rsidRPr="002835E4" w:rsidRDefault="00D27901" w:rsidP="0039021A">
            <w:pPr>
              <w:pStyle w:val="Normal1"/>
              <w:tabs>
                <w:tab w:val="left" w:pos="295"/>
              </w:tabs>
              <w:rPr>
                <w:rFonts w:asciiTheme="minorHAnsi" w:hAnsiTheme="minorHAnsi"/>
                <w:sz w:val="20"/>
                <w:lang w:val="en-US"/>
              </w:rPr>
            </w:pPr>
            <w:r w:rsidRPr="002835E4">
              <w:rPr>
                <w:rFonts w:asciiTheme="minorHAnsi" w:hAnsiTheme="minorHAnsi"/>
                <w:sz w:val="20"/>
                <w:lang w:val="en-US"/>
              </w:rPr>
              <w:t>Confidential, only for members of the consortium (including Commission services)</w:t>
            </w:r>
          </w:p>
        </w:tc>
      </w:tr>
    </w:tbl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  <w:lang w:val="en-US"/>
        </w:rPr>
      </w:pPr>
    </w:p>
    <w:p w:rsidR="00D27901" w:rsidRPr="002835E4" w:rsidRDefault="00D27901" w:rsidP="00D27901">
      <w:pPr>
        <w:pStyle w:val="Normal1"/>
        <w:rPr>
          <w:rFonts w:asciiTheme="minorHAnsi" w:hAnsiTheme="minorHAnsi"/>
          <w:sz w:val="22"/>
          <w:szCs w:val="22"/>
          <w:lang w:val="en-US"/>
        </w:rPr>
      </w:pPr>
    </w:p>
    <w:p w:rsidR="00D27901" w:rsidRPr="002835E4" w:rsidRDefault="00D27901" w:rsidP="00D27901">
      <w:pPr>
        <w:pStyle w:val="Normal1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957E0E" w:rsidRPr="002835E4" w:rsidRDefault="00D27901">
      <w:pPr>
        <w:rPr>
          <w:lang w:val="en-US"/>
        </w:rPr>
      </w:pPr>
      <w:r w:rsidRPr="002835E4">
        <w:rPr>
          <w:lang w:val="en-US"/>
        </w:rPr>
        <w:br w:type="page"/>
      </w:r>
    </w:p>
    <w:p w:rsidR="00957E0E" w:rsidRPr="002835E4" w:rsidRDefault="00957E0E" w:rsidP="00957E0E">
      <w:pPr>
        <w:spacing w:after="0" w:line="240" w:lineRule="auto"/>
        <w:rPr>
          <w:lang w:val="en-US"/>
        </w:rPr>
      </w:pPr>
    </w:p>
    <w:p w:rsidR="00957E0E" w:rsidRPr="002835E4" w:rsidRDefault="00957E0E" w:rsidP="00957E0E">
      <w:pPr>
        <w:spacing w:after="0" w:line="240" w:lineRule="auto"/>
        <w:rPr>
          <w:lang w:val="en-US"/>
        </w:rPr>
      </w:pPr>
    </w:p>
    <w:tbl>
      <w:tblPr>
        <w:tblW w:w="8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268"/>
        <w:gridCol w:w="1418"/>
        <w:gridCol w:w="2998"/>
      </w:tblGrid>
      <w:tr w:rsidR="005A2336" w:rsidRPr="002835E4" w:rsidTr="00435FF4">
        <w:tc>
          <w:tcPr>
            <w:tcW w:w="1951" w:type="dxa"/>
          </w:tcPr>
          <w:p w:rsidR="005A2336" w:rsidRPr="002835E4" w:rsidRDefault="00F81376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b/>
                <w:sz w:val="20"/>
              </w:rPr>
              <w:t>Editor(s):</w:t>
            </w:r>
          </w:p>
        </w:tc>
        <w:tc>
          <w:tcPr>
            <w:tcW w:w="2268" w:type="dxa"/>
          </w:tcPr>
          <w:p w:rsidR="005A2336" w:rsidRPr="002835E4" w:rsidRDefault="005A2336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b/>
                <w:sz w:val="20"/>
              </w:rPr>
              <w:t>Name</w:t>
            </w:r>
          </w:p>
        </w:tc>
        <w:tc>
          <w:tcPr>
            <w:tcW w:w="1418" w:type="dxa"/>
          </w:tcPr>
          <w:p w:rsidR="005A2336" w:rsidRPr="002835E4" w:rsidRDefault="005A2336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b/>
                <w:sz w:val="20"/>
              </w:rPr>
              <w:t>Organisation</w:t>
            </w:r>
          </w:p>
        </w:tc>
        <w:tc>
          <w:tcPr>
            <w:tcW w:w="2998" w:type="dxa"/>
          </w:tcPr>
          <w:p w:rsidR="005A2336" w:rsidRPr="002835E4" w:rsidRDefault="005A2336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b/>
                <w:sz w:val="20"/>
              </w:rPr>
              <w:t>Email</w:t>
            </w:r>
          </w:p>
        </w:tc>
      </w:tr>
      <w:tr w:rsidR="00E07012" w:rsidRPr="002835E4" w:rsidTr="00435FF4">
        <w:trPr>
          <w:trHeight w:val="300"/>
        </w:trPr>
        <w:tc>
          <w:tcPr>
            <w:tcW w:w="1951" w:type="dxa"/>
          </w:tcPr>
          <w:p w:rsidR="00E07012" w:rsidRPr="002835E4" w:rsidRDefault="00E07012" w:rsidP="00876C5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876C5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 w:rsidRPr="002835E4">
              <w:rPr>
                <w:sz w:val="20"/>
              </w:rPr>
              <w:t>Chrysoula</w:t>
            </w:r>
            <w:proofErr w:type="spellEnd"/>
            <w:r w:rsidRPr="002835E4">
              <w:rPr>
                <w:sz w:val="20"/>
              </w:rPr>
              <w:t xml:space="preserve"> </w:t>
            </w:r>
            <w:proofErr w:type="spellStart"/>
            <w:r w:rsidRPr="002835E4">
              <w:rPr>
                <w:sz w:val="20"/>
              </w:rPr>
              <w:t>Bekiari</w:t>
            </w:r>
            <w:proofErr w:type="spellEnd"/>
          </w:p>
        </w:tc>
        <w:tc>
          <w:tcPr>
            <w:tcW w:w="1418" w:type="dxa"/>
          </w:tcPr>
          <w:p w:rsidR="00E07012" w:rsidRPr="002835E4" w:rsidRDefault="00E07012" w:rsidP="00876C5E">
            <w:pPr>
              <w:widowControl w:val="0"/>
            </w:pPr>
            <w:r w:rsidRPr="002835E4">
              <w:rPr>
                <w:sz w:val="20"/>
              </w:rPr>
              <w:t>FORTH</w:t>
            </w:r>
          </w:p>
        </w:tc>
        <w:tc>
          <w:tcPr>
            <w:tcW w:w="2998" w:type="dxa"/>
          </w:tcPr>
          <w:p w:rsidR="00E07012" w:rsidRPr="002835E4" w:rsidRDefault="00E07012" w:rsidP="00876C5E">
            <w:pPr>
              <w:widowControl w:val="0"/>
            </w:pPr>
            <w:r w:rsidRPr="002835E4">
              <w:rPr>
                <w:sz w:val="20"/>
              </w:rPr>
              <w:t>bekiari@ics.forth.gr</w:t>
            </w:r>
          </w:p>
        </w:tc>
      </w:tr>
      <w:tr w:rsidR="00E07012" w:rsidRPr="002835E4" w:rsidTr="00435FF4">
        <w:trPr>
          <w:trHeight w:val="400"/>
        </w:trPr>
        <w:tc>
          <w:tcPr>
            <w:tcW w:w="1951" w:type="dxa"/>
          </w:tcPr>
          <w:p w:rsidR="00E07012" w:rsidRPr="002835E4" w:rsidRDefault="00E07012" w:rsidP="00876C5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876C5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sz w:val="20"/>
              </w:rPr>
              <w:t xml:space="preserve">Martin </w:t>
            </w:r>
            <w:proofErr w:type="spellStart"/>
            <w:r w:rsidRPr="002835E4">
              <w:rPr>
                <w:sz w:val="20"/>
              </w:rPr>
              <w:t>Doerr</w:t>
            </w:r>
            <w:proofErr w:type="spellEnd"/>
          </w:p>
        </w:tc>
        <w:tc>
          <w:tcPr>
            <w:tcW w:w="1418" w:type="dxa"/>
          </w:tcPr>
          <w:p w:rsidR="00E07012" w:rsidRPr="002835E4" w:rsidRDefault="00E07012" w:rsidP="00876C5E">
            <w:pPr>
              <w:widowControl w:val="0"/>
            </w:pPr>
            <w:r w:rsidRPr="002835E4">
              <w:rPr>
                <w:sz w:val="20"/>
              </w:rPr>
              <w:t>FORTH</w:t>
            </w:r>
          </w:p>
        </w:tc>
        <w:tc>
          <w:tcPr>
            <w:tcW w:w="2998" w:type="dxa"/>
          </w:tcPr>
          <w:p w:rsidR="00E07012" w:rsidRPr="002835E4" w:rsidRDefault="00E07012" w:rsidP="00876C5E">
            <w:pPr>
              <w:widowControl w:val="0"/>
            </w:pPr>
            <w:r w:rsidRPr="002835E4">
              <w:rPr>
                <w:sz w:val="20"/>
              </w:rPr>
              <w:t>martin@ics.forth.gr</w:t>
            </w:r>
          </w:p>
        </w:tc>
        <w:bookmarkStart w:id="0" w:name="_GoBack"/>
        <w:bookmarkEnd w:id="0"/>
      </w:tr>
      <w:tr w:rsidR="00F81376" w:rsidRPr="002835E4" w:rsidTr="00435FF4">
        <w:tc>
          <w:tcPr>
            <w:tcW w:w="1951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sz w:val="20"/>
              </w:rPr>
              <w:t>Nikos Minadakis</w:t>
            </w:r>
          </w:p>
        </w:tc>
        <w:tc>
          <w:tcPr>
            <w:tcW w:w="1418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sz w:val="20"/>
              </w:rPr>
              <w:t>FORTH</w:t>
            </w:r>
          </w:p>
        </w:tc>
        <w:tc>
          <w:tcPr>
            <w:tcW w:w="2998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sz w:val="20"/>
              </w:rPr>
              <w:t>minadakn@ics.forth.gr</w:t>
            </w:r>
          </w:p>
        </w:tc>
      </w:tr>
      <w:tr w:rsidR="00F81376" w:rsidRPr="002835E4" w:rsidTr="00435FF4">
        <w:tc>
          <w:tcPr>
            <w:tcW w:w="1951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0"/>
                <w:szCs w:val="20"/>
              </w:rPr>
            </w:pPr>
          </w:p>
        </w:tc>
        <w:tc>
          <w:tcPr>
            <w:tcW w:w="2998" w:type="dxa"/>
          </w:tcPr>
          <w:p w:rsidR="00F81376" w:rsidRPr="002835E4" w:rsidRDefault="00F81376" w:rsidP="00F8137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0"/>
                <w:szCs w:val="20"/>
              </w:rPr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E070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E070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E070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E070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6F3F81" w:rsidRPr="002835E4" w:rsidTr="00435FF4">
        <w:tc>
          <w:tcPr>
            <w:tcW w:w="1951" w:type="dxa"/>
          </w:tcPr>
          <w:p w:rsidR="006F3F81" w:rsidRPr="002835E4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2835E4">
              <w:rPr>
                <w:b/>
                <w:sz w:val="20"/>
              </w:rPr>
              <w:t>Contributor(s):</w:t>
            </w:r>
          </w:p>
        </w:tc>
        <w:tc>
          <w:tcPr>
            <w:tcW w:w="226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 xml:space="preserve">Nicolas </w:t>
            </w:r>
            <w:proofErr w:type="spellStart"/>
            <w:r w:rsidRPr="000B40DC">
              <w:rPr>
                <w:sz w:val="20"/>
              </w:rPr>
              <w:t>Bailly</w:t>
            </w:r>
            <w:proofErr w:type="spellEnd"/>
          </w:p>
        </w:tc>
        <w:tc>
          <w:tcPr>
            <w:tcW w:w="141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>HCMR</w:t>
            </w:r>
          </w:p>
        </w:tc>
        <w:tc>
          <w:tcPr>
            <w:tcW w:w="299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>nbailly@hcmr.gr</w:t>
            </w:r>
          </w:p>
        </w:tc>
      </w:tr>
      <w:tr w:rsidR="006F3F81" w:rsidRPr="002835E4" w:rsidTr="00435FF4">
        <w:tc>
          <w:tcPr>
            <w:tcW w:w="1951" w:type="dxa"/>
          </w:tcPr>
          <w:p w:rsidR="006F3F81" w:rsidRPr="002835E4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 xml:space="preserve">Alexandros </w:t>
            </w:r>
            <w:proofErr w:type="spellStart"/>
            <w:r w:rsidRPr="000B40DC">
              <w:rPr>
                <w:sz w:val="20"/>
              </w:rPr>
              <w:t>Gougousis</w:t>
            </w:r>
            <w:proofErr w:type="spellEnd"/>
          </w:p>
        </w:tc>
        <w:tc>
          <w:tcPr>
            <w:tcW w:w="141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>HCMR</w:t>
            </w:r>
          </w:p>
        </w:tc>
        <w:tc>
          <w:tcPr>
            <w:tcW w:w="299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>agougousis@hcmr.gr</w:t>
            </w:r>
          </w:p>
        </w:tc>
      </w:tr>
      <w:tr w:rsidR="006F3F81" w:rsidRPr="002835E4" w:rsidTr="00435FF4">
        <w:tc>
          <w:tcPr>
            <w:tcW w:w="1951" w:type="dxa"/>
          </w:tcPr>
          <w:p w:rsidR="006F3F81" w:rsidRPr="002835E4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6F3F81" w:rsidRPr="000B40DC" w:rsidRDefault="00435FF4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0"/>
              </w:rPr>
              <w:t>Stam</w:t>
            </w:r>
            <w:r w:rsidR="006F3F81" w:rsidRPr="000B40DC">
              <w:rPr>
                <w:sz w:val="20"/>
              </w:rPr>
              <w:t>atina</w:t>
            </w:r>
            <w:proofErr w:type="spellEnd"/>
            <w:r w:rsidR="006F3F81" w:rsidRPr="000B40DC">
              <w:rPr>
                <w:sz w:val="20"/>
              </w:rPr>
              <w:t xml:space="preserve"> </w:t>
            </w:r>
            <w:proofErr w:type="spellStart"/>
            <w:r w:rsidR="006F3F81" w:rsidRPr="000B40DC">
              <w:rPr>
                <w:sz w:val="20"/>
              </w:rPr>
              <w:t>Nikolopoulou</w:t>
            </w:r>
            <w:proofErr w:type="spellEnd"/>
          </w:p>
        </w:tc>
        <w:tc>
          <w:tcPr>
            <w:tcW w:w="141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>HCMR</w:t>
            </w:r>
          </w:p>
        </w:tc>
        <w:tc>
          <w:tcPr>
            <w:tcW w:w="2998" w:type="dxa"/>
          </w:tcPr>
          <w:p w:rsidR="006F3F81" w:rsidRPr="000B40DC" w:rsidRDefault="006F3F81" w:rsidP="006F3F8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 w:rsidRPr="000B40DC">
              <w:rPr>
                <w:sz w:val="20"/>
              </w:rPr>
              <w:t>snikolo@hcmr.gr</w:t>
            </w: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  <w:tr w:rsidR="00E07012" w:rsidRPr="002835E4" w:rsidTr="00435FF4">
        <w:tc>
          <w:tcPr>
            <w:tcW w:w="1951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26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141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  <w:tc>
          <w:tcPr>
            <w:tcW w:w="2998" w:type="dxa"/>
          </w:tcPr>
          <w:p w:rsidR="00E07012" w:rsidRPr="002835E4" w:rsidRDefault="00E07012" w:rsidP="0039021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</w:p>
        </w:tc>
      </w:tr>
    </w:tbl>
    <w:p w:rsidR="00957E0E" w:rsidRPr="002835E4" w:rsidRDefault="00957E0E" w:rsidP="00957E0E">
      <w:pPr>
        <w:spacing w:after="0" w:line="240" w:lineRule="auto"/>
        <w:rPr>
          <w:lang w:val="en-US"/>
        </w:rPr>
      </w:pPr>
    </w:p>
    <w:p w:rsidR="005A2336" w:rsidRPr="002835E4" w:rsidRDefault="005A2336" w:rsidP="00957E0E">
      <w:pPr>
        <w:spacing w:after="0" w:line="240" w:lineRule="auto"/>
        <w:rPr>
          <w:lang w:val="en-US"/>
        </w:rPr>
      </w:pPr>
    </w:p>
    <w:p w:rsidR="005A2336" w:rsidRPr="002835E4" w:rsidRDefault="005A2336" w:rsidP="00957E0E">
      <w:pPr>
        <w:spacing w:after="0" w:line="240" w:lineRule="auto"/>
        <w:rPr>
          <w:lang w:val="en-US"/>
        </w:rPr>
      </w:pPr>
    </w:p>
    <w:p w:rsidR="005A2336" w:rsidRPr="002835E4" w:rsidRDefault="005A2336" w:rsidP="00957E0E">
      <w:pPr>
        <w:spacing w:after="0" w:line="240" w:lineRule="auto"/>
        <w:rPr>
          <w:lang w:val="en-US"/>
        </w:rPr>
      </w:pPr>
    </w:p>
    <w:p w:rsidR="00F81376" w:rsidRPr="002835E4" w:rsidRDefault="00F81376" w:rsidP="00957E0E">
      <w:pPr>
        <w:spacing w:after="0" w:line="240" w:lineRule="auto"/>
        <w:rPr>
          <w:lang w:val="en-US"/>
        </w:rPr>
      </w:pPr>
    </w:p>
    <w:p w:rsidR="00F81376" w:rsidRPr="002835E4" w:rsidRDefault="00F81376" w:rsidP="00957E0E">
      <w:pPr>
        <w:spacing w:after="0" w:line="240" w:lineRule="auto"/>
        <w:rPr>
          <w:lang w:val="en-US"/>
        </w:rPr>
      </w:pPr>
    </w:p>
    <w:p w:rsidR="00F81376" w:rsidRPr="002835E4" w:rsidRDefault="00F81376" w:rsidP="00957E0E">
      <w:pPr>
        <w:spacing w:after="0" w:line="240" w:lineRule="auto"/>
        <w:rPr>
          <w:lang w:val="en-US"/>
        </w:rPr>
      </w:pPr>
    </w:p>
    <w:p w:rsidR="00F81376" w:rsidRPr="002835E4" w:rsidRDefault="00F81376" w:rsidP="00957E0E">
      <w:pPr>
        <w:spacing w:after="0" w:line="240" w:lineRule="auto"/>
        <w:rPr>
          <w:lang w:val="en-US"/>
        </w:rPr>
      </w:pPr>
    </w:p>
    <w:p w:rsidR="00F81376" w:rsidRPr="002835E4" w:rsidRDefault="00F81376" w:rsidP="00957E0E">
      <w:pPr>
        <w:spacing w:after="0" w:line="240" w:lineRule="auto"/>
        <w:rPr>
          <w:lang w:val="en-US"/>
        </w:rPr>
      </w:pPr>
    </w:p>
    <w:p w:rsidR="00F81376" w:rsidRPr="002835E4" w:rsidRDefault="00F81376" w:rsidP="00957E0E">
      <w:pPr>
        <w:spacing w:after="0" w:line="240" w:lineRule="auto"/>
        <w:rPr>
          <w:lang w:val="en-US"/>
        </w:rPr>
      </w:pPr>
    </w:p>
    <w:p w:rsidR="00D47EC5" w:rsidRPr="002835E4" w:rsidRDefault="00D47EC5" w:rsidP="00957E0E">
      <w:pPr>
        <w:spacing w:after="0" w:line="240" w:lineRule="auto"/>
        <w:rPr>
          <w:lang w:val="en-US"/>
        </w:rPr>
      </w:pPr>
    </w:p>
    <w:p w:rsidR="00D47EC5" w:rsidRPr="002835E4" w:rsidRDefault="00D47EC5">
      <w:pPr>
        <w:rPr>
          <w:lang w:val="en-US"/>
        </w:rPr>
      </w:pPr>
      <w:r w:rsidRPr="002835E4">
        <w:rPr>
          <w:lang w:val="en-US"/>
        </w:rPr>
        <w:br w:type="page"/>
      </w:r>
    </w:p>
    <w:p w:rsidR="00D47EC5" w:rsidRPr="002835E4" w:rsidRDefault="00D47EC5" w:rsidP="00957E0E">
      <w:pPr>
        <w:spacing w:after="0" w:line="240" w:lineRule="auto"/>
        <w:rPr>
          <w:lang w:val="en-US"/>
        </w:rPr>
      </w:pPr>
    </w:p>
    <w:p w:rsidR="00D47EC5" w:rsidRPr="002835E4" w:rsidRDefault="00D47EC5" w:rsidP="00D47EC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2480538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7EC5" w:rsidRPr="002835E4" w:rsidRDefault="00D47EC5">
          <w:pPr>
            <w:pStyle w:val="TOCHeading"/>
            <w:rPr>
              <w:rFonts w:asciiTheme="minorHAnsi" w:hAnsiTheme="minorHAnsi"/>
            </w:rPr>
          </w:pPr>
          <w:r w:rsidRPr="002835E4">
            <w:rPr>
              <w:rFonts w:asciiTheme="minorHAnsi" w:hAnsiTheme="minorHAnsi"/>
            </w:rPr>
            <w:t>Table of Contents</w:t>
          </w:r>
        </w:p>
        <w:p w:rsidR="001B7D92" w:rsidRDefault="00D47EC5">
          <w:pPr>
            <w:pStyle w:val="TOC1"/>
            <w:tabs>
              <w:tab w:val="left" w:pos="471"/>
              <w:tab w:val="right" w:leader="dot" w:pos="8296"/>
            </w:tabs>
            <w:rPr>
              <w:rFonts w:eastAsiaTheme="minorEastAsia"/>
              <w:noProof/>
              <w:lang w:val="el-GR" w:eastAsia="el-GR" w:bidi="ar-SA"/>
            </w:rPr>
          </w:pPr>
          <w:r w:rsidRPr="002835E4">
            <w:rPr>
              <w:sz w:val="24"/>
              <w:szCs w:val="24"/>
            </w:rPr>
            <w:fldChar w:fldCharType="begin"/>
          </w:r>
          <w:r w:rsidRPr="002835E4">
            <w:rPr>
              <w:sz w:val="24"/>
              <w:szCs w:val="24"/>
            </w:rPr>
            <w:instrText xml:space="preserve"> TOC \o "1-3" \h \z \u </w:instrText>
          </w:r>
          <w:r w:rsidRPr="002835E4">
            <w:rPr>
              <w:sz w:val="24"/>
              <w:szCs w:val="24"/>
            </w:rPr>
            <w:fldChar w:fldCharType="separate"/>
          </w:r>
          <w:hyperlink w:anchor="_Toc437963301" w:history="1"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1.</w:t>
            </w:r>
            <w:r w:rsidR="001B7D92">
              <w:rPr>
                <w:rFonts w:eastAsiaTheme="minorEastAsia"/>
                <w:noProof/>
                <w:lang w:val="el-GR" w:eastAsia="el-GR" w:bidi="ar-SA"/>
              </w:rPr>
              <w:tab/>
            </w:r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Introduction</w:t>
            </w:r>
            <w:r w:rsidR="001B7D92">
              <w:rPr>
                <w:noProof/>
                <w:webHidden/>
              </w:rPr>
              <w:tab/>
            </w:r>
            <w:r w:rsidR="001B7D92">
              <w:rPr>
                <w:noProof/>
                <w:webHidden/>
              </w:rPr>
              <w:fldChar w:fldCharType="begin"/>
            </w:r>
            <w:r w:rsidR="001B7D92">
              <w:rPr>
                <w:noProof/>
                <w:webHidden/>
              </w:rPr>
              <w:instrText xml:space="preserve"> PAGEREF _Toc437963301 \h </w:instrText>
            </w:r>
            <w:r w:rsidR="001B7D92">
              <w:rPr>
                <w:noProof/>
                <w:webHidden/>
              </w:rPr>
            </w:r>
            <w:r w:rsidR="001B7D92">
              <w:rPr>
                <w:noProof/>
                <w:webHidden/>
              </w:rPr>
              <w:fldChar w:fldCharType="separate"/>
            </w:r>
            <w:r w:rsidR="001B7D92">
              <w:rPr>
                <w:noProof/>
                <w:webHidden/>
              </w:rPr>
              <w:t>4</w:t>
            </w:r>
            <w:r w:rsidR="001B7D92">
              <w:rPr>
                <w:noProof/>
                <w:webHidden/>
              </w:rPr>
              <w:fldChar w:fldCharType="end"/>
            </w:r>
          </w:hyperlink>
        </w:p>
        <w:p w:rsidR="001B7D92" w:rsidRDefault="00435FF4">
          <w:pPr>
            <w:pStyle w:val="TOC1"/>
            <w:tabs>
              <w:tab w:val="left" w:pos="471"/>
              <w:tab w:val="right" w:leader="dot" w:pos="8296"/>
            </w:tabs>
            <w:rPr>
              <w:rFonts w:eastAsiaTheme="minorEastAsia"/>
              <w:noProof/>
              <w:lang w:val="el-GR" w:eastAsia="el-GR" w:bidi="ar-SA"/>
            </w:rPr>
          </w:pPr>
          <w:hyperlink w:anchor="_Toc437963302" w:history="1"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2.</w:t>
            </w:r>
            <w:r w:rsidR="001B7D92">
              <w:rPr>
                <w:rFonts w:eastAsiaTheme="minorEastAsia"/>
                <w:noProof/>
                <w:lang w:val="el-GR" w:eastAsia="el-GR" w:bidi="ar-SA"/>
              </w:rPr>
              <w:tab/>
            </w:r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Functionality</w:t>
            </w:r>
            <w:r w:rsidR="001B7D92">
              <w:rPr>
                <w:noProof/>
                <w:webHidden/>
              </w:rPr>
              <w:tab/>
            </w:r>
            <w:r w:rsidR="001B7D92">
              <w:rPr>
                <w:noProof/>
                <w:webHidden/>
              </w:rPr>
              <w:fldChar w:fldCharType="begin"/>
            </w:r>
            <w:r w:rsidR="001B7D92">
              <w:rPr>
                <w:noProof/>
                <w:webHidden/>
              </w:rPr>
              <w:instrText xml:space="preserve"> PAGEREF _Toc437963302 \h </w:instrText>
            </w:r>
            <w:r w:rsidR="001B7D92">
              <w:rPr>
                <w:noProof/>
                <w:webHidden/>
              </w:rPr>
            </w:r>
            <w:r w:rsidR="001B7D92">
              <w:rPr>
                <w:noProof/>
                <w:webHidden/>
              </w:rPr>
              <w:fldChar w:fldCharType="separate"/>
            </w:r>
            <w:r w:rsidR="001B7D92">
              <w:rPr>
                <w:noProof/>
                <w:webHidden/>
              </w:rPr>
              <w:t>4</w:t>
            </w:r>
            <w:r w:rsidR="001B7D92">
              <w:rPr>
                <w:noProof/>
                <w:webHidden/>
              </w:rPr>
              <w:fldChar w:fldCharType="end"/>
            </w:r>
          </w:hyperlink>
        </w:p>
        <w:p w:rsidR="001B7D92" w:rsidRDefault="00435FF4">
          <w:pPr>
            <w:pStyle w:val="TOC1"/>
            <w:tabs>
              <w:tab w:val="left" w:pos="471"/>
              <w:tab w:val="right" w:leader="dot" w:pos="8296"/>
            </w:tabs>
            <w:rPr>
              <w:rFonts w:eastAsiaTheme="minorEastAsia"/>
              <w:noProof/>
              <w:lang w:val="el-GR" w:eastAsia="el-GR" w:bidi="ar-SA"/>
            </w:rPr>
          </w:pPr>
          <w:hyperlink w:anchor="_Toc437963303" w:history="1"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3.</w:t>
            </w:r>
            <w:r w:rsidR="001B7D92">
              <w:rPr>
                <w:rFonts w:eastAsiaTheme="minorEastAsia"/>
                <w:noProof/>
                <w:lang w:val="el-GR" w:eastAsia="el-GR" w:bidi="ar-SA"/>
              </w:rPr>
              <w:tab/>
            </w:r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Design &amp; Implementation</w:t>
            </w:r>
            <w:r w:rsidR="001B7D92">
              <w:rPr>
                <w:noProof/>
                <w:webHidden/>
              </w:rPr>
              <w:tab/>
            </w:r>
            <w:r w:rsidR="001B7D92">
              <w:rPr>
                <w:noProof/>
                <w:webHidden/>
              </w:rPr>
              <w:fldChar w:fldCharType="begin"/>
            </w:r>
            <w:r w:rsidR="001B7D92">
              <w:rPr>
                <w:noProof/>
                <w:webHidden/>
              </w:rPr>
              <w:instrText xml:space="preserve"> PAGEREF _Toc437963303 \h </w:instrText>
            </w:r>
            <w:r w:rsidR="001B7D92">
              <w:rPr>
                <w:noProof/>
                <w:webHidden/>
              </w:rPr>
            </w:r>
            <w:r w:rsidR="001B7D92">
              <w:rPr>
                <w:noProof/>
                <w:webHidden/>
              </w:rPr>
              <w:fldChar w:fldCharType="separate"/>
            </w:r>
            <w:r w:rsidR="001B7D92">
              <w:rPr>
                <w:noProof/>
                <w:webHidden/>
              </w:rPr>
              <w:t>5</w:t>
            </w:r>
            <w:r w:rsidR="001B7D92">
              <w:rPr>
                <w:noProof/>
                <w:webHidden/>
              </w:rPr>
              <w:fldChar w:fldCharType="end"/>
            </w:r>
          </w:hyperlink>
        </w:p>
        <w:p w:rsidR="001B7D92" w:rsidRDefault="00435FF4">
          <w:pPr>
            <w:pStyle w:val="TOC1"/>
            <w:tabs>
              <w:tab w:val="left" w:pos="471"/>
              <w:tab w:val="right" w:leader="dot" w:pos="8296"/>
            </w:tabs>
            <w:rPr>
              <w:rFonts w:eastAsiaTheme="minorEastAsia"/>
              <w:noProof/>
              <w:lang w:val="el-GR" w:eastAsia="el-GR" w:bidi="ar-SA"/>
            </w:rPr>
          </w:pPr>
          <w:hyperlink w:anchor="_Toc437963304" w:history="1"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4.</w:t>
            </w:r>
            <w:r w:rsidR="001B7D92">
              <w:rPr>
                <w:rFonts w:eastAsiaTheme="minorEastAsia"/>
                <w:noProof/>
                <w:lang w:val="el-GR" w:eastAsia="el-GR" w:bidi="ar-SA"/>
              </w:rPr>
              <w:tab/>
            </w:r>
            <w:r w:rsidR="001B7D92" w:rsidRPr="00D20228">
              <w:rPr>
                <w:rStyle w:val="Hyperlink"/>
                <w:rFonts w:eastAsia="Times New Roman"/>
                <w:noProof/>
                <w:lang w:val="en-US"/>
              </w:rPr>
              <w:t>Usage and evaluation</w:t>
            </w:r>
            <w:r w:rsidR="001B7D92">
              <w:rPr>
                <w:noProof/>
                <w:webHidden/>
              </w:rPr>
              <w:tab/>
            </w:r>
            <w:r w:rsidR="001B7D92">
              <w:rPr>
                <w:noProof/>
                <w:webHidden/>
              </w:rPr>
              <w:fldChar w:fldCharType="begin"/>
            </w:r>
            <w:r w:rsidR="001B7D92">
              <w:rPr>
                <w:noProof/>
                <w:webHidden/>
              </w:rPr>
              <w:instrText xml:space="preserve"> PAGEREF _Toc437963304 \h </w:instrText>
            </w:r>
            <w:r w:rsidR="001B7D92">
              <w:rPr>
                <w:noProof/>
                <w:webHidden/>
              </w:rPr>
            </w:r>
            <w:r w:rsidR="001B7D92">
              <w:rPr>
                <w:noProof/>
                <w:webHidden/>
              </w:rPr>
              <w:fldChar w:fldCharType="separate"/>
            </w:r>
            <w:r w:rsidR="001B7D92">
              <w:rPr>
                <w:noProof/>
                <w:webHidden/>
              </w:rPr>
              <w:t>5</w:t>
            </w:r>
            <w:r w:rsidR="001B7D92">
              <w:rPr>
                <w:noProof/>
                <w:webHidden/>
              </w:rPr>
              <w:fldChar w:fldCharType="end"/>
            </w:r>
          </w:hyperlink>
        </w:p>
        <w:p w:rsidR="001B5F2F" w:rsidRPr="00864DA9" w:rsidRDefault="00D47EC5" w:rsidP="00D47EC5">
          <w:r w:rsidRPr="002835E4">
            <w:rPr>
              <w:b/>
              <w:bCs/>
              <w:noProof/>
            </w:rPr>
            <w:fldChar w:fldCharType="end"/>
          </w:r>
        </w:p>
      </w:sdtContent>
    </w:sdt>
    <w:p w:rsidR="00A817DC" w:rsidRPr="000B40DC" w:rsidRDefault="00A817DC" w:rsidP="00A817DC">
      <w:pPr>
        <w:pStyle w:val="TOCHeading"/>
        <w:rPr>
          <w:rFonts w:asciiTheme="minorHAnsi" w:hAnsiTheme="minorHAnsi"/>
        </w:rPr>
      </w:pPr>
      <w:r w:rsidRPr="000B40DC">
        <w:rPr>
          <w:rFonts w:asciiTheme="minorHAnsi" w:hAnsiTheme="minorHAnsi"/>
        </w:rPr>
        <w:t>Table of Figures</w:t>
      </w:r>
    </w:p>
    <w:p w:rsidR="001B7D92" w:rsidRDefault="00A817DC">
      <w:pPr>
        <w:pStyle w:val="TableofFigures"/>
        <w:tabs>
          <w:tab w:val="right" w:leader="dot" w:pos="8296"/>
        </w:tabs>
        <w:rPr>
          <w:rFonts w:eastAsiaTheme="minorEastAsia"/>
          <w:noProof/>
          <w:lang w:val="el-GR" w:eastAsia="el-GR" w:bidi="ar-SA"/>
        </w:rPr>
      </w:pPr>
      <w:r w:rsidRPr="000B40DC">
        <w:rPr>
          <w:lang w:val="en-US"/>
        </w:rPr>
        <w:fldChar w:fldCharType="begin"/>
      </w:r>
      <w:r w:rsidRPr="000B40DC">
        <w:rPr>
          <w:lang w:val="en-US"/>
        </w:rPr>
        <w:instrText xml:space="preserve"> TOC \h \z \c "Figure" </w:instrText>
      </w:r>
      <w:r w:rsidRPr="000B40DC">
        <w:rPr>
          <w:lang w:val="en-US"/>
        </w:rPr>
        <w:fldChar w:fldCharType="separate"/>
      </w:r>
      <w:hyperlink w:anchor="_Toc437963305" w:history="1">
        <w:r w:rsidR="001B7D92" w:rsidRPr="00B37195">
          <w:rPr>
            <w:rStyle w:val="Hyperlink"/>
            <w:noProof/>
          </w:rPr>
          <w:t>Figure 1: Input Coordinates</w:t>
        </w:r>
        <w:r w:rsidR="001B7D92">
          <w:rPr>
            <w:noProof/>
            <w:webHidden/>
          </w:rPr>
          <w:tab/>
        </w:r>
        <w:r w:rsidR="001B7D92">
          <w:rPr>
            <w:noProof/>
            <w:webHidden/>
          </w:rPr>
          <w:fldChar w:fldCharType="begin"/>
        </w:r>
        <w:r w:rsidR="001B7D92">
          <w:rPr>
            <w:noProof/>
            <w:webHidden/>
          </w:rPr>
          <w:instrText xml:space="preserve"> PAGEREF _Toc437963305 \h </w:instrText>
        </w:r>
        <w:r w:rsidR="001B7D92">
          <w:rPr>
            <w:noProof/>
            <w:webHidden/>
          </w:rPr>
        </w:r>
        <w:r w:rsidR="001B7D92">
          <w:rPr>
            <w:noProof/>
            <w:webHidden/>
          </w:rPr>
          <w:fldChar w:fldCharType="separate"/>
        </w:r>
        <w:r w:rsidR="001B7D92">
          <w:rPr>
            <w:noProof/>
            <w:webHidden/>
          </w:rPr>
          <w:t>4</w:t>
        </w:r>
        <w:r w:rsidR="001B7D92">
          <w:rPr>
            <w:noProof/>
            <w:webHidden/>
          </w:rPr>
          <w:fldChar w:fldCharType="end"/>
        </w:r>
      </w:hyperlink>
    </w:p>
    <w:p w:rsidR="001B7D92" w:rsidRDefault="00435FF4">
      <w:pPr>
        <w:pStyle w:val="TableofFigures"/>
        <w:tabs>
          <w:tab w:val="right" w:leader="dot" w:pos="8296"/>
        </w:tabs>
        <w:rPr>
          <w:rFonts w:eastAsiaTheme="minorEastAsia"/>
          <w:noProof/>
          <w:lang w:val="el-GR" w:eastAsia="el-GR" w:bidi="ar-SA"/>
        </w:rPr>
      </w:pPr>
      <w:hyperlink w:anchor="_Toc437963306" w:history="1">
        <w:r w:rsidR="001B7D92" w:rsidRPr="00B37195">
          <w:rPr>
            <w:rStyle w:val="Hyperlink"/>
            <w:noProof/>
          </w:rPr>
          <w:t>Figure 2: Output Coordinate</w:t>
        </w:r>
        <w:r w:rsidR="001B7D92">
          <w:rPr>
            <w:noProof/>
            <w:webHidden/>
          </w:rPr>
          <w:tab/>
        </w:r>
        <w:r w:rsidR="001B7D92">
          <w:rPr>
            <w:noProof/>
            <w:webHidden/>
          </w:rPr>
          <w:fldChar w:fldCharType="begin"/>
        </w:r>
        <w:r w:rsidR="001B7D92">
          <w:rPr>
            <w:noProof/>
            <w:webHidden/>
          </w:rPr>
          <w:instrText xml:space="preserve"> PAGEREF _Toc437963306 \h </w:instrText>
        </w:r>
        <w:r w:rsidR="001B7D92">
          <w:rPr>
            <w:noProof/>
            <w:webHidden/>
          </w:rPr>
        </w:r>
        <w:r w:rsidR="001B7D92">
          <w:rPr>
            <w:noProof/>
            <w:webHidden/>
          </w:rPr>
          <w:fldChar w:fldCharType="separate"/>
        </w:r>
        <w:r w:rsidR="001B7D92">
          <w:rPr>
            <w:noProof/>
            <w:webHidden/>
          </w:rPr>
          <w:t>4</w:t>
        </w:r>
        <w:r w:rsidR="001B7D92">
          <w:rPr>
            <w:noProof/>
            <w:webHidden/>
          </w:rPr>
          <w:fldChar w:fldCharType="end"/>
        </w:r>
      </w:hyperlink>
    </w:p>
    <w:p w:rsidR="001B7D92" w:rsidRDefault="00435FF4">
      <w:pPr>
        <w:pStyle w:val="TableofFigures"/>
        <w:tabs>
          <w:tab w:val="right" w:leader="dot" w:pos="8296"/>
        </w:tabs>
        <w:rPr>
          <w:rFonts w:eastAsiaTheme="minorEastAsia"/>
          <w:noProof/>
          <w:lang w:val="el-GR" w:eastAsia="el-GR" w:bidi="ar-SA"/>
        </w:rPr>
      </w:pPr>
      <w:hyperlink w:anchor="_Toc437963307" w:history="1">
        <w:r w:rsidR="001B7D92" w:rsidRPr="00B37195">
          <w:rPr>
            <w:rStyle w:val="Hyperlink"/>
            <w:noProof/>
          </w:rPr>
          <w:t>Figure 3: MedOBIS vlab in the portal</w:t>
        </w:r>
        <w:r w:rsidR="001B7D92">
          <w:rPr>
            <w:noProof/>
            <w:webHidden/>
          </w:rPr>
          <w:tab/>
        </w:r>
        <w:r w:rsidR="001B7D92">
          <w:rPr>
            <w:noProof/>
            <w:webHidden/>
          </w:rPr>
          <w:fldChar w:fldCharType="begin"/>
        </w:r>
        <w:r w:rsidR="001B7D92">
          <w:rPr>
            <w:noProof/>
            <w:webHidden/>
          </w:rPr>
          <w:instrText xml:space="preserve"> PAGEREF _Toc437963307 \h </w:instrText>
        </w:r>
        <w:r w:rsidR="001B7D92">
          <w:rPr>
            <w:noProof/>
            <w:webHidden/>
          </w:rPr>
        </w:r>
        <w:r w:rsidR="001B7D92">
          <w:rPr>
            <w:noProof/>
            <w:webHidden/>
          </w:rPr>
          <w:fldChar w:fldCharType="separate"/>
        </w:r>
        <w:r w:rsidR="001B7D92">
          <w:rPr>
            <w:noProof/>
            <w:webHidden/>
          </w:rPr>
          <w:t>5</w:t>
        </w:r>
        <w:r w:rsidR="001B7D92">
          <w:rPr>
            <w:noProof/>
            <w:webHidden/>
          </w:rPr>
          <w:fldChar w:fldCharType="end"/>
        </w:r>
      </w:hyperlink>
    </w:p>
    <w:p w:rsidR="001B7D92" w:rsidRDefault="00435FF4">
      <w:pPr>
        <w:pStyle w:val="TableofFigures"/>
        <w:tabs>
          <w:tab w:val="right" w:leader="dot" w:pos="8296"/>
        </w:tabs>
        <w:rPr>
          <w:rFonts w:eastAsiaTheme="minorEastAsia"/>
          <w:noProof/>
          <w:lang w:val="el-GR" w:eastAsia="el-GR" w:bidi="ar-SA"/>
        </w:rPr>
      </w:pPr>
      <w:hyperlink w:anchor="_Toc437963308" w:history="1">
        <w:r w:rsidR="001B7D92" w:rsidRPr="00B37195">
          <w:rPr>
            <w:rStyle w:val="Hyperlink"/>
            <w:noProof/>
          </w:rPr>
          <w:t>Figure 4: Coordinates Convertor in LW Greece Portal</w:t>
        </w:r>
        <w:r w:rsidR="001B7D92">
          <w:rPr>
            <w:noProof/>
            <w:webHidden/>
          </w:rPr>
          <w:tab/>
        </w:r>
        <w:r w:rsidR="001B7D92">
          <w:rPr>
            <w:noProof/>
            <w:webHidden/>
          </w:rPr>
          <w:fldChar w:fldCharType="begin"/>
        </w:r>
        <w:r w:rsidR="001B7D92">
          <w:rPr>
            <w:noProof/>
            <w:webHidden/>
          </w:rPr>
          <w:instrText xml:space="preserve"> PAGEREF _Toc437963308 \h </w:instrText>
        </w:r>
        <w:r w:rsidR="001B7D92">
          <w:rPr>
            <w:noProof/>
            <w:webHidden/>
          </w:rPr>
        </w:r>
        <w:r w:rsidR="001B7D92">
          <w:rPr>
            <w:noProof/>
            <w:webHidden/>
          </w:rPr>
          <w:fldChar w:fldCharType="separate"/>
        </w:r>
        <w:r w:rsidR="001B7D92">
          <w:rPr>
            <w:noProof/>
            <w:webHidden/>
          </w:rPr>
          <w:t>6</w:t>
        </w:r>
        <w:r w:rsidR="001B7D92">
          <w:rPr>
            <w:noProof/>
            <w:webHidden/>
          </w:rPr>
          <w:fldChar w:fldCharType="end"/>
        </w:r>
      </w:hyperlink>
    </w:p>
    <w:p w:rsidR="001B7D92" w:rsidRDefault="00435FF4">
      <w:pPr>
        <w:pStyle w:val="TableofFigures"/>
        <w:tabs>
          <w:tab w:val="right" w:leader="dot" w:pos="8296"/>
        </w:tabs>
        <w:rPr>
          <w:rFonts w:eastAsiaTheme="minorEastAsia"/>
          <w:noProof/>
          <w:lang w:val="el-GR" w:eastAsia="el-GR" w:bidi="ar-SA"/>
        </w:rPr>
      </w:pPr>
      <w:hyperlink w:anchor="_Toc437963309" w:history="1">
        <w:r w:rsidR="001B7D92" w:rsidRPr="00B37195">
          <w:rPr>
            <w:rStyle w:val="Hyperlink"/>
            <w:noProof/>
          </w:rPr>
          <w:t>Figure 5: Medobis vLab Coordinates Convertion Form</w:t>
        </w:r>
        <w:r w:rsidR="001B7D92">
          <w:rPr>
            <w:noProof/>
            <w:webHidden/>
          </w:rPr>
          <w:tab/>
        </w:r>
        <w:r w:rsidR="001B7D92">
          <w:rPr>
            <w:noProof/>
            <w:webHidden/>
          </w:rPr>
          <w:fldChar w:fldCharType="begin"/>
        </w:r>
        <w:r w:rsidR="001B7D92">
          <w:rPr>
            <w:noProof/>
            <w:webHidden/>
          </w:rPr>
          <w:instrText xml:space="preserve"> PAGEREF _Toc437963309 \h </w:instrText>
        </w:r>
        <w:r w:rsidR="001B7D92">
          <w:rPr>
            <w:noProof/>
            <w:webHidden/>
          </w:rPr>
        </w:r>
        <w:r w:rsidR="001B7D92">
          <w:rPr>
            <w:noProof/>
            <w:webHidden/>
          </w:rPr>
          <w:fldChar w:fldCharType="separate"/>
        </w:r>
        <w:r w:rsidR="001B7D92">
          <w:rPr>
            <w:noProof/>
            <w:webHidden/>
          </w:rPr>
          <w:t>6</w:t>
        </w:r>
        <w:r w:rsidR="001B7D92">
          <w:rPr>
            <w:noProof/>
            <w:webHidden/>
          </w:rPr>
          <w:fldChar w:fldCharType="end"/>
        </w:r>
      </w:hyperlink>
    </w:p>
    <w:p w:rsidR="00A817DC" w:rsidRPr="000B40DC" w:rsidRDefault="00A817DC" w:rsidP="00A817DC">
      <w:pPr>
        <w:rPr>
          <w:lang w:val="en-US"/>
        </w:rPr>
      </w:pPr>
      <w:r w:rsidRPr="000B40DC">
        <w:rPr>
          <w:lang w:val="en-US"/>
        </w:rPr>
        <w:fldChar w:fldCharType="end"/>
      </w: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lang w:val="en-US"/>
        </w:rPr>
      </w:pPr>
    </w:p>
    <w:p w:rsidR="00A817DC" w:rsidRPr="000B40DC" w:rsidRDefault="00A817DC" w:rsidP="00A817DC">
      <w:pPr>
        <w:rPr>
          <w:ins w:id="1" w:author="Nikolaos Minadakis" w:date="2015-02-05T17:22:00Z"/>
          <w:lang w:val="en-US"/>
        </w:rPr>
      </w:pPr>
    </w:p>
    <w:p w:rsidR="00E73BB5" w:rsidRPr="00E73BB5" w:rsidRDefault="00864DA9" w:rsidP="00E73BB5">
      <w:pPr>
        <w:pStyle w:val="Heading1"/>
        <w:numPr>
          <w:ilvl w:val="0"/>
          <w:numId w:val="1"/>
        </w:numPr>
        <w:rPr>
          <w:rFonts w:asciiTheme="minorHAnsi" w:eastAsia="Times New Roman" w:hAnsiTheme="minorHAnsi"/>
          <w:lang w:val="en-US"/>
        </w:rPr>
      </w:pPr>
      <w:bookmarkStart w:id="2" w:name="_Toc437963301"/>
      <w:r>
        <w:rPr>
          <w:rFonts w:asciiTheme="minorHAnsi" w:eastAsia="Times New Roman" w:hAnsiTheme="minorHAnsi"/>
          <w:lang w:val="en-US"/>
        </w:rPr>
        <w:lastRenderedPageBreak/>
        <w:t>Introduction</w:t>
      </w:r>
      <w:bookmarkEnd w:id="2"/>
    </w:p>
    <w:p w:rsidR="008E38C8" w:rsidRDefault="008E38C8" w:rsidP="00315BD7">
      <w:pPr>
        <w:ind w:firstLine="720"/>
        <w:jc w:val="both"/>
        <w:rPr>
          <w:lang w:val="en-US"/>
        </w:rPr>
      </w:pPr>
      <w:r w:rsidRPr="00864DA9">
        <w:rPr>
          <w:lang w:val="en-US"/>
        </w:rPr>
        <w:t xml:space="preserve">The numerical values for latitude and longitude can occur in a number of different formats. </w:t>
      </w:r>
      <w:r>
        <w:rPr>
          <w:lang w:val="en-US"/>
        </w:rPr>
        <w:t>In many cases there is the need to convert</w:t>
      </w:r>
      <w:r w:rsidRPr="00864DA9">
        <w:rPr>
          <w:lang w:val="en-US"/>
        </w:rPr>
        <w:t xml:space="preserve"> </w:t>
      </w:r>
      <w:r>
        <w:rPr>
          <w:lang w:val="en-US"/>
        </w:rPr>
        <w:t>a degrees-minutes-second</w:t>
      </w:r>
      <w:r w:rsidRPr="00864DA9">
        <w:rPr>
          <w:lang w:val="en-US"/>
        </w:rPr>
        <w:t>s or degrees-decimal-minutes format to the decimal degrees format and interpr</w:t>
      </w:r>
      <w:r>
        <w:rPr>
          <w:lang w:val="en-US"/>
        </w:rPr>
        <w:t xml:space="preserve">et </w:t>
      </w:r>
      <w:r w:rsidRPr="00864DA9">
        <w:rPr>
          <w:lang w:val="en-US"/>
        </w:rPr>
        <w:t>the spatial information efficiently.</w:t>
      </w:r>
    </w:p>
    <w:p w:rsidR="00315BD7" w:rsidRDefault="008E38C8" w:rsidP="00315BD7">
      <w:pPr>
        <w:ind w:firstLine="720"/>
        <w:jc w:val="both"/>
        <w:rPr>
          <w:lang w:val="en-US"/>
        </w:rPr>
      </w:pPr>
      <w:r>
        <w:rPr>
          <w:lang w:val="en-US"/>
        </w:rPr>
        <w:t>Towards this direction</w:t>
      </w:r>
      <w:r w:rsidR="00315BD7">
        <w:rPr>
          <w:lang w:val="en-US"/>
        </w:rPr>
        <w:t xml:space="preserve"> a tool was developed to assist </w:t>
      </w:r>
      <w:r w:rsidR="0030463F">
        <w:rPr>
          <w:lang w:val="en-US"/>
        </w:rPr>
        <w:t xml:space="preserve">the users </w:t>
      </w:r>
      <w:r w:rsidR="00315BD7">
        <w:rPr>
          <w:lang w:val="en-US"/>
        </w:rPr>
        <w:t xml:space="preserve">with this process by automatically transforming coordinates from </w:t>
      </w:r>
      <w:r>
        <w:rPr>
          <w:lang w:val="en-US"/>
        </w:rPr>
        <w:t>degrees-minutes-second</w:t>
      </w:r>
      <w:r w:rsidRPr="00864DA9">
        <w:rPr>
          <w:lang w:val="en-US"/>
        </w:rPr>
        <w:t>s or degrees-decimal-minutes format to the decimal degrees format</w:t>
      </w:r>
      <w:r>
        <w:rPr>
          <w:lang w:val="en-US"/>
        </w:rPr>
        <w:t>.</w:t>
      </w:r>
      <w:r w:rsidRPr="00864DA9">
        <w:rPr>
          <w:lang w:val="en-US"/>
        </w:rPr>
        <w:t xml:space="preserve"> </w:t>
      </w:r>
      <w:r>
        <w:rPr>
          <w:lang w:val="en-US"/>
        </w:rPr>
        <w:t>T</w:t>
      </w:r>
      <w:r w:rsidR="00315BD7">
        <w:rPr>
          <w:lang w:val="en-US"/>
        </w:rPr>
        <w:t xml:space="preserve">he developed functions have been included in the Data Services API, and a Servlet has been included in the Web Application of the </w:t>
      </w:r>
      <w:proofErr w:type="spellStart"/>
      <w:r w:rsidR="00315BD7">
        <w:rPr>
          <w:lang w:val="en-US"/>
        </w:rPr>
        <w:t>MedObis</w:t>
      </w:r>
      <w:proofErr w:type="spellEnd"/>
      <w:r w:rsidR="00315BD7">
        <w:rPr>
          <w:lang w:val="en-US"/>
        </w:rPr>
        <w:t xml:space="preserve"> </w:t>
      </w:r>
      <w:proofErr w:type="spellStart"/>
      <w:r w:rsidR="00315BD7">
        <w:rPr>
          <w:lang w:val="en-US"/>
        </w:rPr>
        <w:t>vlab</w:t>
      </w:r>
      <w:proofErr w:type="spellEnd"/>
      <w:r w:rsidR="00315BD7">
        <w:rPr>
          <w:lang w:val="en-US"/>
        </w:rPr>
        <w:t xml:space="preserve"> of the LW Greece Portal.</w:t>
      </w:r>
    </w:p>
    <w:p w:rsidR="00E73BB5" w:rsidRPr="00E73BB5" w:rsidRDefault="00A36409" w:rsidP="00E73BB5">
      <w:pPr>
        <w:pStyle w:val="Heading1"/>
        <w:numPr>
          <w:ilvl w:val="0"/>
          <w:numId w:val="1"/>
        </w:numPr>
        <w:rPr>
          <w:rFonts w:asciiTheme="minorHAnsi" w:eastAsia="Times New Roman" w:hAnsiTheme="minorHAnsi"/>
          <w:lang w:val="en-US"/>
        </w:rPr>
      </w:pPr>
      <w:bookmarkStart w:id="3" w:name="_Toc437962519"/>
      <w:bookmarkStart w:id="4" w:name="_Toc437963302"/>
      <w:r>
        <w:rPr>
          <w:rFonts w:asciiTheme="minorHAnsi" w:eastAsia="Times New Roman" w:hAnsiTheme="minorHAnsi"/>
          <w:lang w:val="en-US"/>
        </w:rPr>
        <w:t>Functionality</w:t>
      </w:r>
      <w:bookmarkEnd w:id="3"/>
      <w:bookmarkEnd w:id="4"/>
    </w:p>
    <w:p w:rsidR="00A36409" w:rsidRDefault="006A799F" w:rsidP="006A799F">
      <w:pPr>
        <w:ind w:firstLine="284"/>
        <w:jc w:val="both"/>
        <w:rPr>
          <w:lang w:val="en-US"/>
        </w:rPr>
      </w:pPr>
      <w:r>
        <w:rPr>
          <w:lang w:val="en-US"/>
        </w:rPr>
        <w:t xml:space="preserve">The service takes as input coordinates in </w:t>
      </w:r>
      <w:r w:rsidR="008E38C8">
        <w:rPr>
          <w:lang w:val="en-US"/>
        </w:rPr>
        <w:t>degrees-minutes-second</w:t>
      </w:r>
      <w:r w:rsidR="008E38C8" w:rsidRPr="00864DA9">
        <w:rPr>
          <w:lang w:val="en-US"/>
        </w:rPr>
        <w:t xml:space="preserve">s or degrees-decimal-minutes format </w:t>
      </w:r>
      <w:r>
        <w:rPr>
          <w:lang w:val="en-US"/>
        </w:rPr>
        <w:t xml:space="preserve">and </w:t>
      </w:r>
      <w:r w:rsidR="008E38C8">
        <w:rPr>
          <w:lang w:val="en-US"/>
        </w:rPr>
        <w:t>converts</w:t>
      </w:r>
      <w:r>
        <w:rPr>
          <w:lang w:val="en-US"/>
        </w:rPr>
        <w:t xml:space="preserve"> them in decimal format</w:t>
      </w:r>
      <w:r w:rsidR="008E38C8">
        <w:rPr>
          <w:lang w:val="en-US"/>
        </w:rPr>
        <w:t>. The input can be</w:t>
      </w:r>
      <w:r w:rsidR="008E38C8" w:rsidRPr="008E38C8">
        <w:rPr>
          <w:lang w:val="en-US"/>
        </w:rPr>
        <w:t xml:space="preserve"> </w:t>
      </w:r>
      <w:r w:rsidR="008E38C8" w:rsidRPr="00864DA9">
        <w:rPr>
          <w:lang w:val="en-US"/>
        </w:rPr>
        <w:t>a single position or a spreadsheet of coordinates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example </w:t>
      </w:r>
      <w:r w:rsidR="0030463F">
        <w:rPr>
          <w:lang w:val="en-US"/>
        </w:rPr>
        <w:t>follows</w:t>
      </w:r>
      <w:r>
        <w:rPr>
          <w:lang w:val="en-US"/>
        </w:rPr>
        <w:t>:</w:t>
      </w:r>
    </w:p>
    <w:tbl>
      <w:tblPr>
        <w:tblW w:w="5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760"/>
      </w:tblGrid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BFBFBF" w:themeFill="background1" w:themeFillShade="BF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b/>
                <w:color w:val="000000"/>
                <w:lang w:val="en-US" w:eastAsia="el-GR" w:bidi="ar-SA"/>
              </w:rPr>
              <w:t>latitude</w:t>
            </w:r>
          </w:p>
        </w:tc>
        <w:tc>
          <w:tcPr>
            <w:tcW w:w="2760" w:type="dxa"/>
            <w:shd w:val="clear" w:color="auto" w:fill="BFBFBF" w:themeFill="background1" w:themeFillShade="BF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b/>
                <w:color w:val="000000"/>
                <w:lang w:val="en-US" w:eastAsia="el-GR" w:bidi="ar-SA"/>
              </w:rPr>
              <w:t>longitude</w:t>
            </w:r>
          </w:p>
        </w:tc>
      </w:tr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auto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35o 19' 30.00N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25o 7' 50.16E</w:t>
            </w:r>
          </w:p>
        </w:tc>
      </w:tr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auto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34o 20' 30.00N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23o 9' 55E</w:t>
            </w:r>
          </w:p>
        </w:tc>
      </w:tr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auto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33o19' 30.50N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22o11' 52.13E</w:t>
            </w:r>
          </w:p>
        </w:tc>
      </w:tr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auto"/>
            <w:noWrap/>
            <w:vAlign w:val="bottom"/>
            <w:hideMark/>
          </w:tcPr>
          <w:p w:rsidR="006A799F" w:rsidRPr="008E38C8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36° 58.067'N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A799F" w:rsidRPr="006A799F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8E38C8">
              <w:rPr>
                <w:rFonts w:ascii="Calibri" w:eastAsia="Times New Roman" w:hAnsi="Calibri" w:cs="Times New Roman"/>
                <w:color w:val="000000"/>
                <w:lang w:val="en-US" w:eastAsia="el-GR" w:bidi="ar-SA"/>
              </w:rPr>
              <w:t>21° 40.0</w:t>
            </w: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21'E</w:t>
            </w:r>
          </w:p>
        </w:tc>
      </w:tr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auto"/>
            <w:noWrap/>
            <w:vAlign w:val="bottom"/>
            <w:hideMark/>
          </w:tcPr>
          <w:p w:rsidR="006A799F" w:rsidRPr="006A799F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N43°38'19.39"        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A799F" w:rsidRPr="006A799F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W116°14'28.86"</w:t>
            </w:r>
          </w:p>
        </w:tc>
      </w:tr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auto"/>
            <w:noWrap/>
            <w:vAlign w:val="bottom"/>
            <w:hideMark/>
          </w:tcPr>
          <w:p w:rsidR="006A799F" w:rsidRPr="006A799F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 43°38'19.39"N         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A799F" w:rsidRPr="006A799F" w:rsidRDefault="000D059A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 </w:t>
            </w:r>
            <w:r w:rsidR="006A799F"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116°14'28.86"W</w:t>
            </w:r>
          </w:p>
        </w:tc>
      </w:tr>
      <w:tr w:rsidR="006A799F" w:rsidRPr="006A799F" w:rsidTr="0030463F">
        <w:trPr>
          <w:trHeight w:val="300"/>
          <w:jc w:val="center"/>
        </w:trPr>
        <w:tc>
          <w:tcPr>
            <w:tcW w:w="2540" w:type="dxa"/>
            <w:shd w:val="clear" w:color="auto" w:fill="auto"/>
            <w:noWrap/>
            <w:vAlign w:val="bottom"/>
            <w:hideMark/>
          </w:tcPr>
          <w:p w:rsidR="006A799F" w:rsidRPr="006A799F" w:rsidRDefault="006A799F" w:rsidP="006A79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31°13'1.20"S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6A799F" w:rsidRPr="006A799F" w:rsidRDefault="000D059A" w:rsidP="0030463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</w:t>
            </w:r>
            <w:r w:rsidR="006A799F"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9°14'6.43"E</w:t>
            </w:r>
          </w:p>
        </w:tc>
      </w:tr>
    </w:tbl>
    <w:p w:rsidR="006A799F" w:rsidRDefault="0030463F" w:rsidP="0030463F">
      <w:pPr>
        <w:pStyle w:val="Caption"/>
        <w:jc w:val="center"/>
        <w:rPr>
          <w:lang w:val="en-US"/>
        </w:rPr>
      </w:pPr>
      <w:bookmarkStart w:id="5" w:name="_Toc4379633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740D">
        <w:rPr>
          <w:noProof/>
        </w:rPr>
        <w:t>1</w:t>
      </w:r>
      <w:r>
        <w:fldChar w:fldCharType="end"/>
      </w:r>
      <w:r>
        <w:t>: Input Coordinates</w:t>
      </w:r>
      <w:bookmarkEnd w:id="5"/>
    </w:p>
    <w:p w:rsidR="0030463F" w:rsidRDefault="0030463F" w:rsidP="006A799F">
      <w:pPr>
        <w:ind w:firstLine="284"/>
        <w:jc w:val="both"/>
        <w:rPr>
          <w:lang w:val="en-US"/>
        </w:rPr>
      </w:pPr>
    </w:p>
    <w:p w:rsidR="006A799F" w:rsidRDefault="0030463F" w:rsidP="0030463F">
      <w:pPr>
        <w:jc w:val="both"/>
        <w:rPr>
          <w:lang w:val="en-US"/>
        </w:rPr>
      </w:pPr>
      <w:r>
        <w:rPr>
          <w:lang w:val="en-US"/>
        </w:rPr>
        <w:t>T</w:t>
      </w:r>
      <w:r w:rsidR="006A799F">
        <w:rPr>
          <w:lang w:val="en-US"/>
        </w:rPr>
        <w:t>he above input is transformed to:</w:t>
      </w:r>
    </w:p>
    <w:tbl>
      <w:tblPr>
        <w:tblW w:w="4395" w:type="dxa"/>
        <w:jc w:val="center"/>
        <w:tblLook w:val="04A0" w:firstRow="1" w:lastRow="0" w:firstColumn="1" w:lastColumn="0" w:noHBand="0" w:noVBand="1"/>
      </w:tblPr>
      <w:tblGrid>
        <w:gridCol w:w="1960"/>
        <w:gridCol w:w="2435"/>
      </w:tblGrid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30463F" w:rsidRPr="0030463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l-GR" w:eastAsia="el-GR" w:bidi="ar-SA"/>
              </w:rPr>
            </w:pPr>
            <w:proofErr w:type="spellStart"/>
            <w:r w:rsidRPr="0030463F">
              <w:rPr>
                <w:rFonts w:ascii="Calibri" w:eastAsia="Times New Roman" w:hAnsi="Calibri" w:cs="Times New Roman"/>
                <w:b/>
                <w:color w:val="000000"/>
                <w:lang w:val="el-GR" w:eastAsia="el-GR" w:bidi="ar-SA"/>
              </w:rPr>
              <w:t>latitude</w:t>
            </w:r>
            <w:proofErr w:type="spellEnd"/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30463F" w:rsidRPr="0030463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l-GR" w:eastAsia="el-GR" w:bidi="ar-SA"/>
              </w:rPr>
            </w:pPr>
            <w:proofErr w:type="spellStart"/>
            <w:r w:rsidRPr="0030463F">
              <w:rPr>
                <w:rFonts w:ascii="Calibri" w:eastAsia="Times New Roman" w:hAnsi="Calibri" w:cs="Times New Roman"/>
                <w:b/>
                <w:color w:val="000000"/>
                <w:lang w:val="el-GR" w:eastAsia="el-GR" w:bidi="ar-SA"/>
              </w:rPr>
              <w:t>longitude</w:t>
            </w:r>
            <w:proofErr w:type="spellEnd"/>
          </w:p>
        </w:tc>
      </w:tr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35.325000°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25.130600°</w:t>
            </w:r>
          </w:p>
        </w:tc>
      </w:tr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34.341667°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23.165278°</w:t>
            </w:r>
          </w:p>
        </w:tc>
      </w:tr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33.325139°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22.197814°</w:t>
            </w:r>
          </w:p>
        </w:tc>
      </w:tr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36.967783°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21.667017°</w:t>
            </w:r>
          </w:p>
        </w:tc>
      </w:tr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43.638719°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-116.241350°</w:t>
            </w:r>
          </w:p>
        </w:tc>
      </w:tr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43.638719°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-116.241350°</w:t>
            </w:r>
          </w:p>
        </w:tc>
      </w:tr>
      <w:tr w:rsidR="0030463F" w:rsidRPr="006A799F" w:rsidTr="0030463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>-31.217000°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63F" w:rsidRPr="006A799F" w:rsidRDefault="0030463F" w:rsidP="0030463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</w:pPr>
            <w:r w:rsidRPr="006A799F">
              <w:rPr>
                <w:rFonts w:ascii="Calibri" w:eastAsia="Times New Roman" w:hAnsi="Calibri" w:cs="Times New Roman"/>
                <w:color w:val="000000"/>
                <w:lang w:val="el-GR" w:eastAsia="el-GR" w:bidi="ar-SA"/>
              </w:rPr>
              <w:t xml:space="preserve">  9.235119°</w:t>
            </w:r>
          </w:p>
        </w:tc>
      </w:tr>
    </w:tbl>
    <w:p w:rsidR="006A799F" w:rsidRDefault="0030463F" w:rsidP="0030463F">
      <w:pPr>
        <w:pStyle w:val="Caption"/>
        <w:jc w:val="center"/>
        <w:rPr>
          <w:lang w:val="en-US"/>
        </w:rPr>
      </w:pPr>
      <w:bookmarkStart w:id="6" w:name="_Toc4379633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740D">
        <w:rPr>
          <w:noProof/>
        </w:rPr>
        <w:t>2</w:t>
      </w:r>
      <w:r>
        <w:fldChar w:fldCharType="end"/>
      </w:r>
      <w:r>
        <w:t>: Output Coordinate</w:t>
      </w:r>
      <w:bookmarkEnd w:id="6"/>
    </w:p>
    <w:p w:rsidR="0030463F" w:rsidRDefault="0030463F" w:rsidP="006A799F">
      <w:pPr>
        <w:ind w:firstLine="284"/>
        <w:jc w:val="both"/>
        <w:rPr>
          <w:lang w:val="en-US"/>
        </w:rPr>
      </w:pPr>
    </w:p>
    <w:p w:rsidR="006A799F" w:rsidRDefault="000D059A" w:rsidP="006A799F">
      <w:pPr>
        <w:ind w:firstLine="284"/>
        <w:jc w:val="both"/>
        <w:rPr>
          <w:lang w:val="en-US"/>
        </w:rPr>
      </w:pPr>
      <w:r>
        <w:rPr>
          <w:lang w:val="en-US"/>
        </w:rPr>
        <w:t>The service trims the input records, ignores spaces and validates the coordinates symbols (cannot use E in latitude).</w:t>
      </w:r>
    </w:p>
    <w:p w:rsidR="00A36409" w:rsidRPr="00E73BB5" w:rsidRDefault="00461E0F" w:rsidP="00E73BB5">
      <w:pPr>
        <w:pStyle w:val="Heading1"/>
        <w:numPr>
          <w:ilvl w:val="0"/>
          <w:numId w:val="1"/>
        </w:numPr>
        <w:rPr>
          <w:rFonts w:asciiTheme="minorHAnsi" w:eastAsia="Times New Roman" w:hAnsiTheme="minorHAnsi"/>
          <w:lang w:val="en-US"/>
        </w:rPr>
      </w:pPr>
      <w:bookmarkStart w:id="7" w:name="_Toc437962520"/>
      <w:bookmarkStart w:id="8" w:name="_Toc437963303"/>
      <w:r>
        <w:rPr>
          <w:rFonts w:asciiTheme="minorHAnsi" w:eastAsia="Times New Roman" w:hAnsiTheme="minorHAnsi"/>
          <w:lang w:val="en-US"/>
        </w:rPr>
        <w:lastRenderedPageBreak/>
        <w:t xml:space="preserve">Design &amp; </w:t>
      </w:r>
      <w:r w:rsidR="00A36409">
        <w:rPr>
          <w:rFonts w:asciiTheme="minorHAnsi" w:eastAsia="Times New Roman" w:hAnsiTheme="minorHAnsi"/>
          <w:lang w:val="en-US"/>
        </w:rPr>
        <w:t>Implementation</w:t>
      </w:r>
      <w:bookmarkEnd w:id="7"/>
      <w:bookmarkEnd w:id="8"/>
    </w:p>
    <w:p w:rsidR="00E73BB5" w:rsidRDefault="00461E0F" w:rsidP="0030463F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coordinates</w:t>
      </w:r>
      <w:proofErr w:type="gramEnd"/>
      <w:r>
        <w:rPr>
          <w:lang w:val="en-US"/>
        </w:rPr>
        <w:t xml:space="preserve"> transformation function has been developed in Java and has been included in the Data Services API. The function takes as input either a latitude and a longitude in </w:t>
      </w:r>
      <w:r w:rsidR="008E38C8">
        <w:rPr>
          <w:lang w:val="en-US"/>
        </w:rPr>
        <w:t>degrees-minutes-second</w:t>
      </w:r>
      <w:r w:rsidR="008E38C8" w:rsidRPr="00864DA9">
        <w:rPr>
          <w:lang w:val="en-US"/>
        </w:rPr>
        <w:t>s or degrees-decimal-minutes format</w:t>
      </w:r>
      <w:r>
        <w:rPr>
          <w:lang w:val="en-US"/>
        </w:rPr>
        <w:t xml:space="preserve"> and gives as output the latitude and latitude in decimal format, or takes as input a</w:t>
      </w:r>
      <w:r w:rsidR="00E73BB5">
        <w:rPr>
          <w:lang w:val="en-US"/>
        </w:rPr>
        <w:t xml:space="preserve"> csv file with latitudes and long</w:t>
      </w:r>
      <w:r>
        <w:rPr>
          <w:lang w:val="en-US"/>
        </w:rPr>
        <w:t xml:space="preserve">itudes in </w:t>
      </w:r>
      <w:r w:rsidR="008E38C8">
        <w:rPr>
          <w:lang w:val="en-US"/>
        </w:rPr>
        <w:t>degrees-minutes-second</w:t>
      </w:r>
      <w:r w:rsidR="008E38C8" w:rsidRPr="00864DA9">
        <w:rPr>
          <w:lang w:val="en-US"/>
        </w:rPr>
        <w:t>s or degrees-decimal-minutes format</w:t>
      </w:r>
      <w:r w:rsidR="00E73BB5">
        <w:rPr>
          <w:lang w:val="en-US"/>
        </w:rPr>
        <w:t xml:space="preserve"> and gives as output a csv file with the coordinates transformed in decimal format.</w:t>
      </w:r>
    </w:p>
    <w:p w:rsidR="00E73BB5" w:rsidRDefault="00461E0F" w:rsidP="0030463F">
      <w:pPr>
        <w:ind w:firstLine="720"/>
        <w:jc w:val="both"/>
        <w:rPr>
          <w:lang w:val="en-US"/>
        </w:rPr>
      </w:pPr>
      <w:r>
        <w:rPr>
          <w:lang w:val="en-US"/>
        </w:rPr>
        <w:t xml:space="preserve"> Furthermore a Web Application has been deve</w:t>
      </w:r>
      <w:r w:rsidR="00E73BB5">
        <w:rPr>
          <w:lang w:val="en-US"/>
        </w:rPr>
        <w:t xml:space="preserve">loped, and has been integrated in the </w:t>
      </w:r>
      <w:proofErr w:type="spellStart"/>
      <w:r w:rsidR="00E73BB5">
        <w:rPr>
          <w:lang w:val="en-US"/>
        </w:rPr>
        <w:t>MedObis</w:t>
      </w:r>
      <w:proofErr w:type="spellEnd"/>
      <w:r w:rsidR="00E73BB5">
        <w:rPr>
          <w:lang w:val="en-US"/>
        </w:rPr>
        <w:t xml:space="preserve"> </w:t>
      </w:r>
      <w:proofErr w:type="spellStart"/>
      <w:r w:rsidR="00E73BB5">
        <w:rPr>
          <w:lang w:val="en-US"/>
        </w:rPr>
        <w:t>vlab</w:t>
      </w:r>
      <w:proofErr w:type="spellEnd"/>
      <w:r>
        <w:rPr>
          <w:lang w:val="en-US"/>
        </w:rPr>
        <w:t xml:space="preserve"> </w:t>
      </w:r>
      <w:r w:rsidR="00E73BB5">
        <w:rPr>
          <w:lang w:val="en-US"/>
        </w:rPr>
        <w:t xml:space="preserve">of LW Greece. The usage of the Web Application is described in the next section. For the case of the dataset transformation, during the uploading of the dataset, a temporary folder is created in the server for the user. The servlet that executes the </w:t>
      </w:r>
      <w:proofErr w:type="gramStart"/>
      <w:r w:rsidR="00E73BB5">
        <w:rPr>
          <w:lang w:val="en-US"/>
        </w:rPr>
        <w:t>coordinates</w:t>
      </w:r>
      <w:proofErr w:type="gramEnd"/>
      <w:r w:rsidR="00E73BB5">
        <w:rPr>
          <w:lang w:val="en-US"/>
        </w:rPr>
        <w:t xml:space="preserve"> transformation functions transforms the dataset and stores the new one in the temporary folder. The new dataset is afterwards being downloaded to the user’s environment.</w:t>
      </w:r>
    </w:p>
    <w:p w:rsidR="008E38C8" w:rsidRPr="008E38C8" w:rsidRDefault="00E73BB5" w:rsidP="008E38C8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code of the </w:t>
      </w:r>
      <w:proofErr w:type="gramStart"/>
      <w:r>
        <w:rPr>
          <w:lang w:val="en-US"/>
        </w:rPr>
        <w:t>coordinates</w:t>
      </w:r>
      <w:proofErr w:type="gramEnd"/>
      <w:r>
        <w:rPr>
          <w:lang w:val="en-US"/>
        </w:rPr>
        <w:t xml:space="preserve"> transformation tool is available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in the LifeWatch Greece Data Services repository and the code of the web application is available in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. </w:t>
      </w:r>
    </w:p>
    <w:p w:rsidR="00A36409" w:rsidRPr="00E73BB5" w:rsidRDefault="00A36409" w:rsidP="00E73BB5">
      <w:pPr>
        <w:pStyle w:val="Heading1"/>
        <w:numPr>
          <w:ilvl w:val="0"/>
          <w:numId w:val="1"/>
        </w:numPr>
        <w:rPr>
          <w:rFonts w:asciiTheme="minorHAnsi" w:eastAsia="Times New Roman" w:hAnsiTheme="minorHAnsi"/>
          <w:lang w:val="en-US"/>
        </w:rPr>
      </w:pPr>
      <w:bookmarkStart w:id="9" w:name="_Toc437962521"/>
      <w:bookmarkStart w:id="10" w:name="_Toc437963304"/>
      <w:r>
        <w:rPr>
          <w:rFonts w:asciiTheme="minorHAnsi" w:eastAsia="Times New Roman" w:hAnsiTheme="minorHAnsi"/>
          <w:lang w:val="en-US"/>
        </w:rPr>
        <w:t>Usage and evaluation</w:t>
      </w:r>
      <w:bookmarkEnd w:id="9"/>
      <w:bookmarkEnd w:id="10"/>
    </w:p>
    <w:p w:rsidR="00E73BB5" w:rsidRDefault="006A799F" w:rsidP="00A36409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</w:t>
      </w:r>
      <w:proofErr w:type="gramStart"/>
      <w:r w:rsidR="00E73BB5">
        <w:rPr>
          <w:lang w:val="en-US"/>
        </w:rPr>
        <w:t>coordinates</w:t>
      </w:r>
      <w:proofErr w:type="gramEnd"/>
      <w:r w:rsidR="00E73BB5">
        <w:rPr>
          <w:lang w:val="en-US"/>
        </w:rPr>
        <w:t xml:space="preserve"> transformation tool</w:t>
      </w:r>
      <w:r>
        <w:rPr>
          <w:lang w:val="en-US"/>
        </w:rPr>
        <w:t xml:space="preserve"> is mainly being consumed by the </w:t>
      </w:r>
      <w:proofErr w:type="spellStart"/>
      <w:r w:rsidR="00E73BB5">
        <w:rPr>
          <w:lang w:val="en-US"/>
        </w:rPr>
        <w:t>Medobis</w:t>
      </w:r>
      <w:proofErr w:type="spellEnd"/>
      <w:r w:rsidR="00E73BB5">
        <w:rPr>
          <w:lang w:val="en-US"/>
        </w:rPr>
        <w:t xml:space="preserve"> </w:t>
      </w:r>
      <w:proofErr w:type="spellStart"/>
      <w:r w:rsidR="00E73BB5">
        <w:rPr>
          <w:lang w:val="en-US"/>
        </w:rPr>
        <w:t>vlad</w:t>
      </w:r>
      <w:proofErr w:type="spellEnd"/>
      <w:r w:rsidR="00E73BB5">
        <w:rPr>
          <w:lang w:val="en-US"/>
        </w:rPr>
        <w:t xml:space="preserve">. The </w:t>
      </w:r>
      <w:proofErr w:type="spellStart"/>
      <w:r w:rsidR="00E73BB5">
        <w:rPr>
          <w:lang w:val="en-US"/>
        </w:rPr>
        <w:t>vlab</w:t>
      </w:r>
      <w:proofErr w:type="spellEnd"/>
      <w:r w:rsidR="00E73BB5">
        <w:rPr>
          <w:lang w:val="en-US"/>
        </w:rPr>
        <w:t xml:space="preserve"> can be accessed by the </w:t>
      </w:r>
      <w:proofErr w:type="spellStart"/>
      <w:r w:rsidR="00E73BB5">
        <w:rPr>
          <w:lang w:val="en-US"/>
        </w:rPr>
        <w:t>LifewatchGreece</w:t>
      </w:r>
      <w:proofErr w:type="spellEnd"/>
      <w:r w:rsidR="00E73BB5">
        <w:rPr>
          <w:lang w:val="en-US"/>
        </w:rPr>
        <w:t xml:space="preserve"> Portal:</w:t>
      </w:r>
    </w:p>
    <w:p w:rsidR="00E73BB5" w:rsidRDefault="00E73BB5" w:rsidP="00E73BB5">
      <w:pPr>
        <w:keepNext/>
        <w:ind w:firstLine="720"/>
        <w:jc w:val="both"/>
      </w:pPr>
      <w:r>
        <w:rPr>
          <w:lang w:val="en-US"/>
        </w:rPr>
        <w:t xml:space="preserve"> </w:t>
      </w:r>
      <w:r>
        <w:rPr>
          <w:noProof/>
          <w:lang w:val="el-GR" w:eastAsia="el-GR" w:bidi="ar-SA"/>
        </w:rPr>
        <w:drawing>
          <wp:inline distT="0" distB="0" distL="0" distR="0" wp14:anchorId="5C3ED33B" wp14:editId="713A5DAB">
            <wp:extent cx="5260713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96" cy="310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409" w:rsidRPr="00F0740D" w:rsidRDefault="00E73BB5" w:rsidP="00E73BB5">
      <w:pPr>
        <w:pStyle w:val="Caption"/>
        <w:jc w:val="center"/>
        <w:rPr>
          <w:sz w:val="22"/>
          <w:lang w:val="en-US"/>
        </w:rPr>
      </w:pPr>
      <w:bookmarkStart w:id="11" w:name="_Toc437963307"/>
      <w:r w:rsidRPr="00F0740D">
        <w:rPr>
          <w:sz w:val="22"/>
        </w:rPr>
        <w:t xml:space="preserve">Figure </w:t>
      </w:r>
      <w:r w:rsidRPr="00F0740D">
        <w:rPr>
          <w:sz w:val="22"/>
        </w:rPr>
        <w:fldChar w:fldCharType="begin"/>
      </w:r>
      <w:r w:rsidRPr="00F0740D">
        <w:rPr>
          <w:sz w:val="22"/>
        </w:rPr>
        <w:instrText xml:space="preserve"> SEQ Figure \* ARABIC </w:instrText>
      </w:r>
      <w:r w:rsidRPr="00F0740D">
        <w:rPr>
          <w:sz w:val="22"/>
        </w:rPr>
        <w:fldChar w:fldCharType="separate"/>
      </w:r>
      <w:r w:rsidR="00F0740D" w:rsidRPr="00F0740D">
        <w:rPr>
          <w:noProof/>
          <w:sz w:val="22"/>
        </w:rPr>
        <w:t>3</w:t>
      </w:r>
      <w:r w:rsidRPr="00F0740D">
        <w:rPr>
          <w:sz w:val="22"/>
        </w:rPr>
        <w:fldChar w:fldCharType="end"/>
      </w:r>
      <w:r w:rsidRPr="00F0740D">
        <w:rPr>
          <w:sz w:val="22"/>
        </w:rPr>
        <w:t xml:space="preserve">: </w:t>
      </w:r>
      <w:proofErr w:type="spellStart"/>
      <w:r w:rsidRPr="00F0740D">
        <w:rPr>
          <w:sz w:val="22"/>
        </w:rPr>
        <w:t>MedOBIS</w:t>
      </w:r>
      <w:proofErr w:type="spellEnd"/>
      <w:r w:rsidRPr="00F0740D">
        <w:rPr>
          <w:sz w:val="22"/>
        </w:rPr>
        <w:t xml:space="preserve"> </w:t>
      </w:r>
      <w:proofErr w:type="spellStart"/>
      <w:r w:rsidRPr="00F0740D">
        <w:rPr>
          <w:sz w:val="22"/>
        </w:rPr>
        <w:t>vlab</w:t>
      </w:r>
      <w:proofErr w:type="spellEnd"/>
      <w:r w:rsidRPr="00F0740D">
        <w:rPr>
          <w:sz w:val="22"/>
        </w:rPr>
        <w:t xml:space="preserve"> in the portal</w:t>
      </w:r>
      <w:bookmarkEnd w:id="11"/>
    </w:p>
    <w:p w:rsidR="00A36409" w:rsidRDefault="00A36409" w:rsidP="00A817DC">
      <w:pPr>
        <w:jc w:val="both"/>
        <w:rPr>
          <w:rFonts w:cs="Times New Roman"/>
          <w:i/>
          <w:iCs/>
          <w:sz w:val="24"/>
          <w:szCs w:val="24"/>
          <w:lang w:val="en-US"/>
        </w:rPr>
      </w:pPr>
    </w:p>
    <w:p w:rsidR="00E73BB5" w:rsidRDefault="00E73BB5" w:rsidP="00A817DC">
      <w:pPr>
        <w:jc w:val="both"/>
        <w:rPr>
          <w:rFonts w:cs="Times New Roman"/>
          <w:iCs/>
          <w:sz w:val="24"/>
          <w:szCs w:val="24"/>
          <w:lang w:val="en-US"/>
        </w:rPr>
      </w:pPr>
      <w:r>
        <w:rPr>
          <w:rFonts w:cs="Times New Roman"/>
          <w:iCs/>
          <w:sz w:val="24"/>
          <w:szCs w:val="24"/>
          <w:lang w:val="en-US"/>
        </w:rPr>
        <w:lastRenderedPageBreak/>
        <w:t>To access the coordinates transformation Web Application the user can select the Coordinates Convertor:</w:t>
      </w:r>
    </w:p>
    <w:p w:rsidR="00E73BB5" w:rsidRDefault="00E73BB5" w:rsidP="00E73BB5">
      <w:pPr>
        <w:keepNext/>
        <w:jc w:val="center"/>
      </w:pPr>
      <w:r>
        <w:rPr>
          <w:rFonts w:cs="Times New Roman"/>
          <w:iCs/>
          <w:noProof/>
          <w:sz w:val="24"/>
          <w:szCs w:val="24"/>
          <w:lang w:val="el-GR" w:eastAsia="el-GR" w:bidi="ar-SA"/>
        </w:rPr>
        <w:drawing>
          <wp:inline distT="0" distB="0" distL="0" distR="0" wp14:anchorId="4AB113B9" wp14:editId="064E7D59">
            <wp:extent cx="2533650" cy="347801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64" cy="348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B5" w:rsidRPr="00F0740D" w:rsidRDefault="00E73BB5" w:rsidP="00E73BB5">
      <w:pPr>
        <w:pStyle w:val="Caption"/>
        <w:jc w:val="center"/>
        <w:rPr>
          <w:sz w:val="22"/>
        </w:rPr>
      </w:pPr>
      <w:bookmarkStart w:id="12" w:name="_Toc437963308"/>
      <w:r w:rsidRPr="00F0740D">
        <w:rPr>
          <w:sz w:val="22"/>
        </w:rPr>
        <w:t xml:space="preserve">Figure </w:t>
      </w:r>
      <w:r w:rsidRPr="00F0740D">
        <w:rPr>
          <w:sz w:val="22"/>
        </w:rPr>
        <w:fldChar w:fldCharType="begin"/>
      </w:r>
      <w:r w:rsidRPr="00F0740D">
        <w:rPr>
          <w:sz w:val="22"/>
        </w:rPr>
        <w:instrText xml:space="preserve"> SEQ Figure \* ARABIC </w:instrText>
      </w:r>
      <w:r w:rsidRPr="00F0740D">
        <w:rPr>
          <w:sz w:val="22"/>
        </w:rPr>
        <w:fldChar w:fldCharType="separate"/>
      </w:r>
      <w:r w:rsidR="00F0740D" w:rsidRPr="00F0740D">
        <w:rPr>
          <w:noProof/>
          <w:sz w:val="22"/>
        </w:rPr>
        <w:t>4</w:t>
      </w:r>
      <w:r w:rsidRPr="00F0740D">
        <w:rPr>
          <w:sz w:val="22"/>
        </w:rPr>
        <w:fldChar w:fldCharType="end"/>
      </w:r>
      <w:r w:rsidRPr="00F0740D">
        <w:rPr>
          <w:sz w:val="22"/>
        </w:rPr>
        <w:t>: Coordinates Convertor in LW Greece Portal</w:t>
      </w:r>
      <w:bookmarkEnd w:id="12"/>
    </w:p>
    <w:p w:rsidR="00E73BB5" w:rsidRPr="008E38C8" w:rsidRDefault="00E73BB5" w:rsidP="00F0740D">
      <w:pPr>
        <w:jc w:val="both"/>
      </w:pPr>
      <w:r w:rsidRPr="008E38C8">
        <w:t>From the coordinates convertor web application the user can either fill</w:t>
      </w:r>
      <w:r w:rsidR="00F0740D">
        <w:t xml:space="preserve"> a form with coordinates</w:t>
      </w:r>
      <w:r w:rsidRPr="008E38C8">
        <w:t xml:space="preserve"> in a </w:t>
      </w:r>
      <w:r w:rsidR="00F0740D">
        <w:rPr>
          <w:lang w:val="en-US"/>
        </w:rPr>
        <w:t>degrees-minutes-second</w:t>
      </w:r>
      <w:r w:rsidR="00F0740D" w:rsidRPr="00864DA9">
        <w:rPr>
          <w:lang w:val="en-US"/>
        </w:rPr>
        <w:t xml:space="preserve">s or degrees-decimal-minutes format </w:t>
      </w:r>
      <w:r w:rsidRPr="008E38C8">
        <w:t>and take back the transformed coordinates in decimal de</w:t>
      </w:r>
      <w:r w:rsidR="00F0740D">
        <w:t xml:space="preserve">gree format or upload a csv file with coordinates in </w:t>
      </w:r>
      <w:r w:rsidR="00F0740D">
        <w:rPr>
          <w:lang w:val="en-US"/>
        </w:rPr>
        <w:t>degrees-minutes-second</w:t>
      </w:r>
      <w:r w:rsidR="00F0740D" w:rsidRPr="00864DA9">
        <w:rPr>
          <w:lang w:val="en-US"/>
        </w:rPr>
        <w:t>s or degrees-decimal-minutes format</w:t>
      </w:r>
      <w:r w:rsidRPr="008E38C8">
        <w:t xml:space="preserve"> a</w:t>
      </w:r>
      <w:r w:rsidR="00F0740D">
        <w:t>nd take back a file with the coordinates in decimal degree format.</w:t>
      </w:r>
    </w:p>
    <w:p w:rsidR="00F0740D" w:rsidRDefault="00E73BB5" w:rsidP="00F0740D">
      <w:pPr>
        <w:pStyle w:val="Caption"/>
        <w:keepNext/>
      </w:pPr>
      <w:r>
        <w:rPr>
          <w:noProof/>
          <w:lang w:val="el-GR" w:eastAsia="el-GR" w:bidi="ar-SA"/>
        </w:rPr>
        <w:drawing>
          <wp:inline distT="0" distB="0" distL="0" distR="0">
            <wp:extent cx="52673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0D" w:rsidRPr="00F0740D" w:rsidRDefault="00F0740D" w:rsidP="00F0740D">
      <w:pPr>
        <w:pStyle w:val="Caption"/>
        <w:jc w:val="center"/>
        <w:rPr>
          <w:sz w:val="22"/>
        </w:rPr>
      </w:pPr>
      <w:bookmarkStart w:id="13" w:name="_Toc437963309"/>
      <w:r w:rsidRPr="00F0740D">
        <w:rPr>
          <w:sz w:val="22"/>
        </w:rPr>
        <w:t xml:space="preserve">Figure </w:t>
      </w:r>
      <w:r w:rsidRPr="00F0740D">
        <w:rPr>
          <w:sz w:val="22"/>
        </w:rPr>
        <w:fldChar w:fldCharType="begin"/>
      </w:r>
      <w:r w:rsidRPr="00F0740D">
        <w:rPr>
          <w:sz w:val="22"/>
        </w:rPr>
        <w:instrText xml:space="preserve"> SEQ Figure \* ARABIC </w:instrText>
      </w:r>
      <w:r w:rsidRPr="00F0740D">
        <w:rPr>
          <w:sz w:val="22"/>
        </w:rPr>
        <w:fldChar w:fldCharType="separate"/>
      </w:r>
      <w:r w:rsidRPr="00F0740D">
        <w:rPr>
          <w:noProof/>
          <w:sz w:val="22"/>
        </w:rPr>
        <w:t>5</w:t>
      </w:r>
      <w:r w:rsidRPr="00F0740D">
        <w:rPr>
          <w:sz w:val="22"/>
        </w:rPr>
        <w:fldChar w:fldCharType="end"/>
      </w:r>
      <w:r w:rsidRPr="00F0740D">
        <w:rPr>
          <w:sz w:val="22"/>
        </w:rPr>
        <w:t xml:space="preserve">: </w:t>
      </w:r>
      <w:proofErr w:type="spellStart"/>
      <w:r w:rsidRPr="00F0740D">
        <w:rPr>
          <w:sz w:val="22"/>
        </w:rPr>
        <w:t>Medobis</w:t>
      </w:r>
      <w:proofErr w:type="spellEnd"/>
      <w:r w:rsidRPr="00F0740D">
        <w:rPr>
          <w:sz w:val="22"/>
        </w:rPr>
        <w:t xml:space="preserve"> </w:t>
      </w:r>
      <w:proofErr w:type="spellStart"/>
      <w:r w:rsidRPr="00F0740D">
        <w:rPr>
          <w:sz w:val="22"/>
        </w:rPr>
        <w:t>vLab</w:t>
      </w:r>
      <w:proofErr w:type="spellEnd"/>
      <w:r w:rsidRPr="00F0740D">
        <w:rPr>
          <w:sz w:val="22"/>
        </w:rPr>
        <w:t xml:space="preserve"> Coordinates </w:t>
      </w:r>
      <w:proofErr w:type="spellStart"/>
      <w:r w:rsidRPr="00F0740D">
        <w:rPr>
          <w:sz w:val="22"/>
        </w:rPr>
        <w:t>Convertion</w:t>
      </w:r>
      <w:proofErr w:type="spellEnd"/>
      <w:r w:rsidRPr="00F0740D">
        <w:rPr>
          <w:sz w:val="22"/>
        </w:rPr>
        <w:t xml:space="preserve"> Form</w:t>
      </w:r>
      <w:bookmarkEnd w:id="13"/>
    </w:p>
    <w:p w:rsidR="00E73BB5" w:rsidRDefault="00E73BB5" w:rsidP="00E73BB5">
      <w:pPr>
        <w:pStyle w:val="Caption"/>
      </w:pPr>
      <w:r>
        <w:t xml:space="preserve"> </w:t>
      </w:r>
    </w:p>
    <w:p w:rsidR="000669C1" w:rsidRPr="00E73BB5" w:rsidRDefault="000669C1" w:rsidP="00E73BB5">
      <w:pPr>
        <w:pStyle w:val="Caption"/>
      </w:pPr>
    </w:p>
    <w:sectPr w:rsidR="000669C1" w:rsidRPr="00E73BB5" w:rsidSect="00957E0E">
      <w:headerReference w:type="default" r:id="rId13"/>
      <w:pgSz w:w="11906" w:h="16838"/>
      <w:pgMar w:top="1440" w:right="1800" w:bottom="1440" w:left="180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EC" w:rsidRDefault="003631EC" w:rsidP="00957E0E">
      <w:pPr>
        <w:spacing w:after="0" w:line="240" w:lineRule="auto"/>
      </w:pPr>
      <w:r>
        <w:separator/>
      </w:r>
    </w:p>
  </w:endnote>
  <w:endnote w:type="continuationSeparator" w:id="0">
    <w:p w:rsidR="003631EC" w:rsidRDefault="003631EC" w:rsidP="0095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EC" w:rsidRDefault="003631EC" w:rsidP="00957E0E">
      <w:pPr>
        <w:spacing w:after="0" w:line="240" w:lineRule="auto"/>
      </w:pPr>
      <w:r>
        <w:separator/>
      </w:r>
    </w:p>
  </w:footnote>
  <w:footnote w:type="continuationSeparator" w:id="0">
    <w:p w:rsidR="003631EC" w:rsidRDefault="003631EC" w:rsidP="00957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EC" w:rsidRPr="00957E0E" w:rsidRDefault="003631EC" w:rsidP="00957E0E">
    <w:pPr>
      <w:pStyle w:val="Header"/>
      <w:jc w:val="center"/>
      <w:rPr>
        <w:i/>
        <w:lang w:val="en-US"/>
      </w:rPr>
    </w:pPr>
    <w:r w:rsidRPr="00957E0E">
      <w:rPr>
        <w:i/>
        <w:noProof/>
        <w:lang w:val="el-GR" w:eastAsia="el-G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-752475</wp:posOffset>
          </wp:positionH>
          <wp:positionV relativeFrom="paragraph">
            <wp:posOffset>-261620</wp:posOffset>
          </wp:positionV>
          <wp:extent cx="1133475" cy="1000125"/>
          <wp:effectExtent l="19050" t="0" r="9525" b="0"/>
          <wp:wrapNone/>
          <wp:docPr id="2" name="Picture 2" descr="LifewatchLogo10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fewatchLogo1000px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07012">
      <w:rPr>
        <w:lang w:val="en-US"/>
      </w:rPr>
      <w:t xml:space="preserve"> </w:t>
    </w:r>
    <w:r>
      <w:rPr>
        <w:lang w:val="en-US"/>
      </w:rPr>
      <w:t>Deliverable 2.2: Metadata Catalogue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3FB"/>
    <w:multiLevelType w:val="multilevel"/>
    <w:tmpl w:val="5D9CB28C"/>
    <w:lvl w:ilvl="0">
      <w:start w:val="1"/>
      <w:numFmt w:val="decimal"/>
      <w:lvlText w:val="%1."/>
      <w:lvlJc w:val="right"/>
      <w:pPr>
        <w:tabs>
          <w:tab w:val="num" w:pos="1021"/>
        </w:tabs>
        <w:ind w:left="851" w:hanging="567"/>
      </w:pPr>
      <w:rPr>
        <w:rFonts w:hint="default"/>
        <w:u w:val="none"/>
      </w:rPr>
    </w:lvl>
    <w:lvl w:ilvl="1">
      <w:start w:val="1"/>
      <w:numFmt w:val="decimal"/>
      <w:lvlText w:val="%1.%2"/>
      <w:lvlJc w:val="right"/>
      <w:pPr>
        <w:tabs>
          <w:tab w:val="num" w:pos="1305"/>
        </w:tabs>
        <w:ind w:left="1135" w:hanging="567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tabs>
          <w:tab w:val="num" w:pos="1589"/>
        </w:tabs>
        <w:ind w:left="1419" w:hanging="567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1873"/>
        </w:tabs>
        <w:ind w:left="1703" w:hanging="567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2157"/>
        </w:tabs>
        <w:ind w:left="1987" w:hanging="567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2441"/>
        </w:tabs>
        <w:ind w:left="2271" w:hanging="567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2725"/>
        </w:tabs>
        <w:ind w:left="2555" w:hanging="567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3009"/>
        </w:tabs>
        <w:ind w:left="2839" w:hanging="567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3293"/>
        </w:tabs>
        <w:ind w:left="3123" w:hanging="567"/>
      </w:pPr>
      <w:rPr>
        <w:rFonts w:hint="default"/>
        <w:u w:val="none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os Minadakis">
    <w15:presenceInfo w15:providerId="AD" w15:userId="S-1-5-21-676814388-1321436977-1990613996-8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AA"/>
    <w:rsid w:val="00020681"/>
    <w:rsid w:val="0002221C"/>
    <w:rsid w:val="00025C48"/>
    <w:rsid w:val="0004767D"/>
    <w:rsid w:val="00054626"/>
    <w:rsid w:val="0006495B"/>
    <w:rsid w:val="000669C1"/>
    <w:rsid w:val="00071C34"/>
    <w:rsid w:val="00095B33"/>
    <w:rsid w:val="0009678F"/>
    <w:rsid w:val="00096A5B"/>
    <w:rsid w:val="00097F4A"/>
    <w:rsid w:val="000B5885"/>
    <w:rsid w:val="000B5EB7"/>
    <w:rsid w:val="000D059A"/>
    <w:rsid w:val="000D3DD0"/>
    <w:rsid w:val="000E01B3"/>
    <w:rsid w:val="000E293D"/>
    <w:rsid w:val="000F3890"/>
    <w:rsid w:val="0011024C"/>
    <w:rsid w:val="00113F5E"/>
    <w:rsid w:val="001357B4"/>
    <w:rsid w:val="00140DFD"/>
    <w:rsid w:val="00146E36"/>
    <w:rsid w:val="00154806"/>
    <w:rsid w:val="001B5F2F"/>
    <w:rsid w:val="001B7D92"/>
    <w:rsid w:val="001C6823"/>
    <w:rsid w:val="001C6D47"/>
    <w:rsid w:val="001D47BC"/>
    <w:rsid w:val="001F3C59"/>
    <w:rsid w:val="001F6E5F"/>
    <w:rsid w:val="0020550C"/>
    <w:rsid w:val="00211005"/>
    <w:rsid w:val="00230DCD"/>
    <w:rsid w:val="0024199F"/>
    <w:rsid w:val="0024262B"/>
    <w:rsid w:val="00250A53"/>
    <w:rsid w:val="00275B00"/>
    <w:rsid w:val="002835E4"/>
    <w:rsid w:val="002A7596"/>
    <w:rsid w:val="002B5A8B"/>
    <w:rsid w:val="002C5C55"/>
    <w:rsid w:val="002D6075"/>
    <w:rsid w:val="002D6C77"/>
    <w:rsid w:val="002E2E0B"/>
    <w:rsid w:val="002E2F8F"/>
    <w:rsid w:val="002E41BA"/>
    <w:rsid w:val="002F0A4E"/>
    <w:rsid w:val="002F684C"/>
    <w:rsid w:val="0030463F"/>
    <w:rsid w:val="00315BD7"/>
    <w:rsid w:val="0031618C"/>
    <w:rsid w:val="00316FCE"/>
    <w:rsid w:val="003179E4"/>
    <w:rsid w:val="00322E68"/>
    <w:rsid w:val="00327B05"/>
    <w:rsid w:val="003306ED"/>
    <w:rsid w:val="00332828"/>
    <w:rsid w:val="0035330C"/>
    <w:rsid w:val="003631EC"/>
    <w:rsid w:val="0039021A"/>
    <w:rsid w:val="003964BA"/>
    <w:rsid w:val="003A7D3E"/>
    <w:rsid w:val="003B549F"/>
    <w:rsid w:val="003C7F13"/>
    <w:rsid w:val="003D7CE4"/>
    <w:rsid w:val="003E4B3D"/>
    <w:rsid w:val="003F7357"/>
    <w:rsid w:val="00401680"/>
    <w:rsid w:val="00434EE7"/>
    <w:rsid w:val="00435ACD"/>
    <w:rsid w:val="00435FF4"/>
    <w:rsid w:val="00456BEB"/>
    <w:rsid w:val="00461E0F"/>
    <w:rsid w:val="004637A7"/>
    <w:rsid w:val="00471DFC"/>
    <w:rsid w:val="004B0225"/>
    <w:rsid w:val="004B4D26"/>
    <w:rsid w:val="004B5BBD"/>
    <w:rsid w:val="004C2DCD"/>
    <w:rsid w:val="00501E9C"/>
    <w:rsid w:val="00506886"/>
    <w:rsid w:val="00507FFD"/>
    <w:rsid w:val="005302D3"/>
    <w:rsid w:val="00577B49"/>
    <w:rsid w:val="005A1144"/>
    <w:rsid w:val="005A200A"/>
    <w:rsid w:val="005A2336"/>
    <w:rsid w:val="005A48FA"/>
    <w:rsid w:val="005B260B"/>
    <w:rsid w:val="005C6D72"/>
    <w:rsid w:val="005F2D95"/>
    <w:rsid w:val="00605A93"/>
    <w:rsid w:val="006264E5"/>
    <w:rsid w:val="00642DD9"/>
    <w:rsid w:val="0064562D"/>
    <w:rsid w:val="00654710"/>
    <w:rsid w:val="006579D4"/>
    <w:rsid w:val="006A50B0"/>
    <w:rsid w:val="006A55EC"/>
    <w:rsid w:val="006A6A5F"/>
    <w:rsid w:val="006A799F"/>
    <w:rsid w:val="006B1A54"/>
    <w:rsid w:val="006C4005"/>
    <w:rsid w:val="006E61D1"/>
    <w:rsid w:val="006F3F81"/>
    <w:rsid w:val="006F6477"/>
    <w:rsid w:val="00713E1E"/>
    <w:rsid w:val="00720283"/>
    <w:rsid w:val="007220D0"/>
    <w:rsid w:val="00734740"/>
    <w:rsid w:val="00734D37"/>
    <w:rsid w:val="00736670"/>
    <w:rsid w:val="007366AC"/>
    <w:rsid w:val="00783A3E"/>
    <w:rsid w:val="00784F49"/>
    <w:rsid w:val="00786D77"/>
    <w:rsid w:val="007939DB"/>
    <w:rsid w:val="007B65C5"/>
    <w:rsid w:val="007C36D6"/>
    <w:rsid w:val="007E7061"/>
    <w:rsid w:val="00804B80"/>
    <w:rsid w:val="00810E20"/>
    <w:rsid w:val="008131D6"/>
    <w:rsid w:val="0083260B"/>
    <w:rsid w:val="00864DA9"/>
    <w:rsid w:val="0087645B"/>
    <w:rsid w:val="00876C5E"/>
    <w:rsid w:val="00880486"/>
    <w:rsid w:val="008C1593"/>
    <w:rsid w:val="008E38C8"/>
    <w:rsid w:val="008E39FD"/>
    <w:rsid w:val="008E5DEE"/>
    <w:rsid w:val="00910C81"/>
    <w:rsid w:val="0091174F"/>
    <w:rsid w:val="00912F12"/>
    <w:rsid w:val="00923E77"/>
    <w:rsid w:val="00927778"/>
    <w:rsid w:val="009344E1"/>
    <w:rsid w:val="009375C1"/>
    <w:rsid w:val="0094215E"/>
    <w:rsid w:val="00957CA8"/>
    <w:rsid w:val="00957E0E"/>
    <w:rsid w:val="00987B60"/>
    <w:rsid w:val="0099751E"/>
    <w:rsid w:val="009A0E69"/>
    <w:rsid w:val="009A35DA"/>
    <w:rsid w:val="009B2C35"/>
    <w:rsid w:val="009D0475"/>
    <w:rsid w:val="009D4A12"/>
    <w:rsid w:val="00A30E1D"/>
    <w:rsid w:val="00A36409"/>
    <w:rsid w:val="00A403A8"/>
    <w:rsid w:val="00A408CF"/>
    <w:rsid w:val="00A4315A"/>
    <w:rsid w:val="00A51888"/>
    <w:rsid w:val="00A67168"/>
    <w:rsid w:val="00A736AE"/>
    <w:rsid w:val="00A77141"/>
    <w:rsid w:val="00A817DC"/>
    <w:rsid w:val="00A8474B"/>
    <w:rsid w:val="00A86AAA"/>
    <w:rsid w:val="00AC13C8"/>
    <w:rsid w:val="00AC72B5"/>
    <w:rsid w:val="00AE61D2"/>
    <w:rsid w:val="00B17C83"/>
    <w:rsid w:val="00B3080F"/>
    <w:rsid w:val="00B344B0"/>
    <w:rsid w:val="00B463EC"/>
    <w:rsid w:val="00B473E1"/>
    <w:rsid w:val="00B5455D"/>
    <w:rsid w:val="00B74141"/>
    <w:rsid w:val="00B7751B"/>
    <w:rsid w:val="00B818B7"/>
    <w:rsid w:val="00B84248"/>
    <w:rsid w:val="00B9231A"/>
    <w:rsid w:val="00BA32A2"/>
    <w:rsid w:val="00BA3DC8"/>
    <w:rsid w:val="00BB6A11"/>
    <w:rsid w:val="00BC62E7"/>
    <w:rsid w:val="00BD4BAF"/>
    <w:rsid w:val="00BE3CD0"/>
    <w:rsid w:val="00C13949"/>
    <w:rsid w:val="00C14B22"/>
    <w:rsid w:val="00C16F19"/>
    <w:rsid w:val="00C206C8"/>
    <w:rsid w:val="00C21267"/>
    <w:rsid w:val="00C26F66"/>
    <w:rsid w:val="00C363C6"/>
    <w:rsid w:val="00C466D0"/>
    <w:rsid w:val="00C5249F"/>
    <w:rsid w:val="00C63184"/>
    <w:rsid w:val="00C752B6"/>
    <w:rsid w:val="00C92BC0"/>
    <w:rsid w:val="00C9755B"/>
    <w:rsid w:val="00CA4ABE"/>
    <w:rsid w:val="00CB1F6E"/>
    <w:rsid w:val="00CB79CF"/>
    <w:rsid w:val="00CC4DC9"/>
    <w:rsid w:val="00CD3E97"/>
    <w:rsid w:val="00CE7AD5"/>
    <w:rsid w:val="00CF4EF6"/>
    <w:rsid w:val="00D0165E"/>
    <w:rsid w:val="00D02856"/>
    <w:rsid w:val="00D040D4"/>
    <w:rsid w:val="00D12B60"/>
    <w:rsid w:val="00D27901"/>
    <w:rsid w:val="00D3266F"/>
    <w:rsid w:val="00D47EC5"/>
    <w:rsid w:val="00D51AC8"/>
    <w:rsid w:val="00D5770B"/>
    <w:rsid w:val="00D57E4C"/>
    <w:rsid w:val="00D6482F"/>
    <w:rsid w:val="00D72FB3"/>
    <w:rsid w:val="00D91C6C"/>
    <w:rsid w:val="00DA5C5A"/>
    <w:rsid w:val="00DB4475"/>
    <w:rsid w:val="00DC2CCE"/>
    <w:rsid w:val="00DD64E6"/>
    <w:rsid w:val="00DE5ED2"/>
    <w:rsid w:val="00E0281B"/>
    <w:rsid w:val="00E07012"/>
    <w:rsid w:val="00E13F5D"/>
    <w:rsid w:val="00E14DB6"/>
    <w:rsid w:val="00E44A85"/>
    <w:rsid w:val="00E73BB5"/>
    <w:rsid w:val="00E7562E"/>
    <w:rsid w:val="00E82903"/>
    <w:rsid w:val="00E82F26"/>
    <w:rsid w:val="00E82FDC"/>
    <w:rsid w:val="00E84C32"/>
    <w:rsid w:val="00EA0F6A"/>
    <w:rsid w:val="00ED167E"/>
    <w:rsid w:val="00ED3E88"/>
    <w:rsid w:val="00ED489F"/>
    <w:rsid w:val="00EE1EE2"/>
    <w:rsid w:val="00EE6094"/>
    <w:rsid w:val="00EF1515"/>
    <w:rsid w:val="00EF1F5F"/>
    <w:rsid w:val="00EF2C73"/>
    <w:rsid w:val="00EF4AD0"/>
    <w:rsid w:val="00F02FA4"/>
    <w:rsid w:val="00F0740D"/>
    <w:rsid w:val="00F10938"/>
    <w:rsid w:val="00F16E9D"/>
    <w:rsid w:val="00F20D5D"/>
    <w:rsid w:val="00F262C1"/>
    <w:rsid w:val="00F45A54"/>
    <w:rsid w:val="00F51900"/>
    <w:rsid w:val="00F6127E"/>
    <w:rsid w:val="00F70ADC"/>
    <w:rsid w:val="00F74D71"/>
    <w:rsid w:val="00F81376"/>
    <w:rsid w:val="00F83163"/>
    <w:rsid w:val="00F85285"/>
    <w:rsid w:val="00F859D5"/>
    <w:rsid w:val="00F863AA"/>
    <w:rsid w:val="00F87571"/>
    <w:rsid w:val="00F92877"/>
    <w:rsid w:val="00F93D41"/>
    <w:rsid w:val="00FA72A6"/>
    <w:rsid w:val="00FA7D85"/>
    <w:rsid w:val="00FB55AA"/>
    <w:rsid w:val="00FB592D"/>
    <w:rsid w:val="00FC5C12"/>
    <w:rsid w:val="00FE17F4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9DB131ED-FD7A-45D9-92DC-E1B4E643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EF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E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E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F4E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E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4E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4E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E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E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E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rsid w:val="00097F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styleId="Emphasis">
    <w:name w:val="Emphasis"/>
    <w:uiPriority w:val="20"/>
    <w:qFormat/>
    <w:rsid w:val="00CF4EF6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CF4EF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F4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4E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CF4EF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F4E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F4E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F4E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E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E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E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4E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E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E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4E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F4EF6"/>
    <w:rPr>
      <w:b/>
      <w:bCs/>
    </w:rPr>
  </w:style>
  <w:style w:type="paragraph" w:styleId="NoSpacing">
    <w:name w:val="No Spacing"/>
    <w:basedOn w:val="Normal"/>
    <w:uiPriority w:val="1"/>
    <w:qFormat/>
    <w:rsid w:val="00CF4E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E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4E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4E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E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EF6"/>
    <w:rPr>
      <w:b/>
      <w:bCs/>
      <w:i/>
      <w:iCs/>
    </w:rPr>
  </w:style>
  <w:style w:type="character" w:styleId="IntenseEmphasis">
    <w:name w:val="Intense Emphasis"/>
    <w:uiPriority w:val="21"/>
    <w:qFormat/>
    <w:rsid w:val="00CF4EF6"/>
    <w:rPr>
      <w:b/>
      <w:bCs/>
    </w:rPr>
  </w:style>
  <w:style w:type="character" w:styleId="SubtleReference">
    <w:name w:val="Subtle Reference"/>
    <w:uiPriority w:val="31"/>
    <w:qFormat/>
    <w:rsid w:val="00CF4EF6"/>
    <w:rPr>
      <w:smallCaps/>
    </w:rPr>
  </w:style>
  <w:style w:type="character" w:styleId="IntenseReference">
    <w:name w:val="Intense Reference"/>
    <w:uiPriority w:val="32"/>
    <w:qFormat/>
    <w:rsid w:val="00CF4EF6"/>
    <w:rPr>
      <w:smallCaps/>
      <w:spacing w:val="5"/>
      <w:u w:val="single"/>
    </w:rPr>
  </w:style>
  <w:style w:type="character" w:styleId="BookTitle">
    <w:name w:val="Book Title"/>
    <w:uiPriority w:val="33"/>
    <w:qFormat/>
    <w:rsid w:val="00CF4E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4EF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AA"/>
    <w:rPr>
      <w:rFonts w:ascii="Tahoma" w:hAnsi="Tahoma" w:cs="Tahoma"/>
      <w:sz w:val="16"/>
      <w:szCs w:val="16"/>
      <w:lang w:val="en-GB"/>
    </w:rPr>
  </w:style>
  <w:style w:type="paragraph" w:customStyle="1" w:styleId="Normal1">
    <w:name w:val="Normal1"/>
    <w:rsid w:val="00D2790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l-GR" w:eastAsia="el-GR" w:bidi="ar-SA"/>
    </w:rPr>
  </w:style>
  <w:style w:type="table" w:customStyle="1" w:styleId="8">
    <w:name w:val="8"/>
    <w:basedOn w:val="TableNormal"/>
    <w:rsid w:val="00D2790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l-GR" w:eastAsia="el-GR" w:bidi="ar-S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D2790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l-GR" w:eastAsia="el-GR" w:bidi="ar-S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D2790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l-GR" w:eastAsia="el-GR" w:bidi="ar-S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7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7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0E"/>
    <w:rPr>
      <w:lang w:val="en-GB"/>
    </w:rPr>
  </w:style>
  <w:style w:type="character" w:styleId="Hyperlink">
    <w:name w:val="Hyperlink"/>
    <w:uiPriority w:val="99"/>
    <w:rsid w:val="00501E9C"/>
    <w:rPr>
      <w:color w:val="0000FF"/>
      <w:u w:val="single"/>
    </w:rPr>
  </w:style>
  <w:style w:type="table" w:styleId="TableGrid">
    <w:name w:val="Table Grid"/>
    <w:basedOn w:val="TableNormal"/>
    <w:uiPriority w:val="99"/>
    <w:rsid w:val="00501E9C"/>
    <w:pPr>
      <w:spacing w:after="0" w:line="240" w:lineRule="auto"/>
    </w:pPr>
    <w:rPr>
      <w:rFonts w:ascii="Calibri" w:eastAsia="Times New Roman" w:hAnsi="Calibri" w:cs="Calibri"/>
      <w:sz w:val="20"/>
      <w:szCs w:val="20"/>
      <w:lang w:val="el-GR" w:eastAsia="el-G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01E9C"/>
  </w:style>
  <w:style w:type="character" w:customStyle="1" w:styleId="fake-taxon-name-part">
    <w:name w:val="fake-taxon-name-part"/>
    <w:basedOn w:val="DefaultParagraphFont"/>
    <w:uiPriority w:val="99"/>
    <w:rsid w:val="00501E9C"/>
  </w:style>
  <w:style w:type="paragraph" w:styleId="NormalWeb">
    <w:name w:val="Normal (Web)"/>
    <w:basedOn w:val="Normal"/>
    <w:uiPriority w:val="99"/>
    <w:semiHidden/>
    <w:rsid w:val="0050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zh-CN" w:bidi="ar-SA"/>
    </w:rPr>
  </w:style>
  <w:style w:type="character" w:styleId="FollowedHyperlink">
    <w:name w:val="FollowedHyperlink"/>
    <w:uiPriority w:val="99"/>
    <w:semiHidden/>
    <w:rsid w:val="00501E9C"/>
    <w:rPr>
      <w:color w:val="800080"/>
      <w:u w:val="single"/>
    </w:rPr>
  </w:style>
  <w:style w:type="character" w:styleId="CommentReference">
    <w:name w:val="annotation reference"/>
    <w:uiPriority w:val="99"/>
    <w:semiHidden/>
    <w:rsid w:val="00501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01E9C"/>
    <w:rPr>
      <w:rFonts w:ascii="Calibri" w:eastAsia="Times New Roman" w:hAnsi="Calibri" w:cs="Calibri"/>
      <w:sz w:val="20"/>
      <w:szCs w:val="20"/>
      <w:lang w:val="el-GR" w:eastAsia="zh-CN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E9C"/>
    <w:rPr>
      <w:rFonts w:ascii="Calibri" w:eastAsia="Times New Roman" w:hAnsi="Calibri" w:cs="Calibri"/>
      <w:sz w:val="20"/>
      <w:szCs w:val="20"/>
      <w:lang w:val="el-GR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01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E9C"/>
    <w:rPr>
      <w:rFonts w:ascii="Calibri" w:eastAsia="Times New Roman" w:hAnsi="Calibri" w:cs="Calibri"/>
      <w:b/>
      <w:bCs/>
      <w:sz w:val="20"/>
      <w:szCs w:val="20"/>
      <w:lang w:val="el-GR" w:eastAsia="zh-CN" w:bidi="ar-SA"/>
    </w:rPr>
  </w:style>
  <w:style w:type="paragraph" w:styleId="TOC3">
    <w:name w:val="toc 3"/>
    <w:basedOn w:val="Normal"/>
    <w:next w:val="Normal"/>
    <w:autoRedefine/>
    <w:uiPriority w:val="39"/>
    <w:rsid w:val="00501E9C"/>
    <w:pPr>
      <w:widowControl w:val="0"/>
      <w:tabs>
        <w:tab w:val="right" w:leader="dot" w:pos="9061"/>
      </w:tabs>
      <w:autoSpaceDE w:val="0"/>
      <w:autoSpaceDN w:val="0"/>
      <w:spacing w:after="0" w:line="240" w:lineRule="auto"/>
      <w:ind w:left="471"/>
    </w:pPr>
    <w:rPr>
      <w:rFonts w:ascii="Calibri Light" w:eastAsia="Times New Roman" w:hAnsi="Calibri Light" w:cs="Calibri Light"/>
      <w:sz w:val="20"/>
      <w:szCs w:val="2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7E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C5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357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7B4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357B4"/>
    <w:rPr>
      <w:vertAlign w:val="superscript"/>
    </w:rPr>
  </w:style>
  <w:style w:type="character" w:customStyle="1" w:styleId="mw-headline">
    <w:name w:val="mw-headline"/>
    <w:basedOn w:val="DefaultParagraphFont"/>
    <w:rsid w:val="00A817DC"/>
  </w:style>
  <w:style w:type="paragraph" w:styleId="TableofFigures">
    <w:name w:val="table of figures"/>
    <w:basedOn w:val="Normal"/>
    <w:next w:val="Normal"/>
    <w:uiPriority w:val="99"/>
    <w:unhideWhenUsed/>
    <w:rsid w:val="00A817D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817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17DC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817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31789-FE5E-4681-81C8-E23565D4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6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Nikolaos Minadakis</cp:lastModifiedBy>
  <cp:revision>125</cp:revision>
  <cp:lastPrinted>2015-04-27T09:58:00Z</cp:lastPrinted>
  <dcterms:created xsi:type="dcterms:W3CDTF">2015-02-05T12:26:00Z</dcterms:created>
  <dcterms:modified xsi:type="dcterms:W3CDTF">2015-12-16T09:52:00Z</dcterms:modified>
</cp:coreProperties>
</file>